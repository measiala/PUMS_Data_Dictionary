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0D82A" w14:textId="3FB247FE" w:rsidR="00131D3E" w:rsidRDefault="001776BE" w:rsidP="0053032F">
      <w:pPr>
        <w:pStyle w:val="Heading1"/>
        <w:spacing w:before="0"/>
        <w:jc w:val="center"/>
        <w:rPr>
          <w:ins w:id="0" w:author="Alemayehu Bishaw (CENSUS/SEHSD FED)" w:date="2018-03-21T08:30:00Z"/>
          <w:rFonts w:ascii="Courier New" w:hAnsi="Courier New" w:cs="Courier New"/>
          <w:b w:val="0"/>
          <w:color w:val="auto"/>
          <w:sz w:val="20"/>
          <w:szCs w:val="20"/>
        </w:rPr>
      </w:pPr>
      <w:del w:id="1" w:author="Camille Ryan (CENSUS/SEHSD FED)" w:date="2018-03-20T07:55:00Z">
        <w:r w:rsidRPr="00DC25DA" w:rsidDel="009D1440">
          <w:rPr>
            <w:rFonts w:ascii="Courier New" w:hAnsi="Courier New" w:cs="Courier New"/>
            <w:b w:val="0"/>
            <w:color w:val="auto"/>
            <w:sz w:val="20"/>
            <w:szCs w:val="20"/>
          </w:rPr>
          <w:delText>201</w:delText>
        </w:r>
        <w:r w:rsidR="001F717A" w:rsidRPr="00DC25DA" w:rsidDel="009D1440">
          <w:rPr>
            <w:rFonts w:ascii="Courier New" w:hAnsi="Courier New" w:cs="Courier New"/>
            <w:b w:val="0"/>
            <w:color w:val="auto"/>
            <w:sz w:val="20"/>
            <w:szCs w:val="20"/>
          </w:rPr>
          <w:delText>6</w:delText>
        </w:r>
        <w:r w:rsidR="00131D3E" w:rsidRPr="00DC25DA" w:rsidDel="009D1440">
          <w:rPr>
            <w:rFonts w:ascii="Courier New" w:hAnsi="Courier New" w:cs="Courier New"/>
            <w:b w:val="0"/>
            <w:color w:val="auto"/>
            <w:sz w:val="20"/>
            <w:szCs w:val="20"/>
          </w:rPr>
          <w:delText xml:space="preserve"> </w:delText>
        </w:r>
      </w:del>
      <w:ins w:id="2" w:author="Camille Ryan (CENSUS/SEHSD FED)" w:date="2018-03-20T07:55:00Z">
        <w:r w:rsidR="009D1440" w:rsidRPr="00DC25DA">
          <w:rPr>
            <w:rFonts w:ascii="Courier New" w:hAnsi="Courier New" w:cs="Courier New"/>
            <w:b w:val="0"/>
            <w:color w:val="auto"/>
            <w:sz w:val="20"/>
            <w:szCs w:val="20"/>
          </w:rPr>
          <w:t>201</w:t>
        </w:r>
        <w:r w:rsidR="009D1440">
          <w:rPr>
            <w:rFonts w:ascii="Courier New" w:hAnsi="Courier New" w:cs="Courier New"/>
            <w:b w:val="0"/>
            <w:color w:val="auto"/>
            <w:sz w:val="20"/>
            <w:szCs w:val="20"/>
          </w:rPr>
          <w:t>7</w:t>
        </w:r>
        <w:r w:rsidR="009D1440" w:rsidRPr="00DC25DA">
          <w:rPr>
            <w:rFonts w:ascii="Courier New" w:hAnsi="Courier New" w:cs="Courier New"/>
            <w:b w:val="0"/>
            <w:color w:val="auto"/>
            <w:sz w:val="20"/>
            <w:szCs w:val="20"/>
          </w:rPr>
          <w:t xml:space="preserve"> </w:t>
        </w:r>
      </w:ins>
      <w:r w:rsidR="00131D3E" w:rsidRPr="00DC25DA">
        <w:rPr>
          <w:rFonts w:ascii="Courier New" w:hAnsi="Courier New" w:cs="Courier New"/>
          <w:b w:val="0"/>
          <w:color w:val="auto"/>
          <w:sz w:val="20"/>
          <w:szCs w:val="20"/>
        </w:rPr>
        <w:t>ACS PUMS DATA DICTIONARY</w:t>
      </w:r>
      <w:ins w:id="3" w:author="Camille Ryan (CENSUS/SEHSD FED)" w:date="2018-04-06T14:45:00Z">
        <w:r w:rsidR="00E335C9">
          <w:rPr>
            <w:rFonts w:ascii="Courier New" w:hAnsi="Courier New" w:cs="Courier New"/>
            <w:b w:val="0"/>
            <w:color w:val="auto"/>
            <w:sz w:val="20"/>
            <w:szCs w:val="20"/>
          </w:rPr>
          <w:t xml:space="preserve"> </w:t>
        </w:r>
      </w:ins>
      <w:bookmarkStart w:id="4" w:name="_GoBack"/>
      <w:bookmarkEnd w:id="4"/>
    </w:p>
    <w:p w14:paraId="063EA5F6" w14:textId="77777777" w:rsidR="00FA061D" w:rsidRPr="00FA061D" w:rsidRDefault="00FA061D" w:rsidP="00FA061D"/>
    <w:p w14:paraId="4780D82B" w14:textId="74C12A93" w:rsidR="00131D3E" w:rsidRPr="00DC25DA" w:rsidRDefault="00131D3E" w:rsidP="0053032F">
      <w:pPr>
        <w:pStyle w:val="Heading1"/>
        <w:spacing w:before="0"/>
        <w:jc w:val="center"/>
      </w:pPr>
    </w:p>
    <w:p w14:paraId="4780D82C" w14:textId="77777777" w:rsidR="000A3946" w:rsidRPr="00DC25DA" w:rsidRDefault="000A3946" w:rsidP="0053032F">
      <w:pPr>
        <w:tabs>
          <w:tab w:val="center" w:pos="4680"/>
        </w:tabs>
        <w:rPr>
          <w:rFonts w:ascii="Courier New" w:hAnsi="Courier New" w:cs="Shruti"/>
          <w:sz w:val="20"/>
          <w:szCs w:val="20"/>
        </w:rPr>
      </w:pPr>
    </w:p>
    <w:p w14:paraId="4780D82D" w14:textId="58BFCD3C" w:rsidR="00131D3E" w:rsidRPr="00DC25DA" w:rsidRDefault="00131D3E" w:rsidP="0053032F">
      <w:pPr>
        <w:pStyle w:val="Heading2"/>
        <w:jc w:val="center"/>
        <w:rPr>
          <w:rFonts w:ascii="Courier New" w:hAnsi="Courier New" w:cs="Courier New"/>
          <w:b w:val="0"/>
          <w:sz w:val="20"/>
          <w:szCs w:val="20"/>
        </w:rPr>
      </w:pPr>
      <w:r w:rsidRPr="00DC25DA">
        <w:rPr>
          <w:rFonts w:ascii="Courier New" w:hAnsi="Courier New" w:cs="Courier New"/>
          <w:b w:val="0"/>
          <w:color w:val="auto"/>
          <w:sz w:val="20"/>
          <w:szCs w:val="20"/>
        </w:rPr>
        <w:t>HOUSING RECORD</w:t>
      </w:r>
    </w:p>
    <w:p w14:paraId="4780D82E" w14:textId="77777777" w:rsidR="00131D3E" w:rsidRPr="00DC25DA" w:rsidRDefault="00131D3E" w:rsidP="0053032F">
      <w:pPr>
        <w:rPr>
          <w:rFonts w:ascii="Courier New" w:hAnsi="Courier New" w:cs="Shruti"/>
          <w:sz w:val="20"/>
          <w:szCs w:val="20"/>
        </w:rPr>
      </w:pPr>
    </w:p>
    <w:p w14:paraId="4780D82F" w14:textId="0BDE8CD0" w:rsidR="00131D3E" w:rsidRPr="00DC25DA" w:rsidRDefault="00131D3E" w:rsidP="0053032F">
      <w:pPr>
        <w:pStyle w:val="Heading3"/>
      </w:pPr>
      <w:r w:rsidRPr="00DC25DA">
        <w:t>RT</w:t>
      </w:r>
      <w:r w:rsidR="00D63ACF" w:rsidRPr="00DC25DA">
        <w:tab/>
      </w:r>
      <w:r w:rsidR="00D63ACF" w:rsidRPr="00DC25DA">
        <w:tab/>
      </w:r>
      <w:r w:rsidRPr="00DC25DA">
        <w:t>1</w:t>
      </w:r>
    </w:p>
    <w:p w14:paraId="4780D830" w14:textId="73CCBEC8" w:rsidR="00131D3E" w:rsidRPr="00DC25DA" w:rsidRDefault="00131D3E" w:rsidP="0053032F">
      <w:pPr>
        <w:ind w:firstLine="720"/>
        <w:rPr>
          <w:rFonts w:ascii="Courier New" w:hAnsi="Courier New" w:cs="Shruti"/>
          <w:sz w:val="20"/>
          <w:szCs w:val="20"/>
        </w:rPr>
      </w:pPr>
      <w:r w:rsidRPr="00DC25DA">
        <w:rPr>
          <w:rFonts w:ascii="Courier New" w:hAnsi="Courier New" w:cs="Shruti"/>
          <w:sz w:val="20"/>
          <w:szCs w:val="20"/>
        </w:rPr>
        <w:t>Record Type</w:t>
      </w:r>
    </w:p>
    <w:p w14:paraId="4780D831" w14:textId="5DD79B1C"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H .Housing Record or Group Quarters Unit</w:t>
      </w:r>
    </w:p>
    <w:p w14:paraId="4780D832" w14:textId="77777777" w:rsidR="00131D3E" w:rsidRPr="00DC25DA" w:rsidRDefault="00131D3E" w:rsidP="0053032F">
      <w:pPr>
        <w:rPr>
          <w:rFonts w:ascii="Courier New" w:hAnsi="Courier New" w:cs="Shruti"/>
          <w:sz w:val="20"/>
          <w:szCs w:val="20"/>
        </w:rPr>
      </w:pPr>
    </w:p>
    <w:p w14:paraId="4780D833" w14:textId="10BFF9D7" w:rsidR="00131D3E" w:rsidRPr="00DC25DA" w:rsidRDefault="00131D3E" w:rsidP="0053032F">
      <w:pPr>
        <w:pStyle w:val="Heading3"/>
      </w:pPr>
      <w:r w:rsidRPr="00DC25DA">
        <w:t>SERIALNO</w:t>
      </w:r>
      <w:r w:rsidR="00D63ACF" w:rsidRPr="00DC25DA">
        <w:tab/>
      </w:r>
      <w:r w:rsidRPr="00DC25DA">
        <w:t>7</w:t>
      </w:r>
    </w:p>
    <w:p w14:paraId="4780D834" w14:textId="6DEC2F3A" w:rsidR="00131D3E" w:rsidRPr="00DC25DA" w:rsidRDefault="00131D3E" w:rsidP="0053032F">
      <w:pPr>
        <w:ind w:firstLine="720"/>
        <w:rPr>
          <w:rFonts w:ascii="Courier New" w:hAnsi="Courier New" w:cs="Shruti"/>
          <w:sz w:val="20"/>
          <w:szCs w:val="20"/>
        </w:rPr>
      </w:pPr>
      <w:r w:rsidRPr="00DC25DA">
        <w:rPr>
          <w:rFonts w:ascii="Courier New" w:hAnsi="Courier New" w:cs="Shruti"/>
          <w:sz w:val="20"/>
          <w:szCs w:val="20"/>
        </w:rPr>
        <w:t>Housing unit/GQ person serial number</w:t>
      </w:r>
    </w:p>
    <w:p w14:paraId="4780D835" w14:textId="789BD54F"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0000001..9999999 .Unique identifier</w:t>
      </w:r>
    </w:p>
    <w:p w14:paraId="4780D836" w14:textId="77777777" w:rsidR="00131D3E" w:rsidRPr="00DC25DA" w:rsidRDefault="00131D3E" w:rsidP="0053032F">
      <w:pPr>
        <w:rPr>
          <w:rFonts w:ascii="Courier New" w:hAnsi="Courier New" w:cs="Shruti"/>
          <w:sz w:val="20"/>
          <w:szCs w:val="20"/>
        </w:rPr>
      </w:pPr>
    </w:p>
    <w:p w14:paraId="4780D837" w14:textId="2FE07843" w:rsidR="00131D3E" w:rsidRPr="00DC25DA" w:rsidRDefault="00131D3E" w:rsidP="0053032F">
      <w:pPr>
        <w:pStyle w:val="Heading3"/>
      </w:pPr>
      <w:r w:rsidRPr="00DC25DA">
        <w:t>DIVISION</w:t>
      </w:r>
      <w:r w:rsidR="00D63ACF" w:rsidRPr="00DC25DA">
        <w:tab/>
      </w:r>
      <w:r w:rsidRPr="00DC25DA">
        <w:t>1</w:t>
      </w:r>
    </w:p>
    <w:p w14:paraId="4780D838" w14:textId="254A157C" w:rsidR="00131D3E" w:rsidRPr="00DC25DA" w:rsidRDefault="00131D3E" w:rsidP="0053032F">
      <w:pPr>
        <w:ind w:firstLine="720"/>
        <w:rPr>
          <w:rFonts w:ascii="Courier New" w:hAnsi="Courier New" w:cs="Shruti"/>
          <w:sz w:val="20"/>
          <w:szCs w:val="20"/>
        </w:rPr>
      </w:pPr>
      <w:r w:rsidRPr="00DC25DA">
        <w:rPr>
          <w:rFonts w:ascii="Courier New" w:hAnsi="Courier New" w:cs="Shruti"/>
          <w:sz w:val="20"/>
          <w:szCs w:val="20"/>
        </w:rPr>
        <w:t>Division code</w:t>
      </w:r>
      <w:r w:rsidR="00750383" w:rsidRPr="00DC25DA">
        <w:rPr>
          <w:rFonts w:ascii="Courier New" w:hAnsi="Courier New" w:cs="Shruti"/>
          <w:sz w:val="20"/>
          <w:szCs w:val="20"/>
        </w:rPr>
        <w:t xml:space="preserve"> based on </w:t>
      </w:r>
      <w:r w:rsidR="006C02D4" w:rsidRPr="00DC25DA">
        <w:rPr>
          <w:rFonts w:ascii="Courier New" w:hAnsi="Courier New" w:cs="Shruti"/>
          <w:sz w:val="20"/>
          <w:szCs w:val="20"/>
        </w:rPr>
        <w:t>2010 Census definitions</w:t>
      </w:r>
    </w:p>
    <w:p w14:paraId="4780D839" w14:textId="1FDB9898"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0 .Puerto Rico</w:t>
      </w:r>
    </w:p>
    <w:p w14:paraId="4780D83A" w14:textId="4679B1CC"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1 .New England (Northeast region)</w:t>
      </w:r>
    </w:p>
    <w:p w14:paraId="4780D83B" w14:textId="45A6A9E3"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2 .Middle Atlantic (Northeast region)</w:t>
      </w:r>
    </w:p>
    <w:p w14:paraId="4780D83C" w14:textId="586719C6"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3 .East North Central (Midwest region)</w:t>
      </w:r>
    </w:p>
    <w:p w14:paraId="4780D83D" w14:textId="0654A8EF"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4 .West North Central (Midwest region)</w:t>
      </w:r>
    </w:p>
    <w:p w14:paraId="4780D83E" w14:textId="6C5A5D68"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5 .South Atlantic (South region)</w:t>
      </w:r>
      <w:r w:rsidR="00180627" w:rsidRPr="00DC25DA">
        <w:rPr>
          <w:rFonts w:ascii="Courier New" w:hAnsi="Courier New" w:cs="Shruti"/>
          <w:sz w:val="20"/>
          <w:szCs w:val="20"/>
        </w:rPr>
        <w:tab/>
      </w:r>
    </w:p>
    <w:p w14:paraId="4780D83F" w14:textId="007CAFE4"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6 .East South Central (South region)</w:t>
      </w:r>
    </w:p>
    <w:p w14:paraId="4780D840" w14:textId="4A745FC5"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7 .West South Central (South Region)</w:t>
      </w:r>
    </w:p>
    <w:p w14:paraId="4780D841" w14:textId="6D8AED45"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8 .Mountain (West region)</w:t>
      </w:r>
    </w:p>
    <w:p w14:paraId="4780D842" w14:textId="05BD5A2B"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9 .Pacific (West region)</w:t>
      </w:r>
    </w:p>
    <w:p w14:paraId="4780D843" w14:textId="77777777" w:rsidR="00131D3E" w:rsidRPr="00DC25DA" w:rsidRDefault="00131D3E" w:rsidP="0053032F">
      <w:pPr>
        <w:rPr>
          <w:rFonts w:ascii="Courier New" w:hAnsi="Courier New" w:cs="Shruti"/>
          <w:sz w:val="20"/>
          <w:szCs w:val="20"/>
        </w:rPr>
      </w:pPr>
    </w:p>
    <w:p w14:paraId="4780D844" w14:textId="51725CEF" w:rsidR="00611FD6" w:rsidRPr="00DC25DA" w:rsidRDefault="00611FD6" w:rsidP="0053032F">
      <w:pPr>
        <w:pStyle w:val="Heading3"/>
      </w:pPr>
      <w:r w:rsidRPr="00DC25DA">
        <w:t>PUMA</w:t>
      </w:r>
      <w:r w:rsidR="00D63ACF" w:rsidRPr="00DC25DA">
        <w:tab/>
      </w:r>
      <w:r w:rsidR="00D63ACF" w:rsidRPr="00DC25DA">
        <w:tab/>
      </w:r>
      <w:r w:rsidRPr="00DC25DA">
        <w:t>5</w:t>
      </w:r>
    </w:p>
    <w:p w14:paraId="4780D845" w14:textId="430639BF" w:rsidR="00611FD6"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611FD6" w:rsidRPr="00DC25DA">
        <w:rPr>
          <w:rFonts w:ascii="Courier New" w:hAnsi="Courier New" w:cs="Shruti"/>
          <w:sz w:val="20"/>
          <w:szCs w:val="20"/>
        </w:rPr>
        <w:t>Public use microdata area code (PUMA)</w:t>
      </w:r>
      <w:r w:rsidR="00E80426" w:rsidRPr="00DC25DA">
        <w:rPr>
          <w:rFonts w:ascii="Courier New" w:hAnsi="Courier New" w:cs="Shruti"/>
          <w:sz w:val="20"/>
          <w:szCs w:val="20"/>
        </w:rPr>
        <w:t xml:space="preserve"> based on 2010 Census </w:t>
      </w:r>
      <w:r w:rsidR="00FE4666" w:rsidRPr="00DC25DA">
        <w:rPr>
          <w:rFonts w:ascii="Courier New" w:hAnsi="Courier New" w:cs="Shruti"/>
          <w:sz w:val="20"/>
          <w:szCs w:val="20"/>
        </w:rPr>
        <w:t>definition</w:t>
      </w:r>
      <w:r w:rsidRPr="00DC25DA">
        <w:rPr>
          <w:rFonts w:ascii="Courier New" w:hAnsi="Courier New" w:cs="Shruti"/>
          <w:sz w:val="20"/>
          <w:szCs w:val="20"/>
        </w:rPr>
        <w:tab/>
      </w:r>
    </w:p>
    <w:p w14:paraId="4780D846" w14:textId="568FE217" w:rsidR="00611FD6"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E844DD" w:rsidRPr="00DC25DA">
        <w:rPr>
          <w:rFonts w:ascii="Courier New" w:hAnsi="Courier New" w:cs="Shruti"/>
          <w:sz w:val="20"/>
          <w:szCs w:val="20"/>
        </w:rPr>
        <w:tab/>
      </w:r>
      <w:r w:rsidR="008D0892" w:rsidRPr="00DC25DA">
        <w:rPr>
          <w:rFonts w:ascii="Courier New" w:hAnsi="Courier New" w:cs="Shruti"/>
          <w:sz w:val="20"/>
          <w:szCs w:val="20"/>
        </w:rPr>
        <w:t>00100..70301</w:t>
      </w:r>
      <w:r w:rsidR="00611FD6" w:rsidRPr="00DC25DA">
        <w:rPr>
          <w:rFonts w:ascii="Courier New" w:hAnsi="Courier New" w:cs="Shruti"/>
          <w:sz w:val="20"/>
          <w:szCs w:val="20"/>
        </w:rPr>
        <w:t xml:space="preserve"> .</w:t>
      </w:r>
      <w:r w:rsidR="00E3740A" w:rsidRPr="00DC25DA">
        <w:rPr>
          <w:rFonts w:ascii="Courier New" w:hAnsi="Courier New" w:cs="Shruti"/>
          <w:sz w:val="20"/>
          <w:szCs w:val="20"/>
        </w:rPr>
        <w:t>Public use microdata a</w:t>
      </w:r>
      <w:r w:rsidR="00A564D6" w:rsidRPr="00DC25DA">
        <w:rPr>
          <w:rFonts w:ascii="Courier New" w:hAnsi="Courier New" w:cs="Shruti"/>
          <w:sz w:val="20"/>
          <w:szCs w:val="20"/>
        </w:rPr>
        <w:t>rea</w:t>
      </w:r>
      <w:r w:rsidR="00F96EE3" w:rsidRPr="00DC25DA">
        <w:rPr>
          <w:rFonts w:ascii="Courier New" w:hAnsi="Courier New" w:cs="Shruti"/>
          <w:sz w:val="20"/>
          <w:szCs w:val="20"/>
        </w:rPr>
        <w:t xml:space="preserve"> codes</w:t>
      </w:r>
    </w:p>
    <w:p w14:paraId="4780D848" w14:textId="7E3BB79A" w:rsidR="00611FD6" w:rsidRPr="00DC25DA" w:rsidRDefault="00611FD6" w:rsidP="0053032F">
      <w:pPr>
        <w:rPr>
          <w:rFonts w:ascii="Courier New" w:hAnsi="Courier New" w:cs="Shruti"/>
          <w:sz w:val="20"/>
          <w:szCs w:val="20"/>
        </w:rPr>
      </w:pPr>
    </w:p>
    <w:p w14:paraId="4780D849" w14:textId="77777777" w:rsidR="00F96EE3" w:rsidRPr="00DC25DA" w:rsidRDefault="00E3740A" w:rsidP="0053032F">
      <w:pPr>
        <w:rPr>
          <w:rFonts w:ascii="Courier New" w:hAnsi="Courier New" w:cs="Shruti"/>
          <w:sz w:val="20"/>
          <w:szCs w:val="20"/>
        </w:rPr>
      </w:pPr>
      <w:r w:rsidRPr="00DC25DA">
        <w:rPr>
          <w:rFonts w:ascii="Courier New" w:hAnsi="Courier New" w:cs="Shruti"/>
          <w:sz w:val="20"/>
          <w:szCs w:val="20"/>
        </w:rPr>
        <w:t>Note: Public use microdata a</w:t>
      </w:r>
      <w:r w:rsidR="00F96EE3" w:rsidRPr="00DC25DA">
        <w:rPr>
          <w:rFonts w:ascii="Courier New" w:hAnsi="Courier New" w:cs="Shruti"/>
          <w:sz w:val="20"/>
          <w:szCs w:val="20"/>
        </w:rPr>
        <w:t>reas (PUMAs) designate areas of 100,000 or more population.  Use with ST for unique code.</w:t>
      </w:r>
    </w:p>
    <w:p w14:paraId="4780D84A" w14:textId="77777777" w:rsidR="00131D3E" w:rsidRPr="00DC25DA" w:rsidRDefault="00131D3E" w:rsidP="0053032F">
      <w:pPr>
        <w:rPr>
          <w:rFonts w:ascii="Courier New" w:hAnsi="Courier New" w:cs="Shruti"/>
          <w:sz w:val="20"/>
          <w:szCs w:val="20"/>
        </w:rPr>
      </w:pPr>
    </w:p>
    <w:p w14:paraId="4780D84B" w14:textId="35FE2C4F" w:rsidR="00131D3E" w:rsidRPr="00DC25DA" w:rsidRDefault="00131D3E" w:rsidP="0053032F">
      <w:pPr>
        <w:pStyle w:val="Heading3"/>
      </w:pPr>
      <w:r w:rsidRPr="00DC25DA">
        <w:t>REGION</w:t>
      </w:r>
      <w:r w:rsidR="00D63ACF" w:rsidRPr="00DC25DA">
        <w:tab/>
      </w:r>
    </w:p>
    <w:p w14:paraId="4780D84C" w14:textId="1C7CE4A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Region code</w:t>
      </w:r>
      <w:r w:rsidR="00750383" w:rsidRPr="00DC25DA">
        <w:rPr>
          <w:rFonts w:ascii="Courier New" w:hAnsi="Courier New" w:cs="Shruti"/>
          <w:sz w:val="20"/>
          <w:szCs w:val="20"/>
        </w:rPr>
        <w:t xml:space="preserve"> based on 2010 Census definitions</w:t>
      </w:r>
    </w:p>
    <w:p w14:paraId="4780D84D" w14:textId="6404556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E844DD" w:rsidRPr="00DC25DA">
        <w:rPr>
          <w:rFonts w:ascii="Courier New" w:hAnsi="Courier New" w:cs="Shruti"/>
          <w:sz w:val="20"/>
          <w:szCs w:val="20"/>
        </w:rPr>
        <w:tab/>
      </w:r>
      <w:r w:rsidR="00131D3E" w:rsidRPr="00DC25DA">
        <w:rPr>
          <w:rFonts w:ascii="Courier New" w:hAnsi="Courier New" w:cs="Shruti"/>
          <w:sz w:val="20"/>
          <w:szCs w:val="20"/>
        </w:rPr>
        <w:t>1 .Northeast</w:t>
      </w:r>
    </w:p>
    <w:p w14:paraId="4780D84E" w14:textId="154D6E5F"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E844DD" w:rsidRPr="00DC25DA">
        <w:rPr>
          <w:rFonts w:ascii="Courier New" w:hAnsi="Courier New" w:cs="Shruti"/>
          <w:sz w:val="20"/>
          <w:szCs w:val="20"/>
        </w:rPr>
        <w:tab/>
      </w:r>
      <w:r w:rsidR="00131D3E" w:rsidRPr="00DC25DA">
        <w:rPr>
          <w:rFonts w:ascii="Courier New" w:hAnsi="Courier New" w:cs="Shruti"/>
          <w:sz w:val="20"/>
          <w:szCs w:val="20"/>
        </w:rPr>
        <w:t>2 .Midwest</w:t>
      </w:r>
    </w:p>
    <w:p w14:paraId="4780D84F" w14:textId="08EC310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 .South</w:t>
      </w:r>
    </w:p>
    <w:p w14:paraId="4780D850" w14:textId="77A20821"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 .West</w:t>
      </w:r>
    </w:p>
    <w:p w14:paraId="4780D851" w14:textId="1CBD088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9 .Puerto Rico</w:t>
      </w:r>
    </w:p>
    <w:p w14:paraId="4780D852" w14:textId="77777777" w:rsidR="00131D3E" w:rsidRPr="00DC25DA" w:rsidRDefault="00131D3E" w:rsidP="0053032F">
      <w:pPr>
        <w:rPr>
          <w:rFonts w:ascii="Courier New" w:hAnsi="Courier New" w:cs="Shruti"/>
          <w:sz w:val="20"/>
          <w:szCs w:val="20"/>
        </w:rPr>
      </w:pPr>
    </w:p>
    <w:p w14:paraId="4780D853" w14:textId="18DCA721" w:rsidR="00131D3E" w:rsidRPr="00DC25DA" w:rsidRDefault="00131D3E" w:rsidP="0053032F">
      <w:pPr>
        <w:pStyle w:val="Heading3"/>
      </w:pPr>
      <w:r w:rsidRPr="00DC25DA">
        <w:t>ST</w:t>
      </w:r>
      <w:r w:rsidR="00180627" w:rsidRPr="00DC25DA">
        <w:tab/>
      </w:r>
      <w:r w:rsidR="00E844DD" w:rsidRPr="00DC25DA">
        <w:tab/>
      </w:r>
      <w:r w:rsidRPr="00DC25DA">
        <w:t>2</w:t>
      </w:r>
      <w:r w:rsidR="00180627" w:rsidRPr="00DC25DA">
        <w:tab/>
      </w:r>
    </w:p>
    <w:p w14:paraId="4780D854" w14:textId="503313A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State Code</w:t>
      </w:r>
      <w:r w:rsidR="00750383" w:rsidRPr="00DC25DA">
        <w:rPr>
          <w:rFonts w:ascii="Courier New" w:hAnsi="Courier New" w:cs="Shruti"/>
          <w:sz w:val="20"/>
          <w:szCs w:val="20"/>
        </w:rPr>
        <w:t xml:space="preserve"> based on 2010 Census definitions</w:t>
      </w:r>
    </w:p>
    <w:p w14:paraId="4780D855" w14:textId="0ED5AE89" w:rsidR="00131D3E" w:rsidRPr="002773BA" w:rsidRDefault="00180627" w:rsidP="0053032F">
      <w:pPr>
        <w:rPr>
          <w:rFonts w:ascii="Courier New" w:hAnsi="Courier New" w:cs="Shruti"/>
          <w:sz w:val="20"/>
          <w:szCs w:val="20"/>
          <w:lang w:val="es-MX"/>
        </w:rPr>
      </w:pPr>
      <w:r w:rsidRPr="00DC25DA">
        <w:rPr>
          <w:rFonts w:ascii="Courier New" w:hAnsi="Courier New" w:cs="Shruti"/>
          <w:sz w:val="20"/>
          <w:szCs w:val="20"/>
        </w:rPr>
        <w:tab/>
      </w:r>
      <w:r w:rsidRPr="00DC25DA">
        <w:rPr>
          <w:rFonts w:ascii="Courier New" w:hAnsi="Courier New" w:cs="Shruti"/>
          <w:sz w:val="20"/>
          <w:szCs w:val="20"/>
        </w:rPr>
        <w:tab/>
      </w:r>
      <w:r w:rsidR="00131D3E" w:rsidRPr="002773BA">
        <w:rPr>
          <w:rFonts w:ascii="Courier New" w:hAnsi="Courier New" w:cs="Shruti"/>
          <w:sz w:val="20"/>
          <w:szCs w:val="20"/>
          <w:lang w:val="es-MX"/>
        </w:rPr>
        <w:t>01 .Alabama/AL</w:t>
      </w:r>
    </w:p>
    <w:p w14:paraId="4780D856" w14:textId="369584CD" w:rsidR="00131D3E" w:rsidRPr="002773BA" w:rsidRDefault="00180627" w:rsidP="0053032F">
      <w:pPr>
        <w:rPr>
          <w:rFonts w:ascii="Courier New" w:hAnsi="Courier New" w:cs="Shruti"/>
          <w:sz w:val="20"/>
          <w:szCs w:val="20"/>
          <w:lang w:val="es-MX"/>
        </w:rPr>
      </w:pPr>
      <w:r w:rsidRPr="002773BA">
        <w:rPr>
          <w:rFonts w:ascii="Courier New" w:hAnsi="Courier New" w:cs="Shruti"/>
          <w:sz w:val="20"/>
          <w:szCs w:val="20"/>
          <w:lang w:val="es-MX"/>
        </w:rPr>
        <w:tab/>
      </w:r>
      <w:r w:rsidRPr="002773BA">
        <w:rPr>
          <w:rFonts w:ascii="Courier New" w:hAnsi="Courier New" w:cs="Shruti"/>
          <w:sz w:val="20"/>
          <w:szCs w:val="20"/>
          <w:lang w:val="es-MX"/>
        </w:rPr>
        <w:tab/>
      </w:r>
      <w:r w:rsidR="00131D3E" w:rsidRPr="002773BA">
        <w:rPr>
          <w:rFonts w:ascii="Courier New" w:hAnsi="Courier New" w:cs="Shruti"/>
          <w:sz w:val="20"/>
          <w:szCs w:val="20"/>
          <w:lang w:val="es-MX"/>
        </w:rPr>
        <w:t>02 .Alaska/AK</w:t>
      </w:r>
    </w:p>
    <w:p w14:paraId="4780D857" w14:textId="72512FB5" w:rsidR="00131D3E" w:rsidRPr="002773BA" w:rsidRDefault="00180627" w:rsidP="0053032F">
      <w:pPr>
        <w:rPr>
          <w:rFonts w:ascii="Courier New" w:hAnsi="Courier New" w:cs="Shruti"/>
          <w:sz w:val="20"/>
          <w:szCs w:val="20"/>
          <w:lang w:val="es-MX"/>
        </w:rPr>
      </w:pPr>
      <w:r w:rsidRPr="002773BA">
        <w:rPr>
          <w:rFonts w:ascii="Courier New" w:hAnsi="Courier New" w:cs="Shruti"/>
          <w:sz w:val="20"/>
          <w:szCs w:val="20"/>
          <w:lang w:val="es-MX"/>
        </w:rPr>
        <w:tab/>
      </w:r>
      <w:r w:rsidRPr="002773BA">
        <w:rPr>
          <w:rFonts w:ascii="Courier New" w:hAnsi="Courier New" w:cs="Shruti"/>
          <w:sz w:val="20"/>
          <w:szCs w:val="20"/>
          <w:lang w:val="es-MX"/>
        </w:rPr>
        <w:tab/>
        <w:t>04 .Arizona/AR</w:t>
      </w:r>
    </w:p>
    <w:p w14:paraId="4780D858" w14:textId="73636063" w:rsidR="00131D3E" w:rsidRPr="00DC25DA" w:rsidRDefault="00180627" w:rsidP="0053032F">
      <w:pPr>
        <w:rPr>
          <w:rFonts w:ascii="Courier New" w:hAnsi="Courier New" w:cs="Shruti"/>
          <w:sz w:val="20"/>
          <w:szCs w:val="20"/>
        </w:rPr>
      </w:pPr>
      <w:r w:rsidRPr="002773BA">
        <w:rPr>
          <w:rFonts w:ascii="Courier New" w:hAnsi="Courier New" w:cs="Shruti"/>
          <w:sz w:val="20"/>
          <w:szCs w:val="20"/>
          <w:lang w:val="es-MX"/>
        </w:rPr>
        <w:tab/>
      </w:r>
      <w:r w:rsidRPr="002773BA">
        <w:rPr>
          <w:rFonts w:ascii="Courier New" w:hAnsi="Courier New" w:cs="Shruti"/>
          <w:sz w:val="20"/>
          <w:szCs w:val="20"/>
          <w:lang w:val="es-MX"/>
        </w:rPr>
        <w:tab/>
      </w:r>
      <w:r w:rsidR="00131D3E" w:rsidRPr="00DC25DA">
        <w:rPr>
          <w:rFonts w:ascii="Courier New" w:hAnsi="Courier New" w:cs="Shruti"/>
          <w:sz w:val="20"/>
          <w:szCs w:val="20"/>
        </w:rPr>
        <w:t>05 .Arkansas/AR</w:t>
      </w:r>
    </w:p>
    <w:p w14:paraId="4780D859" w14:textId="15D5A7E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06 .California/CA</w:t>
      </w:r>
    </w:p>
    <w:p w14:paraId="4780D85A" w14:textId="7CFD91E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08 .Colorado/CO</w:t>
      </w:r>
    </w:p>
    <w:p w14:paraId="4780D85B" w14:textId="1645627B"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09 .Connecticut/CT</w:t>
      </w:r>
    </w:p>
    <w:p w14:paraId="4780D85C" w14:textId="001B4CE3"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10 .Delaware/DE</w:t>
      </w:r>
    </w:p>
    <w:p w14:paraId="4780D85D" w14:textId="2F17457E" w:rsidR="00131D3E" w:rsidRPr="00DC25DA" w:rsidRDefault="00180627" w:rsidP="0053032F">
      <w:pPr>
        <w:rPr>
          <w:rFonts w:ascii="Courier New" w:hAnsi="Courier New" w:cs="Shruti"/>
          <w:sz w:val="20"/>
          <w:szCs w:val="20"/>
        </w:rPr>
      </w:pPr>
      <w:r w:rsidRPr="00DC25DA">
        <w:rPr>
          <w:rFonts w:ascii="Courier New" w:hAnsi="Courier New" w:cs="Shruti"/>
          <w:sz w:val="20"/>
          <w:szCs w:val="20"/>
        </w:rPr>
        <w:lastRenderedPageBreak/>
        <w:tab/>
      </w:r>
      <w:r w:rsidRPr="00DC25DA">
        <w:rPr>
          <w:rFonts w:ascii="Courier New" w:hAnsi="Courier New" w:cs="Shruti"/>
          <w:sz w:val="20"/>
          <w:szCs w:val="20"/>
        </w:rPr>
        <w:tab/>
      </w:r>
      <w:r w:rsidR="00131D3E" w:rsidRPr="00DC25DA">
        <w:rPr>
          <w:rFonts w:ascii="Courier New" w:hAnsi="Courier New" w:cs="Shruti"/>
          <w:sz w:val="20"/>
          <w:szCs w:val="20"/>
        </w:rPr>
        <w:t>11 .District of Columbia/DC</w:t>
      </w:r>
    </w:p>
    <w:p w14:paraId="4780D85E" w14:textId="587B402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12 .Florida/FL</w:t>
      </w:r>
    </w:p>
    <w:p w14:paraId="4780D85F" w14:textId="67CB4C95"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13 .Georgia/GA</w:t>
      </w:r>
    </w:p>
    <w:p w14:paraId="4780D860" w14:textId="1A2BEE1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15 .Hawaii/HI</w:t>
      </w:r>
    </w:p>
    <w:p w14:paraId="4780D861" w14:textId="6A799081"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16 .Idaho/ID</w:t>
      </w:r>
    </w:p>
    <w:p w14:paraId="4780D862" w14:textId="3212E2C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17 .Illinois/IL</w:t>
      </w:r>
    </w:p>
    <w:p w14:paraId="1773E34A" w14:textId="0E598A2B" w:rsidR="00E844DD"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18 .Indiana/IN</w:t>
      </w:r>
    </w:p>
    <w:p w14:paraId="49345813" w14:textId="77777777" w:rsidR="00E844DD"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19 .Iowa/IA</w:t>
      </w:r>
    </w:p>
    <w:p w14:paraId="4780D865" w14:textId="1C1652F0" w:rsidR="00131D3E" w:rsidRPr="00DC25DA" w:rsidRDefault="00131D3E" w:rsidP="0053032F">
      <w:pPr>
        <w:ind w:left="720" w:firstLine="720"/>
        <w:rPr>
          <w:rFonts w:ascii="Courier New" w:hAnsi="Courier New" w:cs="Shruti"/>
          <w:sz w:val="20"/>
          <w:szCs w:val="20"/>
        </w:rPr>
      </w:pPr>
      <w:r w:rsidRPr="00DC25DA">
        <w:rPr>
          <w:rFonts w:ascii="Courier New" w:hAnsi="Courier New" w:cs="Shruti"/>
          <w:sz w:val="20"/>
          <w:szCs w:val="20"/>
        </w:rPr>
        <w:t>20 .Kansas/KS</w:t>
      </w:r>
    </w:p>
    <w:p w14:paraId="4780D866" w14:textId="4F9E6F6A"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21 .Kentucky/KY</w:t>
      </w:r>
    </w:p>
    <w:p w14:paraId="4780D867" w14:textId="0C251040"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22 .Louisiana/LA</w:t>
      </w:r>
    </w:p>
    <w:p w14:paraId="4780D868" w14:textId="04ED1975"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23 .Maine/ME</w:t>
      </w:r>
    </w:p>
    <w:p w14:paraId="4780D869" w14:textId="16F6457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24 .Maryland/MD</w:t>
      </w:r>
    </w:p>
    <w:p w14:paraId="4780D86A" w14:textId="00D2D2C7"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25 .Massachusetts/MA</w:t>
      </w:r>
    </w:p>
    <w:p w14:paraId="4780D86B" w14:textId="32ECBDC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26 .Michigan/MI</w:t>
      </w:r>
    </w:p>
    <w:p w14:paraId="4780D86C" w14:textId="3F39A947"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27 .Minnesota/MN</w:t>
      </w:r>
    </w:p>
    <w:p w14:paraId="4780D86D" w14:textId="221FE54B"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28 .Mississippi/MS</w:t>
      </w:r>
    </w:p>
    <w:p w14:paraId="4780D86E" w14:textId="3CAC3DF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29 .Missouri/MO</w:t>
      </w:r>
    </w:p>
    <w:p w14:paraId="4780D86F" w14:textId="36D23720"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30 .Montana/MT</w:t>
      </w:r>
    </w:p>
    <w:p w14:paraId="4780D870" w14:textId="39998CE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31 .Nebraska/NE</w:t>
      </w:r>
    </w:p>
    <w:p w14:paraId="4780D871" w14:textId="52BF88A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32 .Nevada/NV</w:t>
      </w:r>
    </w:p>
    <w:p w14:paraId="4780D872" w14:textId="18EA6FD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33 .New Hampshire/NH</w:t>
      </w:r>
    </w:p>
    <w:p w14:paraId="4780D873" w14:textId="74D19100"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34 .New Jersey/NJ</w:t>
      </w:r>
    </w:p>
    <w:p w14:paraId="4780D874" w14:textId="26B49D8B"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35 .New Mexico/NM</w:t>
      </w:r>
    </w:p>
    <w:p w14:paraId="4780D875" w14:textId="7A0CB097"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36 .New York/NY</w:t>
      </w:r>
    </w:p>
    <w:p w14:paraId="4780D876" w14:textId="53DF7B8D"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37 .North Carolina/NC</w:t>
      </w:r>
    </w:p>
    <w:p w14:paraId="4780D877" w14:textId="3F93C33D"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38 .North Dakota/ND</w:t>
      </w:r>
    </w:p>
    <w:p w14:paraId="4780D878" w14:textId="22B5CE0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39 .Ohio/OH</w:t>
      </w:r>
    </w:p>
    <w:p w14:paraId="4780D879" w14:textId="33ADDEB3"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40 .Oklahoma/OK</w:t>
      </w:r>
    </w:p>
    <w:p w14:paraId="4780D87A" w14:textId="3045520B"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41 .Oregon/OR</w:t>
      </w:r>
    </w:p>
    <w:p w14:paraId="4780D87B" w14:textId="6E6941B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42 .Pennsylvania/PA</w:t>
      </w:r>
    </w:p>
    <w:p w14:paraId="4780D87C" w14:textId="570BF661"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44 .Rhode Island/RI</w:t>
      </w:r>
    </w:p>
    <w:p w14:paraId="4780D87D" w14:textId="00F7D7B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45 .South Carolina/SC</w:t>
      </w:r>
    </w:p>
    <w:p w14:paraId="4780D87E" w14:textId="3F1B06E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46 .South Dakota/SD</w:t>
      </w:r>
    </w:p>
    <w:p w14:paraId="4780D87F" w14:textId="0AE3D490"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47 .Tennessee/TN</w:t>
      </w:r>
    </w:p>
    <w:p w14:paraId="4780D880" w14:textId="615E49B0"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48 .Texas/TX</w:t>
      </w:r>
    </w:p>
    <w:p w14:paraId="4780D881" w14:textId="793DD9A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49 .Utah/UT</w:t>
      </w:r>
    </w:p>
    <w:p w14:paraId="4780D882" w14:textId="54D49B8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50 .Vermont/VT</w:t>
      </w:r>
    </w:p>
    <w:p w14:paraId="4780D883" w14:textId="7B5FC0F1"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51 .Virginia/VA</w:t>
      </w:r>
    </w:p>
    <w:p w14:paraId="4780D884" w14:textId="2379C627"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53 .Washington/WA</w:t>
      </w:r>
    </w:p>
    <w:p w14:paraId="4780D885" w14:textId="11B38F87"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54 .West Virginia/WV</w:t>
      </w:r>
    </w:p>
    <w:p w14:paraId="4780D886" w14:textId="3095DADA"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55 .Wisconsin/WI</w:t>
      </w:r>
    </w:p>
    <w:p w14:paraId="4780D887" w14:textId="7FF9A87F"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56 .Wyoming/WY</w:t>
      </w:r>
    </w:p>
    <w:p w14:paraId="4780D888" w14:textId="43B0B8BA"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72 .Puerto Rico/PR</w:t>
      </w:r>
    </w:p>
    <w:p w14:paraId="4780D889" w14:textId="77777777" w:rsidR="00131D3E" w:rsidRPr="00DC25DA" w:rsidRDefault="00131D3E" w:rsidP="0053032F">
      <w:pPr>
        <w:rPr>
          <w:rFonts w:ascii="Courier New" w:hAnsi="Courier New" w:cs="Shruti"/>
          <w:sz w:val="20"/>
          <w:szCs w:val="20"/>
        </w:rPr>
      </w:pPr>
    </w:p>
    <w:p w14:paraId="4780D88A" w14:textId="1F788753" w:rsidR="00131D3E" w:rsidRPr="00DC25DA" w:rsidRDefault="00131D3E" w:rsidP="0053032F">
      <w:pPr>
        <w:pStyle w:val="Heading3"/>
      </w:pPr>
      <w:r w:rsidRPr="00DC25DA">
        <w:t>ADJHSG</w:t>
      </w:r>
      <w:r w:rsidR="00180627" w:rsidRPr="00DC25DA">
        <w:tab/>
      </w:r>
      <w:r w:rsidRPr="00DC25DA">
        <w:t>7</w:t>
      </w:r>
    </w:p>
    <w:p w14:paraId="4780D88B" w14:textId="77777777" w:rsidR="00131D3E" w:rsidRPr="00DC25DA" w:rsidRDefault="00131D3E" w:rsidP="0053032F">
      <w:pPr>
        <w:ind w:firstLine="720"/>
        <w:rPr>
          <w:rFonts w:ascii="Courier New" w:hAnsi="Courier New" w:cs="Shruti"/>
          <w:sz w:val="20"/>
          <w:szCs w:val="20"/>
        </w:rPr>
      </w:pPr>
      <w:r w:rsidRPr="00DC25DA">
        <w:rPr>
          <w:rFonts w:ascii="Courier New" w:hAnsi="Courier New" w:cs="Shruti"/>
          <w:sz w:val="20"/>
          <w:szCs w:val="20"/>
        </w:rPr>
        <w:t>Adjustment factor for housing dollar amounts (6 implied decimal places)</w:t>
      </w:r>
    </w:p>
    <w:p w14:paraId="4780D88C" w14:textId="3F0B1424"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1000000 .</w:t>
      </w:r>
      <w:r w:rsidR="00762E29" w:rsidRPr="00DC25DA">
        <w:rPr>
          <w:rFonts w:ascii="Courier New" w:hAnsi="Courier New" w:cs="Shruti"/>
          <w:sz w:val="20"/>
          <w:szCs w:val="20"/>
        </w:rPr>
        <w:t>201</w:t>
      </w:r>
      <w:del w:id="5" w:author="Mary Schwartz (CENSUS/SEHSD FED)" w:date="2018-03-23T10:18:00Z">
        <w:r w:rsidR="001F717A" w:rsidRPr="00DC25DA" w:rsidDel="00DE0378">
          <w:rPr>
            <w:rFonts w:ascii="Courier New" w:hAnsi="Courier New" w:cs="Shruti"/>
            <w:sz w:val="20"/>
            <w:szCs w:val="20"/>
          </w:rPr>
          <w:delText>6</w:delText>
        </w:r>
      </w:del>
      <w:ins w:id="6" w:author="Mary Schwartz (CENSUS/SEHSD FED)" w:date="2018-03-23T10:18:00Z">
        <w:r w:rsidR="00DE0378">
          <w:rPr>
            <w:rFonts w:ascii="Courier New" w:hAnsi="Courier New" w:cs="Shruti"/>
            <w:sz w:val="20"/>
            <w:szCs w:val="20"/>
          </w:rPr>
          <w:t>7</w:t>
        </w:r>
      </w:ins>
      <w:r w:rsidR="00131D3E" w:rsidRPr="00DC25DA">
        <w:rPr>
          <w:rFonts w:ascii="Courier New" w:hAnsi="Courier New" w:cs="Shruti"/>
          <w:sz w:val="20"/>
          <w:szCs w:val="20"/>
        </w:rPr>
        <w:t xml:space="preserve"> factor (1.000000)</w:t>
      </w:r>
    </w:p>
    <w:p w14:paraId="4780D88D" w14:textId="77777777" w:rsidR="00131D3E" w:rsidRPr="00DC25DA" w:rsidRDefault="00131D3E" w:rsidP="0053032F">
      <w:pPr>
        <w:rPr>
          <w:rFonts w:ascii="Courier New" w:hAnsi="Courier New" w:cs="Shruti"/>
          <w:sz w:val="20"/>
          <w:szCs w:val="20"/>
        </w:rPr>
      </w:pPr>
    </w:p>
    <w:p w14:paraId="4780D88E" w14:textId="55CD6568" w:rsidR="00131D3E" w:rsidRPr="00DC25DA" w:rsidRDefault="00131D3E" w:rsidP="0053032F">
      <w:pPr>
        <w:widowControl/>
        <w:rPr>
          <w:rFonts w:ascii="Courier New" w:hAnsi="Courier New" w:cs="Shruti"/>
          <w:sz w:val="20"/>
          <w:szCs w:val="20"/>
        </w:rPr>
      </w:pPr>
      <w:r w:rsidRPr="00DC25DA">
        <w:rPr>
          <w:rFonts w:ascii="Courier New" w:hAnsi="Courier New" w:cs="Shruti"/>
          <w:sz w:val="20"/>
          <w:szCs w:val="20"/>
        </w:rPr>
        <w:t xml:space="preserve">Note: The value of ADJHSG inflation-adjusts reported housing costs to </w:t>
      </w:r>
      <w:r w:rsidR="00762E29" w:rsidRPr="00DC25DA">
        <w:rPr>
          <w:rFonts w:ascii="Courier New" w:hAnsi="Courier New" w:cs="Shruti"/>
          <w:sz w:val="20"/>
          <w:szCs w:val="20"/>
        </w:rPr>
        <w:t>201</w:t>
      </w:r>
      <w:del w:id="7" w:author="Mary Schwartz (CENSUS/SEHSD FED)" w:date="2018-03-23T10:18:00Z">
        <w:r w:rsidR="001F717A" w:rsidRPr="00DC25DA" w:rsidDel="00DE0378">
          <w:rPr>
            <w:rFonts w:ascii="Courier New" w:hAnsi="Courier New" w:cs="Shruti"/>
            <w:sz w:val="20"/>
            <w:szCs w:val="20"/>
          </w:rPr>
          <w:delText>6</w:delText>
        </w:r>
      </w:del>
      <w:ins w:id="8" w:author="Mary Schwartz (CENSUS/SEHSD FED)" w:date="2018-03-23T10:18:00Z">
        <w:r w:rsidR="00DE0378">
          <w:rPr>
            <w:rFonts w:ascii="Courier New" w:hAnsi="Courier New" w:cs="Shruti"/>
            <w:sz w:val="20"/>
            <w:szCs w:val="20"/>
          </w:rPr>
          <w:t>7</w:t>
        </w:r>
      </w:ins>
      <w:r w:rsidRPr="00DC25DA">
        <w:rPr>
          <w:rFonts w:ascii="Courier New" w:hAnsi="Courier New" w:cs="Shruti"/>
          <w:sz w:val="20"/>
          <w:szCs w:val="20"/>
        </w:rPr>
        <w:t xml:space="preserve"> dollars and applies to variables CONP, ELEP, FULP, GASP, GRNTP, INSP, MHP, MRGP, SMOCP, RNTP, SMP, and WATP in the housing record. ADJHSG does not apply to AGS and TAXP because they are categorical variables that should not be inflation-adjusted.</w:t>
      </w:r>
      <w:r w:rsidR="00D965FC" w:rsidRPr="00DC25DA">
        <w:rPr>
          <w:rFonts w:ascii="Courier New" w:hAnsi="Courier New" w:cs="Shruti"/>
          <w:sz w:val="20"/>
          <w:szCs w:val="20"/>
        </w:rPr>
        <w:t xml:space="preserve"> ADJHSG does not apply to VALP.</w:t>
      </w:r>
      <w:r w:rsidR="00584F9E" w:rsidRPr="00DC25DA">
        <w:rPr>
          <w:rFonts w:ascii="Courier New" w:hAnsi="Courier New" w:cs="Shruti"/>
          <w:sz w:val="20"/>
          <w:szCs w:val="20"/>
        </w:rPr>
        <w:t xml:space="preserve"> </w:t>
      </w:r>
    </w:p>
    <w:p w14:paraId="4780D88F" w14:textId="77777777" w:rsidR="00DE2068" w:rsidRPr="00DC25DA" w:rsidRDefault="00DE2068" w:rsidP="0053032F">
      <w:pPr>
        <w:widowControl/>
        <w:rPr>
          <w:rFonts w:ascii="Courier New" w:hAnsi="Courier New" w:cs="Shruti"/>
          <w:sz w:val="20"/>
          <w:szCs w:val="20"/>
        </w:rPr>
      </w:pPr>
    </w:p>
    <w:p w14:paraId="62D49DFD" w14:textId="516D4223" w:rsidR="005A5664" w:rsidRPr="00DC25DA" w:rsidRDefault="005A5664" w:rsidP="0053032F">
      <w:pPr>
        <w:widowControl/>
        <w:autoSpaceDE/>
        <w:autoSpaceDN/>
        <w:adjustRightInd/>
        <w:rPr>
          <w:rFonts w:ascii="Courier New" w:hAnsi="Courier New" w:cs="Courier New"/>
          <w:sz w:val="20"/>
          <w:szCs w:val="20"/>
        </w:rPr>
      </w:pPr>
    </w:p>
    <w:p w14:paraId="4780D894" w14:textId="7991A0D9" w:rsidR="00131D3E" w:rsidRPr="00DC25DA" w:rsidRDefault="00131D3E" w:rsidP="0053032F">
      <w:pPr>
        <w:pStyle w:val="Heading3"/>
      </w:pPr>
      <w:r w:rsidRPr="00DC25DA">
        <w:t>ADJINC</w:t>
      </w:r>
      <w:r w:rsidR="00180627" w:rsidRPr="00DC25DA">
        <w:tab/>
      </w:r>
      <w:r w:rsidRPr="00DC25DA">
        <w:t>7</w:t>
      </w:r>
    </w:p>
    <w:p w14:paraId="4780D895" w14:textId="0B850CDD" w:rsidR="00131D3E" w:rsidRPr="00DC25DA" w:rsidRDefault="00131D3E" w:rsidP="008E20AA">
      <w:pPr>
        <w:widowControl/>
        <w:tabs>
          <w:tab w:val="left" w:pos="-1440"/>
        </w:tabs>
        <w:ind w:left="720"/>
        <w:rPr>
          <w:rFonts w:ascii="Courier New" w:hAnsi="Courier New" w:cs="Shruti"/>
          <w:sz w:val="20"/>
          <w:szCs w:val="20"/>
        </w:rPr>
      </w:pPr>
      <w:r w:rsidRPr="00DC25DA">
        <w:rPr>
          <w:rFonts w:ascii="Courier New" w:hAnsi="Courier New" w:cs="Shruti"/>
          <w:sz w:val="20"/>
          <w:szCs w:val="20"/>
        </w:rPr>
        <w:t>Adjustment factor for income and earnings do</w:t>
      </w:r>
      <w:r w:rsidR="00DE2068" w:rsidRPr="00DC25DA">
        <w:rPr>
          <w:rFonts w:ascii="Courier New" w:hAnsi="Courier New" w:cs="Shruti"/>
          <w:sz w:val="20"/>
          <w:szCs w:val="20"/>
        </w:rPr>
        <w:t>llar amounts(6 implied decimal</w:t>
      </w:r>
      <w:r w:rsidR="002F4E15" w:rsidRPr="00DC25DA">
        <w:rPr>
          <w:rFonts w:ascii="Courier New" w:hAnsi="Courier New" w:cs="Shruti"/>
          <w:sz w:val="20"/>
          <w:szCs w:val="20"/>
        </w:rPr>
        <w:t xml:space="preserve"> </w:t>
      </w:r>
      <w:r w:rsidRPr="00DC25DA">
        <w:rPr>
          <w:rFonts w:ascii="Courier New" w:hAnsi="Courier New" w:cs="Shruti"/>
          <w:sz w:val="20"/>
          <w:szCs w:val="20"/>
        </w:rPr>
        <w:t>places)</w:t>
      </w:r>
    </w:p>
    <w:p w14:paraId="4780D896" w14:textId="5961214A" w:rsidR="00131D3E" w:rsidRPr="0063280D" w:rsidRDefault="00180627" w:rsidP="0053032F">
      <w:pPr>
        <w:widowControl/>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5E0F8D" w:rsidRPr="0063280D">
        <w:rPr>
          <w:rFonts w:ascii="Courier New" w:hAnsi="Courier New" w:cs="Shruti"/>
          <w:sz w:val="20"/>
          <w:szCs w:val="20"/>
        </w:rPr>
        <w:t>1007588</w:t>
      </w:r>
      <w:r w:rsidR="00FE4666" w:rsidRPr="0063280D">
        <w:rPr>
          <w:rFonts w:ascii="Courier New" w:hAnsi="Courier New" w:cs="Shruti"/>
          <w:sz w:val="20"/>
          <w:szCs w:val="20"/>
        </w:rPr>
        <w:t xml:space="preserve"> </w:t>
      </w:r>
      <w:r w:rsidR="00131D3E" w:rsidRPr="0063280D">
        <w:rPr>
          <w:rFonts w:ascii="Courier New" w:hAnsi="Courier New" w:cs="Shruti"/>
          <w:sz w:val="20"/>
          <w:szCs w:val="20"/>
        </w:rPr>
        <w:t>.</w:t>
      </w:r>
      <w:r w:rsidR="00762E29" w:rsidRPr="0063280D">
        <w:rPr>
          <w:rFonts w:ascii="Courier New" w:hAnsi="Courier New" w:cs="Shruti"/>
          <w:sz w:val="20"/>
          <w:szCs w:val="20"/>
        </w:rPr>
        <w:t>201</w:t>
      </w:r>
      <w:ins w:id="9" w:author="Gloria G Guzman (CENSUS/SEHSD FED)" w:date="2018-03-23T08:40:00Z">
        <w:r w:rsidR="00581503">
          <w:rPr>
            <w:rFonts w:ascii="Courier New" w:hAnsi="Courier New" w:cs="Shruti"/>
            <w:sz w:val="20"/>
            <w:szCs w:val="20"/>
          </w:rPr>
          <w:t>7</w:t>
        </w:r>
      </w:ins>
      <w:del w:id="10" w:author="Gloria G Guzman (CENSUS/SEHSD FED)" w:date="2018-03-23T08:40:00Z">
        <w:r w:rsidR="001F717A" w:rsidRPr="0063280D" w:rsidDel="00581503">
          <w:rPr>
            <w:rFonts w:ascii="Courier New" w:hAnsi="Courier New" w:cs="Shruti"/>
            <w:sz w:val="20"/>
            <w:szCs w:val="20"/>
          </w:rPr>
          <w:delText>6</w:delText>
        </w:r>
      </w:del>
      <w:r w:rsidR="007F5411" w:rsidRPr="0063280D">
        <w:rPr>
          <w:rFonts w:ascii="Courier New" w:hAnsi="Courier New" w:cs="Shruti"/>
          <w:sz w:val="20"/>
          <w:szCs w:val="20"/>
        </w:rPr>
        <w:t xml:space="preserve"> factor</w:t>
      </w:r>
      <w:r w:rsidR="005E0F8D" w:rsidRPr="0063280D">
        <w:rPr>
          <w:rFonts w:ascii="Courier New" w:hAnsi="Courier New" w:cs="Shruti"/>
          <w:sz w:val="20"/>
          <w:szCs w:val="20"/>
        </w:rPr>
        <w:t>(1.007588)</w:t>
      </w:r>
    </w:p>
    <w:p w14:paraId="4780D897" w14:textId="77777777" w:rsidR="00131D3E" w:rsidRPr="00DC25DA" w:rsidRDefault="00131D3E" w:rsidP="0053032F">
      <w:pPr>
        <w:widowControl/>
        <w:rPr>
          <w:rFonts w:ascii="Courier New" w:hAnsi="Courier New" w:cs="Shruti"/>
          <w:sz w:val="20"/>
          <w:szCs w:val="20"/>
        </w:rPr>
      </w:pPr>
    </w:p>
    <w:p w14:paraId="4780D898" w14:textId="3CF25DEF" w:rsidR="00584F9E" w:rsidRPr="00DC25DA" w:rsidRDefault="00131D3E" w:rsidP="0053032F">
      <w:pPr>
        <w:widowControl/>
        <w:rPr>
          <w:rFonts w:ascii="Courier New" w:hAnsi="Courier New" w:cs="Shruti"/>
          <w:sz w:val="20"/>
          <w:szCs w:val="20"/>
        </w:rPr>
      </w:pPr>
      <w:r w:rsidRPr="00DC25DA">
        <w:rPr>
          <w:rFonts w:ascii="Courier New" w:hAnsi="Courier New" w:cs="Shruti"/>
          <w:sz w:val="20"/>
          <w:szCs w:val="20"/>
        </w:rPr>
        <w:t xml:space="preserve">Note: The value of ADJINC inflation-adjusts reported income to </w:t>
      </w:r>
      <w:r w:rsidR="00762E29" w:rsidRPr="00DC25DA">
        <w:rPr>
          <w:rFonts w:ascii="Courier New" w:hAnsi="Courier New" w:cs="Shruti"/>
          <w:sz w:val="20"/>
          <w:szCs w:val="20"/>
        </w:rPr>
        <w:t>201</w:t>
      </w:r>
      <w:ins w:id="11" w:author="Gloria G Guzman (CENSUS/SEHSD FED)" w:date="2018-03-23T08:41:00Z">
        <w:r w:rsidR="00581503">
          <w:rPr>
            <w:rFonts w:ascii="Courier New" w:hAnsi="Courier New" w:cs="Shruti"/>
            <w:sz w:val="20"/>
            <w:szCs w:val="20"/>
          </w:rPr>
          <w:t>7</w:t>
        </w:r>
      </w:ins>
      <w:del w:id="12" w:author="Gloria G Guzman (CENSUS/SEHSD FED)" w:date="2018-03-23T08:41:00Z">
        <w:r w:rsidR="001F717A" w:rsidRPr="00DC25DA" w:rsidDel="00581503">
          <w:rPr>
            <w:rFonts w:ascii="Courier New" w:hAnsi="Courier New" w:cs="Shruti"/>
            <w:sz w:val="20"/>
            <w:szCs w:val="20"/>
          </w:rPr>
          <w:delText>6</w:delText>
        </w:r>
      </w:del>
      <w:r w:rsidRPr="00DC25DA">
        <w:rPr>
          <w:rFonts w:ascii="Courier New" w:hAnsi="Courier New" w:cs="Shruti"/>
          <w:sz w:val="20"/>
          <w:szCs w:val="20"/>
        </w:rPr>
        <w:t xml:space="preserve"> dollars.  ADJINC applies to variables FINCP and HINCP in the housing record, and variables INTP, OIP, PAP, PERNP, PINCP, RETP, SEMP, SSIP, SSP, and WAGP in the person record.</w:t>
      </w:r>
      <w:r w:rsidR="00584F9E" w:rsidRPr="00DC25DA">
        <w:rPr>
          <w:rFonts w:ascii="Courier New" w:hAnsi="Courier New" w:cs="Shruti"/>
          <w:sz w:val="20"/>
          <w:szCs w:val="20"/>
        </w:rPr>
        <w:t xml:space="preserve"> </w:t>
      </w:r>
    </w:p>
    <w:p w14:paraId="4780D899" w14:textId="77777777" w:rsidR="00131D3E" w:rsidRPr="00DC25DA" w:rsidRDefault="00131D3E" w:rsidP="0053032F">
      <w:pPr>
        <w:rPr>
          <w:rFonts w:ascii="Courier New" w:hAnsi="Courier New" w:cs="Shruti"/>
          <w:sz w:val="20"/>
          <w:szCs w:val="20"/>
        </w:rPr>
      </w:pPr>
    </w:p>
    <w:p w14:paraId="4780D89A" w14:textId="32B11700" w:rsidR="00131D3E" w:rsidRPr="00DC25DA" w:rsidRDefault="00131D3E" w:rsidP="0053032F">
      <w:pPr>
        <w:pStyle w:val="Heading3"/>
      </w:pPr>
      <w:r w:rsidRPr="00DC25DA">
        <w:t>WGTP</w:t>
      </w:r>
      <w:r w:rsidR="00180627" w:rsidRPr="00DC25DA">
        <w:tab/>
      </w:r>
      <w:r w:rsidR="00E844DD" w:rsidRPr="00DC25DA">
        <w:tab/>
      </w:r>
      <w:r w:rsidR="00705F74" w:rsidRPr="00DC25DA">
        <w:t>5</w:t>
      </w:r>
    </w:p>
    <w:p w14:paraId="4780D89B" w14:textId="22F805E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Housing Weight</w:t>
      </w:r>
    </w:p>
    <w:p w14:paraId="4780D89C" w14:textId="68E4C428" w:rsidR="00131D3E" w:rsidRPr="00DC25DA" w:rsidRDefault="00180627" w:rsidP="0053032F">
      <w:pPr>
        <w:ind w:firstLine="720"/>
        <w:rPr>
          <w:rFonts w:ascii="Courier New" w:hAnsi="Courier New" w:cs="Shruti"/>
          <w:sz w:val="20"/>
          <w:szCs w:val="20"/>
        </w:rPr>
      </w:pPr>
      <w:r w:rsidRPr="00DC25DA">
        <w:rPr>
          <w:rFonts w:ascii="Courier New" w:hAnsi="Courier New" w:cs="Shruti"/>
          <w:sz w:val="20"/>
          <w:szCs w:val="20"/>
        </w:rPr>
        <w:tab/>
      </w:r>
      <w:r w:rsidR="00705F74" w:rsidRPr="00DC25DA">
        <w:rPr>
          <w:rFonts w:ascii="Courier New" w:hAnsi="Courier New" w:cs="Shruti"/>
          <w:sz w:val="20"/>
          <w:szCs w:val="20"/>
        </w:rPr>
        <w:t>0</w:t>
      </w:r>
      <w:r w:rsidR="00131D3E" w:rsidRPr="00DC25DA">
        <w:rPr>
          <w:rFonts w:ascii="Courier New" w:hAnsi="Courier New" w:cs="Shruti"/>
          <w:sz w:val="20"/>
          <w:szCs w:val="20"/>
        </w:rPr>
        <w:t>0000</w:t>
      </w:r>
      <w:r w:rsidR="000F7724" w:rsidRPr="00DC25DA">
        <w:rPr>
          <w:rFonts w:ascii="Courier New" w:hAnsi="Courier New" w:cs="Shruti"/>
          <w:sz w:val="20"/>
          <w:szCs w:val="20"/>
        </w:rPr>
        <w:tab/>
      </w:r>
      <w:r w:rsidR="000F7724" w:rsidRPr="00DC25DA">
        <w:rPr>
          <w:rFonts w:ascii="Courier New" w:hAnsi="Courier New" w:cs="Shruti"/>
          <w:sz w:val="20"/>
          <w:szCs w:val="20"/>
        </w:rPr>
        <w:tab/>
      </w:r>
      <w:r w:rsidR="00131D3E" w:rsidRPr="00DC25DA">
        <w:rPr>
          <w:rFonts w:ascii="Courier New" w:hAnsi="Courier New" w:cs="Shruti"/>
          <w:sz w:val="20"/>
          <w:szCs w:val="20"/>
        </w:rPr>
        <w:t xml:space="preserve"> </w:t>
      </w:r>
      <w:r w:rsidR="009E7E0B" w:rsidRPr="00DC25DA">
        <w:rPr>
          <w:rFonts w:ascii="Courier New" w:hAnsi="Courier New" w:cs="Shruti"/>
          <w:sz w:val="20"/>
          <w:szCs w:val="20"/>
        </w:rPr>
        <w:t>.</w:t>
      </w:r>
      <w:r w:rsidR="00131D3E" w:rsidRPr="00DC25DA">
        <w:rPr>
          <w:rFonts w:ascii="Courier New" w:hAnsi="Courier New" w:cs="Shruti"/>
          <w:sz w:val="20"/>
          <w:szCs w:val="20"/>
        </w:rPr>
        <w:t xml:space="preserve">Group Quarters place holder record </w:t>
      </w:r>
    </w:p>
    <w:p w14:paraId="4780D89D" w14:textId="77777777" w:rsidR="00131D3E" w:rsidRPr="00DC25DA" w:rsidRDefault="00131D3E" w:rsidP="0053032F">
      <w:pPr>
        <w:rPr>
          <w:rFonts w:ascii="Courier New" w:hAnsi="Courier New" w:cs="Shruti"/>
          <w:sz w:val="20"/>
          <w:szCs w:val="20"/>
        </w:rPr>
        <w:sectPr w:rsidR="00131D3E" w:rsidRPr="00DC25DA">
          <w:footerReference w:type="default" r:id="rId11"/>
          <w:type w:val="continuous"/>
          <w:pgSz w:w="12240" w:h="15840"/>
          <w:pgMar w:top="1350" w:right="1440" w:bottom="1440" w:left="1440" w:header="1350" w:footer="1440" w:gutter="0"/>
          <w:cols w:space="720"/>
          <w:noEndnote/>
        </w:sectPr>
      </w:pPr>
    </w:p>
    <w:p w14:paraId="4780D89E" w14:textId="2007FE2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E844DD" w:rsidRPr="00DC25DA">
        <w:rPr>
          <w:rFonts w:ascii="Courier New" w:hAnsi="Courier New" w:cs="Shruti"/>
          <w:sz w:val="20"/>
          <w:szCs w:val="20"/>
        </w:rPr>
        <w:tab/>
      </w:r>
      <w:r w:rsidR="00705F74" w:rsidRPr="00DC25DA">
        <w:rPr>
          <w:rFonts w:ascii="Courier New" w:hAnsi="Courier New" w:cs="Shruti"/>
          <w:sz w:val="20"/>
          <w:szCs w:val="20"/>
        </w:rPr>
        <w:t>0</w:t>
      </w:r>
      <w:r w:rsidR="00131D3E" w:rsidRPr="00DC25DA">
        <w:rPr>
          <w:rFonts w:ascii="Courier New" w:hAnsi="Courier New" w:cs="Shruti"/>
          <w:sz w:val="20"/>
          <w:szCs w:val="20"/>
        </w:rPr>
        <w:t>0001..</w:t>
      </w:r>
      <w:r w:rsidR="00705F74" w:rsidRPr="00DC25DA">
        <w:rPr>
          <w:rFonts w:ascii="Courier New" w:hAnsi="Courier New" w:cs="Shruti"/>
          <w:sz w:val="20"/>
          <w:szCs w:val="20"/>
        </w:rPr>
        <w:t>0</w:t>
      </w:r>
      <w:r w:rsidR="00131D3E" w:rsidRPr="00DC25DA">
        <w:rPr>
          <w:rFonts w:ascii="Courier New" w:hAnsi="Courier New" w:cs="Shruti"/>
          <w:sz w:val="20"/>
          <w:szCs w:val="20"/>
        </w:rPr>
        <w:t>9999 .Integer weight of housing unit</w:t>
      </w:r>
    </w:p>
    <w:p w14:paraId="4780D89F" w14:textId="77777777" w:rsidR="00131D3E" w:rsidRPr="00DC25DA" w:rsidRDefault="00131D3E" w:rsidP="0053032F">
      <w:pPr>
        <w:rPr>
          <w:rFonts w:ascii="Courier New" w:hAnsi="Courier New" w:cs="Shruti"/>
          <w:sz w:val="20"/>
          <w:szCs w:val="20"/>
        </w:rPr>
      </w:pPr>
    </w:p>
    <w:p w14:paraId="4780D8A0" w14:textId="4EE9507D" w:rsidR="00131D3E" w:rsidRPr="00DC25DA" w:rsidRDefault="00131D3E" w:rsidP="0053032F">
      <w:pPr>
        <w:pStyle w:val="Heading3"/>
      </w:pPr>
      <w:r w:rsidRPr="00DC25DA">
        <w:t>NP</w:t>
      </w:r>
      <w:r w:rsidR="00180627" w:rsidRPr="00DC25DA">
        <w:tab/>
      </w:r>
      <w:r w:rsidR="00E844DD" w:rsidRPr="00DC25DA">
        <w:tab/>
      </w:r>
      <w:r w:rsidRPr="00DC25DA">
        <w:t>2</w:t>
      </w:r>
    </w:p>
    <w:p w14:paraId="4780D8A1" w14:textId="025987A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Number of person records following this housing record</w:t>
      </w:r>
    </w:p>
    <w:p w14:paraId="4780D8A2" w14:textId="68F9153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00</w:t>
      </w:r>
      <w:r w:rsidR="000F7724" w:rsidRPr="00DC25DA">
        <w:rPr>
          <w:rFonts w:ascii="Courier New" w:hAnsi="Courier New" w:cs="Shruti"/>
          <w:sz w:val="20"/>
          <w:szCs w:val="20"/>
        </w:rPr>
        <w:tab/>
      </w:r>
      <w:r w:rsidR="00131D3E" w:rsidRPr="00DC25DA">
        <w:rPr>
          <w:rFonts w:ascii="Courier New" w:hAnsi="Courier New" w:cs="Shruti"/>
          <w:sz w:val="20"/>
          <w:szCs w:val="20"/>
        </w:rPr>
        <w:t xml:space="preserve"> .Vacant unit</w:t>
      </w:r>
    </w:p>
    <w:p w14:paraId="4780D8A3" w14:textId="206BF740"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01</w:t>
      </w:r>
      <w:r w:rsidR="000F7724" w:rsidRPr="00DC25DA">
        <w:rPr>
          <w:rFonts w:ascii="Courier New" w:hAnsi="Courier New" w:cs="Shruti"/>
          <w:sz w:val="20"/>
          <w:szCs w:val="20"/>
        </w:rPr>
        <w:tab/>
      </w:r>
      <w:r w:rsidR="00131D3E" w:rsidRPr="00DC25DA">
        <w:rPr>
          <w:rFonts w:ascii="Courier New" w:hAnsi="Courier New" w:cs="Shruti"/>
          <w:sz w:val="20"/>
          <w:szCs w:val="20"/>
        </w:rPr>
        <w:t xml:space="preserve"> .One person record (one person in household or  </w:t>
      </w:r>
    </w:p>
    <w:p w14:paraId="4780D8A4" w14:textId="55EECA2A"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A22691" w:rsidRPr="00DC25DA">
        <w:rPr>
          <w:rFonts w:ascii="Courier New" w:hAnsi="Courier New" w:cs="Shruti"/>
          <w:sz w:val="20"/>
          <w:szCs w:val="20"/>
        </w:rPr>
        <w:tab/>
        <w:t xml:space="preserve"> </w:t>
      </w:r>
      <w:r w:rsidR="00131D3E" w:rsidRPr="00DC25DA">
        <w:rPr>
          <w:rFonts w:ascii="Courier New" w:hAnsi="Courier New" w:cs="Shruti"/>
          <w:sz w:val="20"/>
          <w:szCs w:val="20"/>
        </w:rPr>
        <w:t>.any person in group quarters)</w:t>
      </w:r>
    </w:p>
    <w:p w14:paraId="4780D8A6" w14:textId="2B04013F" w:rsidR="00131D3E" w:rsidRPr="00DC25DA" w:rsidRDefault="00180627" w:rsidP="000F7724">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02..20 .Number of person records (number of persons in</w:t>
      </w:r>
      <w:ins w:id="13" w:author="Mary Schwartz (CENSUS/SEHSD FED)" w:date="2018-03-23T10:19:00Z">
        <w:r w:rsidR="00DE0378">
          <w:rPr>
            <w:rFonts w:ascii="Courier New" w:hAnsi="Courier New" w:cs="Shruti"/>
            <w:sz w:val="20"/>
            <w:szCs w:val="20"/>
          </w:rPr>
          <w:t xml:space="preserve"> </w:t>
        </w:r>
      </w:ins>
      <w:r w:rsidR="00131D3E" w:rsidRPr="00DC25DA">
        <w:rPr>
          <w:rFonts w:ascii="Courier New" w:hAnsi="Courier New" w:cs="Shruti"/>
          <w:sz w:val="20"/>
          <w:szCs w:val="20"/>
        </w:rPr>
        <w:t>household)</w:t>
      </w:r>
    </w:p>
    <w:p w14:paraId="4780D8A7" w14:textId="77777777" w:rsidR="00131D3E" w:rsidRPr="00DC25DA" w:rsidRDefault="00131D3E" w:rsidP="0053032F">
      <w:pPr>
        <w:rPr>
          <w:rFonts w:ascii="Courier New" w:hAnsi="Courier New" w:cs="Shruti"/>
          <w:sz w:val="20"/>
          <w:szCs w:val="20"/>
        </w:rPr>
      </w:pPr>
    </w:p>
    <w:p w14:paraId="4780D8A8" w14:textId="0CE1836C" w:rsidR="00131D3E" w:rsidRPr="00DC25DA" w:rsidRDefault="00131D3E" w:rsidP="0053032F">
      <w:pPr>
        <w:pStyle w:val="Heading3"/>
      </w:pPr>
      <w:r w:rsidRPr="00DC25DA">
        <w:t>TYPE</w:t>
      </w:r>
      <w:r w:rsidR="00180627" w:rsidRPr="00DC25DA">
        <w:tab/>
      </w:r>
      <w:r w:rsidR="00E844DD" w:rsidRPr="00DC25DA">
        <w:tab/>
      </w:r>
      <w:r w:rsidRPr="00DC25DA">
        <w:t>1</w:t>
      </w:r>
    </w:p>
    <w:p w14:paraId="4780D8A9" w14:textId="27C1FF0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Type of unit</w:t>
      </w:r>
    </w:p>
    <w:p w14:paraId="4780D8AA" w14:textId="0BADB94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.Housing unit</w:t>
      </w:r>
      <w:r w:rsidRPr="00DC25DA">
        <w:rPr>
          <w:rFonts w:ascii="Courier New" w:hAnsi="Courier New" w:cs="Shruti"/>
          <w:sz w:val="20"/>
          <w:szCs w:val="20"/>
        </w:rPr>
        <w:tab/>
      </w:r>
    </w:p>
    <w:p w14:paraId="4780D8AB" w14:textId="2017D81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 .Institutional group quarters</w:t>
      </w:r>
    </w:p>
    <w:p w14:paraId="4780D8AC" w14:textId="72F136CD"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 .Noninstitutional group quarters</w:t>
      </w:r>
    </w:p>
    <w:p w14:paraId="5ABB7495" w14:textId="77FC8620" w:rsidR="0007694F" w:rsidRPr="00DC25DA" w:rsidRDefault="0007694F" w:rsidP="0053032F">
      <w:pPr>
        <w:rPr>
          <w:rFonts w:ascii="Courier New" w:hAnsi="Courier New" w:cs="Shruti"/>
          <w:sz w:val="20"/>
          <w:szCs w:val="20"/>
        </w:rPr>
      </w:pPr>
    </w:p>
    <w:p w14:paraId="2AE1A351" w14:textId="265AC65F" w:rsidR="0007694F" w:rsidRPr="00DC25DA" w:rsidRDefault="0007694F" w:rsidP="0053032F">
      <w:pPr>
        <w:pStyle w:val="Heading3"/>
      </w:pPr>
      <w:r w:rsidRPr="00DC25DA">
        <w:t>ACCESS</w:t>
      </w:r>
      <w:r w:rsidR="00180627" w:rsidRPr="00DC25DA">
        <w:tab/>
      </w:r>
      <w:r w:rsidRPr="00DC25DA">
        <w:t>1</w:t>
      </w:r>
    </w:p>
    <w:p w14:paraId="2D43127A" w14:textId="1E5A815E" w:rsidR="0007694F"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07694F" w:rsidRPr="00DC25DA">
        <w:rPr>
          <w:rFonts w:ascii="Courier New" w:hAnsi="Courier New" w:cs="Shruti"/>
          <w:sz w:val="20"/>
          <w:szCs w:val="20"/>
        </w:rPr>
        <w:t>Access to the Internet</w:t>
      </w:r>
    </w:p>
    <w:p w14:paraId="3A06B1D3" w14:textId="16C4EF26" w:rsidR="00162BE4"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62BE4" w:rsidRPr="00DC25DA">
        <w:rPr>
          <w:rFonts w:ascii="Courier New" w:hAnsi="Courier New" w:cs="Shruti"/>
          <w:sz w:val="20"/>
          <w:szCs w:val="20"/>
        </w:rPr>
        <w:t>b .N/A (GQ)</w:t>
      </w:r>
    </w:p>
    <w:p w14:paraId="01288C35" w14:textId="533C4215" w:rsidR="0007694F"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7694F" w:rsidRPr="00DC25DA">
        <w:rPr>
          <w:rFonts w:ascii="Courier New" w:hAnsi="Courier New" w:cs="Shruti"/>
          <w:sz w:val="20"/>
          <w:szCs w:val="20"/>
        </w:rPr>
        <w:t xml:space="preserve">1 .Yes, </w:t>
      </w:r>
      <w:r w:rsidR="000E0747" w:rsidRPr="00DC25DA">
        <w:rPr>
          <w:rFonts w:ascii="Courier New" w:hAnsi="Courier New" w:cs="Shruti"/>
          <w:sz w:val="20"/>
          <w:szCs w:val="20"/>
        </w:rPr>
        <w:t xml:space="preserve"> by paying a cell                </w:t>
      </w:r>
    </w:p>
    <w:p w14:paraId="70D1CF03" w14:textId="12C32570" w:rsidR="000E0747" w:rsidRPr="00DC25DA" w:rsidRDefault="00180627" w:rsidP="000E0747">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E0747" w:rsidRPr="00DC25DA">
        <w:rPr>
          <w:rFonts w:ascii="Courier New" w:hAnsi="Courier New" w:cs="Shruti"/>
          <w:sz w:val="20"/>
          <w:szCs w:val="20"/>
        </w:rPr>
        <w:t xml:space="preserve">  .phone company or Internet service provider</w:t>
      </w:r>
    </w:p>
    <w:p w14:paraId="42073B93" w14:textId="43E60B65" w:rsidR="000E0747" w:rsidRPr="00DC25DA" w:rsidRDefault="0007694F" w:rsidP="000E0747">
      <w:pPr>
        <w:ind w:left="1440"/>
        <w:rPr>
          <w:rFonts w:ascii="Courier New" w:hAnsi="Courier New" w:cs="Shruti"/>
          <w:sz w:val="20"/>
          <w:szCs w:val="20"/>
        </w:rPr>
      </w:pPr>
      <w:r w:rsidRPr="00DC25DA">
        <w:rPr>
          <w:rFonts w:ascii="Courier New" w:hAnsi="Courier New" w:cs="Shruti"/>
          <w:sz w:val="20"/>
          <w:szCs w:val="20"/>
        </w:rPr>
        <w:t xml:space="preserve">2 .Yes, without </w:t>
      </w:r>
      <w:r w:rsidR="000E0747" w:rsidRPr="00DC25DA">
        <w:rPr>
          <w:rFonts w:ascii="Courier New" w:hAnsi="Courier New" w:cs="Shruti"/>
          <w:sz w:val="20"/>
          <w:szCs w:val="20"/>
        </w:rPr>
        <w:t xml:space="preserve"> paying a                   </w:t>
      </w:r>
    </w:p>
    <w:p w14:paraId="3B402FE6" w14:textId="6E7A732C" w:rsidR="000E0747" w:rsidRPr="00DC25DA" w:rsidRDefault="000E0747" w:rsidP="00716BE3">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t xml:space="preserve">  . cell phone compa</w:t>
      </w:r>
      <w:r w:rsidR="00716BE3" w:rsidRPr="00DC25DA">
        <w:rPr>
          <w:rFonts w:ascii="Courier New" w:hAnsi="Courier New" w:cs="Shruti"/>
          <w:sz w:val="20"/>
          <w:szCs w:val="20"/>
        </w:rPr>
        <w:t>ny or Internet service provider</w:t>
      </w:r>
    </w:p>
    <w:p w14:paraId="427557F9" w14:textId="77777777" w:rsidR="00EF5BFB"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EF5BFB" w:rsidRPr="00DC25DA">
        <w:rPr>
          <w:rFonts w:ascii="Courier New" w:hAnsi="Courier New" w:cs="Shruti"/>
          <w:sz w:val="20"/>
          <w:szCs w:val="20"/>
        </w:rPr>
        <w:t xml:space="preserve">3 .No </w:t>
      </w:r>
    </w:p>
    <w:p w14:paraId="4780D8AD" w14:textId="28A951DC" w:rsidR="00131D3E" w:rsidRPr="00DC25DA" w:rsidRDefault="00EF5BFB" w:rsidP="00EF5BFB">
      <w:pPr>
        <w:ind w:left="1440"/>
        <w:rPr>
          <w:rFonts w:ascii="Courier New" w:hAnsi="Courier New" w:cs="Shruti"/>
          <w:sz w:val="20"/>
          <w:szCs w:val="20"/>
        </w:rPr>
      </w:pPr>
      <w:r w:rsidRPr="00DC25DA">
        <w:rPr>
          <w:rFonts w:ascii="Courier New" w:hAnsi="Courier New" w:cs="Shruti"/>
          <w:sz w:val="20"/>
          <w:szCs w:val="20"/>
        </w:rPr>
        <w:t xml:space="preserve">  </w:t>
      </w:r>
      <w:r w:rsidR="00716BE3" w:rsidRPr="00DC25DA">
        <w:rPr>
          <w:rFonts w:ascii="Courier New" w:hAnsi="Courier New" w:cs="Shruti"/>
          <w:sz w:val="20"/>
          <w:szCs w:val="20"/>
        </w:rPr>
        <w:t xml:space="preserve">.access to the Internet at this house, apartment, or mobile </w:t>
      </w:r>
    </w:p>
    <w:p w14:paraId="5EE46447" w14:textId="3B8E9B9A" w:rsidR="00716BE3" w:rsidRPr="00DC25DA" w:rsidRDefault="00716BE3"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t xml:space="preserve">  .home</w:t>
      </w:r>
    </w:p>
    <w:p w14:paraId="68F43956" w14:textId="77777777" w:rsidR="00716BE3" w:rsidRPr="00DC25DA" w:rsidRDefault="00716BE3" w:rsidP="0053032F">
      <w:pPr>
        <w:rPr>
          <w:rFonts w:ascii="Courier New" w:hAnsi="Courier New" w:cs="Shruti"/>
          <w:sz w:val="20"/>
          <w:szCs w:val="20"/>
        </w:rPr>
      </w:pPr>
    </w:p>
    <w:p w14:paraId="4780D8AE" w14:textId="54A5E27F" w:rsidR="00131D3E" w:rsidRPr="00DC25DA" w:rsidRDefault="00131D3E" w:rsidP="0053032F">
      <w:pPr>
        <w:pStyle w:val="Heading3"/>
      </w:pPr>
      <w:r w:rsidRPr="00DC25DA">
        <w:t>ACR</w:t>
      </w:r>
      <w:r w:rsidR="00180627" w:rsidRPr="00DC25DA">
        <w:tab/>
      </w:r>
      <w:r w:rsidR="003B67FD" w:rsidRPr="00DC25DA">
        <w:tab/>
      </w:r>
      <w:r w:rsidRPr="00DC25DA">
        <w:t>1</w:t>
      </w:r>
    </w:p>
    <w:p w14:paraId="4780D8AF" w14:textId="5861A927"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Lot size</w:t>
      </w:r>
    </w:p>
    <w:p w14:paraId="4780D8B0" w14:textId="6A77C06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 .N/A (GQ/not a one-family house or mobile home)</w:t>
      </w:r>
    </w:p>
    <w:p w14:paraId="4780D8B1" w14:textId="4DBE28C1"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.House on less than one acre</w:t>
      </w:r>
    </w:p>
    <w:p w14:paraId="4780D8B2" w14:textId="7204203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2 .House on one to less than ten acres </w:t>
      </w:r>
    </w:p>
    <w:p w14:paraId="4780D8B3" w14:textId="15C379BD"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 .House on ten or more acres</w:t>
      </w:r>
    </w:p>
    <w:p w14:paraId="4780D8B4" w14:textId="77777777" w:rsidR="00131D3E" w:rsidRPr="00DC25DA" w:rsidRDefault="00131D3E" w:rsidP="0053032F">
      <w:pPr>
        <w:rPr>
          <w:rFonts w:ascii="Courier New" w:hAnsi="Courier New" w:cs="Shruti"/>
          <w:sz w:val="20"/>
          <w:szCs w:val="20"/>
        </w:rPr>
      </w:pPr>
    </w:p>
    <w:p w14:paraId="4780D8B5" w14:textId="0A4B35EF" w:rsidR="00131D3E" w:rsidRPr="00DC25DA" w:rsidRDefault="00131D3E" w:rsidP="0053032F">
      <w:pPr>
        <w:pStyle w:val="Heading3"/>
      </w:pPr>
      <w:r w:rsidRPr="00DC25DA">
        <w:t>AGS</w:t>
      </w:r>
      <w:r w:rsidR="00180627" w:rsidRPr="00DC25DA">
        <w:tab/>
      </w:r>
      <w:r w:rsidR="008E20AA" w:rsidRPr="00DC25DA">
        <w:tab/>
      </w:r>
      <w:r w:rsidRPr="00DC25DA">
        <w:t>1</w:t>
      </w:r>
      <w:r w:rsidR="00180627" w:rsidRPr="00DC25DA">
        <w:tab/>
      </w:r>
    </w:p>
    <w:p w14:paraId="4780D8B6" w14:textId="47ACC3EA"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Sales of Agriculture Products (Yearly sales)</w:t>
      </w:r>
    </w:p>
    <w:p w14:paraId="4780D8B7" w14:textId="3F69CB57"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b .N/A (GQ/vacant/not a one family house </w:t>
      </w:r>
    </w:p>
    <w:p w14:paraId="4780D8B8" w14:textId="0F177BA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9C7B78" w:rsidRPr="00DC25DA">
        <w:rPr>
          <w:rFonts w:ascii="Courier New" w:hAnsi="Courier New" w:cs="Shruti"/>
          <w:sz w:val="20"/>
          <w:szCs w:val="20"/>
        </w:rPr>
        <w:t xml:space="preserve">  </w:t>
      </w:r>
      <w:r w:rsidR="00131D3E" w:rsidRPr="00DC25DA">
        <w:rPr>
          <w:rFonts w:ascii="Courier New" w:hAnsi="Courier New" w:cs="Shruti"/>
          <w:sz w:val="20"/>
          <w:szCs w:val="20"/>
        </w:rPr>
        <w:t>.or mobile home/less than 1 acre)</w:t>
      </w:r>
    </w:p>
    <w:p w14:paraId="4780D8B9" w14:textId="56F3AAE7"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.None</w:t>
      </w:r>
    </w:p>
    <w:p w14:paraId="4780D8BA" w14:textId="66DF3FA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 .$</w:t>
      </w:r>
      <w:r w:rsidRPr="00DC25DA">
        <w:rPr>
          <w:rFonts w:ascii="Courier New" w:hAnsi="Courier New" w:cs="Shruti"/>
          <w:sz w:val="20"/>
          <w:szCs w:val="20"/>
        </w:rPr>
        <w:tab/>
      </w:r>
      <w:r w:rsidR="00131D3E" w:rsidRPr="00DC25DA">
        <w:rPr>
          <w:rFonts w:ascii="Courier New" w:hAnsi="Courier New" w:cs="Shruti"/>
          <w:sz w:val="20"/>
          <w:szCs w:val="20"/>
        </w:rPr>
        <w:t>1 - $  999</w:t>
      </w:r>
    </w:p>
    <w:p w14:paraId="4780D8BB" w14:textId="7CA88A73" w:rsidR="00131D3E" w:rsidRPr="00DC25DA" w:rsidRDefault="00180627" w:rsidP="0053032F">
      <w:pPr>
        <w:rPr>
          <w:rFonts w:ascii="Courier New" w:hAnsi="Courier New" w:cs="Shruti"/>
          <w:sz w:val="20"/>
          <w:szCs w:val="20"/>
        </w:rPr>
      </w:pPr>
      <w:r w:rsidRPr="00DC25DA">
        <w:rPr>
          <w:rFonts w:ascii="Courier New" w:hAnsi="Courier New" w:cs="Shruti"/>
          <w:sz w:val="20"/>
          <w:szCs w:val="20"/>
        </w:rPr>
        <w:lastRenderedPageBreak/>
        <w:tab/>
      </w:r>
      <w:r w:rsidRPr="00DC25DA">
        <w:rPr>
          <w:rFonts w:ascii="Courier New" w:hAnsi="Courier New" w:cs="Shruti"/>
          <w:sz w:val="20"/>
          <w:szCs w:val="20"/>
        </w:rPr>
        <w:tab/>
      </w:r>
      <w:r w:rsidR="00131D3E" w:rsidRPr="00DC25DA">
        <w:rPr>
          <w:rFonts w:ascii="Courier New" w:hAnsi="Courier New" w:cs="Shruti"/>
          <w:sz w:val="20"/>
          <w:szCs w:val="20"/>
        </w:rPr>
        <w:t>3 .$ 1000 - $ 2499</w:t>
      </w:r>
    </w:p>
    <w:p w14:paraId="4780D8BC" w14:textId="37D2849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 .$ 2500 - $ 4999</w:t>
      </w:r>
    </w:p>
    <w:p w14:paraId="4780D8BD" w14:textId="710AD7B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5 .$ 5000 - $ 9999</w:t>
      </w:r>
    </w:p>
    <w:p w14:paraId="4780D8BE" w14:textId="1E1A3B70"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6 .$10000+  </w:t>
      </w:r>
    </w:p>
    <w:p w14:paraId="4780D8BF" w14:textId="77777777" w:rsidR="0005141D" w:rsidRPr="00DC25DA" w:rsidRDefault="0005141D" w:rsidP="0053032F">
      <w:pPr>
        <w:rPr>
          <w:rFonts w:ascii="Courier New" w:hAnsi="Courier New" w:cs="Shruti"/>
          <w:sz w:val="20"/>
          <w:szCs w:val="20"/>
        </w:rPr>
      </w:pPr>
    </w:p>
    <w:p w14:paraId="4780D8C1" w14:textId="3AE3EDAA" w:rsidR="00131D3E" w:rsidRPr="00DC25DA" w:rsidRDefault="00131D3E" w:rsidP="0053032F">
      <w:pPr>
        <w:rPr>
          <w:rFonts w:ascii="Courier New" w:hAnsi="Courier New" w:cs="Shruti"/>
          <w:sz w:val="20"/>
          <w:szCs w:val="20"/>
        </w:rPr>
      </w:pPr>
      <w:r w:rsidRPr="00DC25DA">
        <w:rPr>
          <w:rFonts w:ascii="Courier New" w:hAnsi="Courier New" w:cs="Shruti"/>
          <w:sz w:val="20"/>
          <w:szCs w:val="20"/>
        </w:rPr>
        <w:t>Note: no adjustment factor is applied to AGS.</w:t>
      </w:r>
    </w:p>
    <w:p w14:paraId="3451AC0A" w14:textId="77777777" w:rsidR="00E91093" w:rsidRPr="00DC25DA" w:rsidRDefault="00E91093" w:rsidP="0053032F">
      <w:pPr>
        <w:pStyle w:val="Heading3"/>
      </w:pPr>
    </w:p>
    <w:p w14:paraId="4780D8C2" w14:textId="7A5FB149" w:rsidR="00131D3E" w:rsidRPr="00DC25DA" w:rsidRDefault="00131D3E" w:rsidP="0053032F">
      <w:pPr>
        <w:pStyle w:val="Heading3"/>
      </w:pPr>
      <w:r w:rsidRPr="00DC25DA">
        <w:t>BATH</w:t>
      </w:r>
      <w:r w:rsidR="00180627" w:rsidRPr="00DC25DA">
        <w:tab/>
      </w:r>
      <w:r w:rsidR="00EE3DD1" w:rsidRPr="00DC25DA">
        <w:tab/>
      </w:r>
      <w:r w:rsidRPr="00DC25DA">
        <w:t>1</w:t>
      </w:r>
    </w:p>
    <w:p w14:paraId="4780D8C3" w14:textId="1F448C70"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Bathtub or shower</w:t>
      </w:r>
    </w:p>
    <w:p w14:paraId="4780D8C4" w14:textId="5CFBFD8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 .N/A (GQ)</w:t>
      </w:r>
    </w:p>
    <w:p w14:paraId="4780D8C5" w14:textId="3D9722F1"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.Yes</w:t>
      </w:r>
    </w:p>
    <w:p w14:paraId="4780D8C6" w14:textId="0E0E3E1B"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 .No</w:t>
      </w:r>
    </w:p>
    <w:p w14:paraId="4780D8C8" w14:textId="77777777" w:rsidR="00DE2068" w:rsidRPr="00DC25DA" w:rsidRDefault="00DE2068" w:rsidP="0053032F">
      <w:pPr>
        <w:rPr>
          <w:rFonts w:ascii="Courier New" w:hAnsi="Courier New" w:cs="Shruti"/>
          <w:sz w:val="20"/>
          <w:szCs w:val="20"/>
        </w:rPr>
      </w:pPr>
    </w:p>
    <w:p w14:paraId="4780D8C9" w14:textId="10634279" w:rsidR="00131D3E" w:rsidRPr="00DC25DA" w:rsidRDefault="00131D3E" w:rsidP="0053032F">
      <w:pPr>
        <w:pStyle w:val="Heading3"/>
      </w:pPr>
      <w:r w:rsidRPr="00DC25DA">
        <w:t>BDSP</w:t>
      </w:r>
      <w:r w:rsidR="00180627" w:rsidRPr="00DC25DA">
        <w:tab/>
      </w:r>
      <w:r w:rsidR="00EE3DD1" w:rsidRPr="00DC25DA">
        <w:tab/>
      </w:r>
      <w:r w:rsidRPr="00DC25DA">
        <w:t>2</w:t>
      </w:r>
    </w:p>
    <w:p w14:paraId="4780D8CA" w14:textId="2B0343E0"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Number of bedrooms</w:t>
      </w:r>
    </w:p>
    <w:p w14:paraId="4780D8CB" w14:textId="27A54E9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A22691" w:rsidRPr="00DC25DA">
        <w:rPr>
          <w:rFonts w:ascii="Courier New" w:hAnsi="Courier New" w:cs="Shruti"/>
          <w:sz w:val="20"/>
          <w:szCs w:val="20"/>
        </w:rPr>
        <w:t>B</w:t>
      </w:r>
      <w:r w:rsidR="00131D3E" w:rsidRPr="00DC25DA">
        <w:rPr>
          <w:rFonts w:ascii="Courier New" w:hAnsi="Courier New" w:cs="Shruti"/>
          <w:sz w:val="20"/>
          <w:szCs w:val="20"/>
        </w:rPr>
        <w:t>b</w:t>
      </w:r>
      <w:r w:rsidR="00A22691" w:rsidRPr="00DC25DA">
        <w:rPr>
          <w:rFonts w:ascii="Courier New" w:hAnsi="Courier New" w:cs="Shruti"/>
          <w:sz w:val="20"/>
          <w:szCs w:val="20"/>
        </w:rPr>
        <w:tab/>
      </w:r>
      <w:r w:rsidR="00131D3E" w:rsidRPr="00DC25DA">
        <w:rPr>
          <w:rFonts w:ascii="Courier New" w:hAnsi="Courier New" w:cs="Shruti"/>
          <w:sz w:val="20"/>
          <w:szCs w:val="20"/>
        </w:rPr>
        <w:t xml:space="preserve"> .N/A (GQ)</w:t>
      </w:r>
    </w:p>
    <w:p w14:paraId="4780D8CC" w14:textId="392278D4"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00..99 .0 to 99 bedrooms (Top-coded)</w:t>
      </w:r>
    </w:p>
    <w:p w14:paraId="4780D8CD" w14:textId="77777777" w:rsidR="00131D3E" w:rsidRPr="00DC25DA" w:rsidRDefault="00131D3E" w:rsidP="0053032F">
      <w:pPr>
        <w:rPr>
          <w:rFonts w:ascii="Courier New" w:hAnsi="Courier New" w:cs="Shruti"/>
          <w:sz w:val="20"/>
          <w:szCs w:val="20"/>
        </w:rPr>
      </w:pPr>
    </w:p>
    <w:p w14:paraId="4780D8CE" w14:textId="4AF9C4F1" w:rsidR="00131D3E" w:rsidRPr="00DC25DA" w:rsidRDefault="00131D3E" w:rsidP="0053032F">
      <w:pPr>
        <w:pStyle w:val="Heading3"/>
      </w:pPr>
      <w:r w:rsidRPr="00DC25DA">
        <w:t>BLD</w:t>
      </w:r>
      <w:r w:rsidR="00180627" w:rsidRPr="00DC25DA">
        <w:tab/>
      </w:r>
      <w:r w:rsidR="00EE3DD1" w:rsidRPr="00DC25DA">
        <w:tab/>
      </w:r>
      <w:r w:rsidRPr="00DC25DA">
        <w:t>2</w:t>
      </w:r>
    </w:p>
    <w:p w14:paraId="4780D8CF" w14:textId="15D4751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Units in structure</w:t>
      </w:r>
    </w:p>
    <w:p w14:paraId="4780D8D0" w14:textId="70908074"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bb .N/A (GQ)</w:t>
      </w:r>
    </w:p>
    <w:p w14:paraId="4780D8D1" w14:textId="03DE472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01 .Mobile home or trailer</w:t>
      </w:r>
    </w:p>
    <w:p w14:paraId="4780D8D2" w14:textId="6CBA6CF3"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02 .One-family house detached</w:t>
      </w:r>
    </w:p>
    <w:p w14:paraId="4780D8D3" w14:textId="625782F1"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03 .One-family house attached</w:t>
      </w:r>
    </w:p>
    <w:p w14:paraId="4780D8D4" w14:textId="15A53CC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04 .2 Apartments</w:t>
      </w:r>
    </w:p>
    <w:p w14:paraId="4780D8D5" w14:textId="27F6041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05 .3-4 Apartments</w:t>
      </w:r>
    </w:p>
    <w:p w14:paraId="4780D8D6" w14:textId="4FA8B473"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06 .5-9 Apartments</w:t>
      </w:r>
    </w:p>
    <w:p w14:paraId="4780D8D7" w14:textId="53C54ED3"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07 .10-19 Apartments</w:t>
      </w:r>
    </w:p>
    <w:p w14:paraId="4780D8D8" w14:textId="36E24615"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08 .20-49 Apartments</w:t>
      </w:r>
    </w:p>
    <w:p w14:paraId="70851907" w14:textId="303ED956" w:rsidR="009262EA"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09 .50 or more apartments</w:t>
      </w:r>
    </w:p>
    <w:p w14:paraId="4780D8DA" w14:textId="6FAF733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10 .Boat, RV, van, etc.</w:t>
      </w:r>
    </w:p>
    <w:p w14:paraId="4780D8DB" w14:textId="77777777" w:rsidR="00131D3E" w:rsidRPr="00DC25DA" w:rsidRDefault="00131D3E" w:rsidP="0053032F">
      <w:pPr>
        <w:rPr>
          <w:rFonts w:ascii="Courier New" w:hAnsi="Courier New" w:cs="Shruti"/>
          <w:sz w:val="20"/>
          <w:szCs w:val="20"/>
        </w:rPr>
      </w:pPr>
    </w:p>
    <w:p w14:paraId="5373606D" w14:textId="719C28F8" w:rsidR="0007694F" w:rsidRPr="00DC25DA" w:rsidRDefault="0007694F" w:rsidP="0053032F">
      <w:pPr>
        <w:pStyle w:val="Heading3"/>
      </w:pPr>
      <w:r w:rsidRPr="00DC25DA">
        <w:t>BROADBND</w:t>
      </w:r>
      <w:r w:rsidR="0004101C" w:rsidRPr="00DC25DA">
        <w:tab/>
      </w:r>
      <w:r w:rsidRPr="00DC25DA">
        <w:t>1</w:t>
      </w:r>
    </w:p>
    <w:p w14:paraId="0C472744" w14:textId="77336952" w:rsidR="0007694F"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F80805" w:rsidRPr="00DC25DA">
        <w:rPr>
          <w:rFonts w:ascii="Courier New" w:hAnsi="Courier New" w:cs="Shruti"/>
          <w:sz w:val="20"/>
          <w:szCs w:val="20"/>
        </w:rPr>
        <w:t>Cellular data plan for a smartphone or other mobile device</w:t>
      </w:r>
    </w:p>
    <w:p w14:paraId="4793D8BE" w14:textId="21428FD2" w:rsidR="00000A28"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00A28" w:rsidRPr="00DC25DA">
        <w:rPr>
          <w:rFonts w:ascii="Courier New" w:hAnsi="Courier New" w:cs="Shruti"/>
          <w:sz w:val="20"/>
          <w:szCs w:val="20"/>
        </w:rPr>
        <w:t>b .N/A (GQ)</w:t>
      </w:r>
    </w:p>
    <w:p w14:paraId="20BA243C" w14:textId="7BDA2672" w:rsidR="0007694F"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7694F" w:rsidRPr="00DC25DA">
        <w:rPr>
          <w:rFonts w:ascii="Courier New" w:hAnsi="Courier New" w:cs="Shruti"/>
          <w:sz w:val="20"/>
          <w:szCs w:val="20"/>
        </w:rPr>
        <w:t>1 .Yes</w:t>
      </w:r>
    </w:p>
    <w:p w14:paraId="200CE50B" w14:textId="1482BF2F" w:rsidR="0007694F"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7694F" w:rsidRPr="00DC25DA">
        <w:rPr>
          <w:rFonts w:ascii="Courier New" w:hAnsi="Courier New" w:cs="Shruti"/>
          <w:sz w:val="20"/>
          <w:szCs w:val="20"/>
        </w:rPr>
        <w:t>2 .No</w:t>
      </w:r>
    </w:p>
    <w:p w14:paraId="1DAEE794" w14:textId="77777777" w:rsidR="0007694F" w:rsidRPr="00DC25DA" w:rsidRDefault="0007694F" w:rsidP="0053032F">
      <w:pPr>
        <w:rPr>
          <w:rFonts w:ascii="Courier New" w:hAnsi="Courier New" w:cs="Shruti"/>
          <w:sz w:val="20"/>
          <w:szCs w:val="20"/>
        </w:rPr>
      </w:pPr>
    </w:p>
    <w:p w14:paraId="2A68D737" w14:textId="77777777" w:rsidR="0007694F" w:rsidRPr="00DC25DA" w:rsidRDefault="0007694F" w:rsidP="0053032F">
      <w:pPr>
        <w:rPr>
          <w:rFonts w:ascii="Courier New" w:hAnsi="Courier New" w:cs="Shruti"/>
          <w:sz w:val="20"/>
          <w:szCs w:val="20"/>
        </w:rPr>
      </w:pPr>
    </w:p>
    <w:p w14:paraId="13151AD8" w14:textId="6360B4AA" w:rsidR="0007694F" w:rsidRPr="00DC25DA" w:rsidRDefault="0007694F" w:rsidP="0053032F">
      <w:pPr>
        <w:pStyle w:val="Heading3"/>
      </w:pPr>
      <w:r w:rsidRPr="00DC25DA">
        <w:t>COMPOTHX</w:t>
      </w:r>
      <w:r w:rsidR="00EE3DD1" w:rsidRPr="00DC25DA">
        <w:tab/>
      </w:r>
      <w:r w:rsidRPr="00DC25DA">
        <w:t>1</w:t>
      </w:r>
    </w:p>
    <w:p w14:paraId="2BB39D59" w14:textId="080F9994" w:rsidR="0007694F"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07694F" w:rsidRPr="00DC25DA">
        <w:rPr>
          <w:rFonts w:ascii="Courier New" w:hAnsi="Courier New" w:cs="Shruti"/>
          <w:sz w:val="20"/>
          <w:szCs w:val="20"/>
        </w:rPr>
        <w:t>Other computer equipment</w:t>
      </w:r>
    </w:p>
    <w:p w14:paraId="0B673661" w14:textId="14068F9C" w:rsidR="00000A28"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00A28" w:rsidRPr="00DC25DA">
        <w:rPr>
          <w:rFonts w:ascii="Courier New" w:hAnsi="Courier New" w:cs="Shruti"/>
          <w:sz w:val="20"/>
          <w:szCs w:val="20"/>
        </w:rPr>
        <w:t>b .N/A (GQ)</w:t>
      </w:r>
    </w:p>
    <w:p w14:paraId="24A820BF" w14:textId="180C5E5F" w:rsidR="0007694F"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7694F" w:rsidRPr="00DC25DA">
        <w:rPr>
          <w:rFonts w:ascii="Courier New" w:hAnsi="Courier New" w:cs="Shruti"/>
          <w:sz w:val="20"/>
          <w:szCs w:val="20"/>
        </w:rPr>
        <w:t>1 .Yes</w:t>
      </w:r>
    </w:p>
    <w:p w14:paraId="46C128EC" w14:textId="18B99AC6" w:rsidR="0007694F"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7694F" w:rsidRPr="00DC25DA">
        <w:rPr>
          <w:rFonts w:ascii="Courier New" w:hAnsi="Courier New" w:cs="Shruti"/>
          <w:sz w:val="20"/>
          <w:szCs w:val="20"/>
        </w:rPr>
        <w:t>2 .No</w:t>
      </w:r>
    </w:p>
    <w:p w14:paraId="4780D8E1" w14:textId="77777777" w:rsidR="00131D3E" w:rsidRPr="00DC25DA" w:rsidRDefault="00131D3E" w:rsidP="0053032F">
      <w:pPr>
        <w:rPr>
          <w:rFonts w:ascii="Courier New" w:hAnsi="Courier New" w:cs="Shruti"/>
          <w:sz w:val="20"/>
          <w:szCs w:val="20"/>
        </w:rPr>
      </w:pPr>
    </w:p>
    <w:p w14:paraId="4780D8E2" w14:textId="605B7871" w:rsidR="00131D3E" w:rsidRPr="00DC25DA" w:rsidRDefault="00131D3E" w:rsidP="0053032F">
      <w:pPr>
        <w:pStyle w:val="Heading3"/>
      </w:pPr>
      <w:r w:rsidRPr="00DC25DA">
        <w:t>CONP</w:t>
      </w:r>
      <w:r w:rsidR="00180627" w:rsidRPr="00DC25DA">
        <w:tab/>
      </w:r>
      <w:r w:rsidR="00EE3DD1" w:rsidRPr="00DC25DA">
        <w:tab/>
      </w:r>
      <w:r w:rsidRPr="00DC25DA">
        <w:t>4</w:t>
      </w:r>
    </w:p>
    <w:p w14:paraId="4780D8E3" w14:textId="4A351CFA"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Condo fee (monthly amount)</w:t>
      </w:r>
    </w:p>
    <w:p w14:paraId="4780D8E5" w14:textId="5BB8887F" w:rsidR="00131D3E" w:rsidRPr="00DC25DA" w:rsidRDefault="00180627" w:rsidP="00F239B6">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A22691" w:rsidRPr="00DC25DA">
        <w:rPr>
          <w:rFonts w:ascii="Courier New" w:hAnsi="Courier New" w:cs="Shruti"/>
          <w:sz w:val="20"/>
          <w:szCs w:val="20"/>
        </w:rPr>
        <w:t>B</w:t>
      </w:r>
      <w:r w:rsidR="00131D3E" w:rsidRPr="00DC25DA">
        <w:rPr>
          <w:rFonts w:ascii="Courier New" w:hAnsi="Courier New" w:cs="Shruti"/>
          <w:sz w:val="20"/>
          <w:szCs w:val="20"/>
        </w:rPr>
        <w:t>bbb</w:t>
      </w:r>
      <w:r w:rsidR="00A22691" w:rsidRPr="00DC25DA">
        <w:rPr>
          <w:rFonts w:ascii="Courier New" w:hAnsi="Courier New" w:cs="Shruti"/>
          <w:sz w:val="20"/>
          <w:szCs w:val="20"/>
        </w:rPr>
        <w:tab/>
      </w:r>
      <w:r w:rsidR="00A22691" w:rsidRPr="00DC25DA">
        <w:rPr>
          <w:rFonts w:ascii="Courier New" w:hAnsi="Courier New" w:cs="Shruti"/>
          <w:sz w:val="20"/>
          <w:szCs w:val="20"/>
        </w:rPr>
        <w:tab/>
      </w:r>
      <w:r w:rsidR="00131D3E" w:rsidRPr="00DC25DA">
        <w:rPr>
          <w:rFonts w:ascii="Courier New" w:hAnsi="Courier New" w:cs="Shruti"/>
          <w:sz w:val="20"/>
          <w:szCs w:val="20"/>
        </w:rPr>
        <w:t xml:space="preserve"> .N/A (GQ/</w:t>
      </w:r>
      <w:r w:rsidR="00B04319" w:rsidRPr="00DC25DA">
        <w:rPr>
          <w:rFonts w:ascii="Courier New" w:hAnsi="Courier New" w:cs="Courier New"/>
          <w:color w:val="000000"/>
          <w:sz w:val="18"/>
          <w:szCs w:val="18"/>
          <w:shd w:val="clear" w:color="auto" w:fill="FFFFFF"/>
        </w:rPr>
        <w:t>vacant units</w:t>
      </w:r>
      <w:r w:rsidR="00131D3E" w:rsidRPr="00DC25DA">
        <w:rPr>
          <w:rFonts w:ascii="Courier New" w:hAnsi="Courier New" w:cs="Shruti"/>
          <w:sz w:val="20"/>
          <w:szCs w:val="20"/>
        </w:rPr>
        <w:t>/not owned or being</w:t>
      </w:r>
      <w:r w:rsidR="00B04319" w:rsidRPr="00DC25DA">
        <w:rPr>
          <w:rFonts w:ascii="Courier New" w:hAnsi="Courier New" w:cs="Shruti"/>
          <w:sz w:val="20"/>
          <w:szCs w:val="20"/>
        </w:rPr>
        <w:t xml:space="preserve"> </w:t>
      </w:r>
      <w:r w:rsidR="00131D3E" w:rsidRPr="00DC25DA">
        <w:rPr>
          <w:rFonts w:ascii="Courier New" w:hAnsi="Courier New" w:cs="Shruti"/>
          <w:sz w:val="20"/>
          <w:szCs w:val="20"/>
        </w:rPr>
        <w:t>bought)</w:t>
      </w:r>
    </w:p>
    <w:p w14:paraId="4780D8E6" w14:textId="78AC31A3"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0000</w:t>
      </w:r>
      <w:r w:rsidR="00A22691" w:rsidRPr="00DC25DA">
        <w:rPr>
          <w:rFonts w:ascii="Courier New" w:hAnsi="Courier New" w:cs="Shruti"/>
          <w:sz w:val="20"/>
          <w:szCs w:val="20"/>
        </w:rPr>
        <w:tab/>
      </w:r>
      <w:r w:rsidR="00A22691" w:rsidRPr="00DC25DA">
        <w:rPr>
          <w:rFonts w:ascii="Courier New" w:hAnsi="Courier New" w:cs="Shruti"/>
          <w:sz w:val="20"/>
          <w:szCs w:val="20"/>
        </w:rPr>
        <w:tab/>
      </w:r>
      <w:r w:rsidR="00131D3E" w:rsidRPr="00DC25DA">
        <w:rPr>
          <w:rFonts w:ascii="Courier New" w:hAnsi="Courier New" w:cs="Shruti"/>
          <w:sz w:val="20"/>
          <w:szCs w:val="20"/>
        </w:rPr>
        <w:t xml:space="preserve"> .Not condo</w:t>
      </w:r>
    </w:p>
    <w:p w14:paraId="4780D8E7" w14:textId="493F23B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0001..9999</w:t>
      </w:r>
      <w:r w:rsidR="00A22691" w:rsidRPr="00DC25DA">
        <w:rPr>
          <w:rFonts w:ascii="Courier New" w:hAnsi="Courier New" w:cs="Shruti"/>
          <w:sz w:val="20"/>
          <w:szCs w:val="20"/>
        </w:rPr>
        <w:tab/>
      </w:r>
      <w:r w:rsidR="00131D3E" w:rsidRPr="00DC25DA">
        <w:rPr>
          <w:rFonts w:ascii="Courier New" w:hAnsi="Courier New" w:cs="Shruti"/>
          <w:sz w:val="20"/>
          <w:szCs w:val="20"/>
        </w:rPr>
        <w:t xml:space="preserve"> .$1 - $9999 (Rounded and top-coded)</w:t>
      </w:r>
    </w:p>
    <w:p w14:paraId="4780D8E8" w14:textId="77777777" w:rsidR="00131D3E" w:rsidRPr="00DC25DA" w:rsidRDefault="00131D3E" w:rsidP="0053032F">
      <w:pPr>
        <w:rPr>
          <w:rFonts w:ascii="Courier New" w:hAnsi="Courier New" w:cs="Shruti"/>
          <w:sz w:val="20"/>
          <w:szCs w:val="20"/>
        </w:rPr>
      </w:pPr>
    </w:p>
    <w:p w14:paraId="4780D8E9" w14:textId="77777777" w:rsidR="00131D3E" w:rsidRPr="00DC25DA" w:rsidRDefault="00131D3E" w:rsidP="0053032F">
      <w:pPr>
        <w:rPr>
          <w:rFonts w:ascii="Courier New" w:hAnsi="Courier New" w:cs="Shruti"/>
          <w:sz w:val="20"/>
          <w:szCs w:val="20"/>
        </w:rPr>
      </w:pPr>
      <w:r w:rsidRPr="00DC25DA">
        <w:rPr>
          <w:rFonts w:ascii="Courier New" w:hAnsi="Courier New" w:cs="Shruti"/>
          <w:sz w:val="20"/>
          <w:szCs w:val="20"/>
        </w:rPr>
        <w:t>Note: Use ADJHSG to adjust CONP to constant dollars.</w:t>
      </w:r>
    </w:p>
    <w:p w14:paraId="4F29A3D1" w14:textId="704DCD45" w:rsidR="00635E88" w:rsidRPr="00DC25DA" w:rsidRDefault="009262EA" w:rsidP="0053032F">
      <w:pPr>
        <w:rPr>
          <w:rFonts w:ascii="Courier New" w:hAnsi="Courier New" w:cs="Shruti"/>
          <w:color w:val="FFFFFF" w:themeColor="background1"/>
          <w:sz w:val="20"/>
          <w:szCs w:val="20"/>
        </w:rPr>
      </w:pPr>
      <w:r w:rsidRPr="00DC25DA">
        <w:rPr>
          <w:rFonts w:ascii="Courier New" w:hAnsi="Courier New" w:cs="Shruti"/>
          <w:color w:val="FFFFFF" w:themeColor="background1"/>
          <w:sz w:val="20"/>
          <w:szCs w:val="20"/>
        </w:rPr>
        <w:t>s line intentionally blank; content continues.</w:t>
      </w:r>
    </w:p>
    <w:p w14:paraId="7946E01B" w14:textId="77777777" w:rsidR="005A5664" w:rsidRPr="00DC25DA" w:rsidRDefault="005A5664" w:rsidP="0053032F">
      <w:pPr>
        <w:widowControl/>
        <w:autoSpaceDE/>
        <w:autoSpaceDN/>
        <w:adjustRightInd/>
        <w:rPr>
          <w:rFonts w:ascii="Courier New" w:hAnsi="Courier New" w:cs="Courier New"/>
          <w:sz w:val="20"/>
          <w:szCs w:val="20"/>
        </w:rPr>
      </w:pPr>
      <w:r w:rsidRPr="00DC25DA">
        <w:br w:type="page"/>
      </w:r>
    </w:p>
    <w:p w14:paraId="63E53CE3" w14:textId="73C8CBFF" w:rsidR="004801D7" w:rsidRPr="00DC25DA" w:rsidRDefault="004801D7" w:rsidP="0053032F">
      <w:pPr>
        <w:pStyle w:val="Heading3"/>
      </w:pPr>
      <w:r w:rsidRPr="00DC25DA">
        <w:lastRenderedPageBreak/>
        <w:t>DIALUP</w:t>
      </w:r>
      <w:r w:rsidR="00180627" w:rsidRPr="00DC25DA">
        <w:tab/>
      </w:r>
      <w:r w:rsidRPr="00DC25DA">
        <w:t>1</w:t>
      </w:r>
    </w:p>
    <w:p w14:paraId="6C5DAC53" w14:textId="6F2C90B6" w:rsidR="004801D7"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4801D7" w:rsidRPr="00DC25DA">
        <w:rPr>
          <w:rFonts w:ascii="Courier New" w:hAnsi="Courier New" w:cs="Shruti"/>
          <w:sz w:val="20"/>
          <w:szCs w:val="20"/>
        </w:rPr>
        <w:t>Dial-up service</w:t>
      </w:r>
    </w:p>
    <w:p w14:paraId="43B2F594" w14:textId="6828EA6F" w:rsidR="00000A28"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00A28" w:rsidRPr="00DC25DA">
        <w:rPr>
          <w:rFonts w:ascii="Courier New" w:hAnsi="Courier New" w:cs="Shruti"/>
          <w:sz w:val="20"/>
          <w:szCs w:val="20"/>
        </w:rPr>
        <w:t>b .N/A (GQ)</w:t>
      </w:r>
    </w:p>
    <w:p w14:paraId="60A8E084" w14:textId="6854FFF4" w:rsidR="004801D7"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4801D7" w:rsidRPr="00DC25DA">
        <w:rPr>
          <w:rFonts w:ascii="Courier New" w:hAnsi="Courier New" w:cs="Shruti"/>
          <w:sz w:val="20"/>
          <w:szCs w:val="20"/>
        </w:rPr>
        <w:t>1 .Yes</w:t>
      </w:r>
    </w:p>
    <w:p w14:paraId="49BA053D" w14:textId="40C7B716" w:rsidR="004801D7"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4801D7" w:rsidRPr="00DC25DA">
        <w:rPr>
          <w:rFonts w:ascii="Courier New" w:hAnsi="Courier New" w:cs="Shruti"/>
          <w:sz w:val="20"/>
          <w:szCs w:val="20"/>
        </w:rPr>
        <w:t>2 .No</w:t>
      </w:r>
    </w:p>
    <w:p w14:paraId="0067D479" w14:textId="77777777" w:rsidR="004801D7" w:rsidRPr="00DC25DA" w:rsidRDefault="004801D7" w:rsidP="0053032F">
      <w:pPr>
        <w:rPr>
          <w:rFonts w:ascii="Courier New" w:hAnsi="Courier New" w:cs="Shruti"/>
          <w:sz w:val="20"/>
          <w:szCs w:val="20"/>
        </w:rPr>
      </w:pPr>
    </w:p>
    <w:p w14:paraId="4780D8EA" w14:textId="77777777" w:rsidR="00131D3E" w:rsidRPr="00DC25DA" w:rsidRDefault="00131D3E" w:rsidP="0053032F">
      <w:pPr>
        <w:rPr>
          <w:rFonts w:ascii="Courier New" w:hAnsi="Courier New" w:cs="Shruti"/>
          <w:sz w:val="20"/>
          <w:szCs w:val="20"/>
        </w:rPr>
      </w:pPr>
    </w:p>
    <w:p w14:paraId="4780D8EB" w14:textId="2E7591A0" w:rsidR="00131D3E" w:rsidRPr="00DC25DA" w:rsidRDefault="00131D3E" w:rsidP="0053032F">
      <w:pPr>
        <w:pStyle w:val="Heading3"/>
      </w:pPr>
      <w:r w:rsidRPr="00DC25DA">
        <w:t>ELEP</w:t>
      </w:r>
      <w:r w:rsidR="00180627" w:rsidRPr="00DC25DA">
        <w:tab/>
      </w:r>
      <w:r w:rsidR="00820A97" w:rsidRPr="00DC25DA">
        <w:tab/>
      </w:r>
      <w:r w:rsidRPr="00DC25DA">
        <w:t>3</w:t>
      </w:r>
    </w:p>
    <w:p w14:paraId="4780D8EC" w14:textId="6E751D0B"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Electricity (monthly cost)</w:t>
      </w:r>
    </w:p>
    <w:p w14:paraId="4780D8ED" w14:textId="6BEAEA44"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bbb </w:t>
      </w:r>
      <w:r w:rsidR="009C7B78" w:rsidRPr="00DC25DA">
        <w:rPr>
          <w:rFonts w:ascii="Courier New" w:hAnsi="Courier New" w:cs="Shruti"/>
          <w:sz w:val="20"/>
          <w:szCs w:val="20"/>
        </w:rPr>
        <w:tab/>
      </w:r>
      <w:r w:rsidR="009C7B78" w:rsidRPr="00DC25DA">
        <w:rPr>
          <w:rFonts w:ascii="Courier New" w:hAnsi="Courier New" w:cs="Shruti"/>
          <w:sz w:val="20"/>
          <w:szCs w:val="20"/>
        </w:rPr>
        <w:tab/>
      </w:r>
      <w:r w:rsidR="00131D3E" w:rsidRPr="00DC25DA">
        <w:rPr>
          <w:rFonts w:ascii="Courier New" w:hAnsi="Courier New" w:cs="Shruti"/>
          <w:sz w:val="20"/>
          <w:szCs w:val="20"/>
        </w:rPr>
        <w:t>.N/A (GQ/vacant)</w:t>
      </w:r>
    </w:p>
    <w:p w14:paraId="4780D8EE" w14:textId="23D8C111"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001 </w:t>
      </w:r>
      <w:r w:rsidR="009C7B78" w:rsidRPr="00DC25DA">
        <w:rPr>
          <w:rFonts w:ascii="Courier New" w:hAnsi="Courier New" w:cs="Shruti"/>
          <w:sz w:val="20"/>
          <w:szCs w:val="20"/>
        </w:rPr>
        <w:tab/>
      </w:r>
      <w:r w:rsidR="009C7B78" w:rsidRPr="00DC25DA">
        <w:rPr>
          <w:rFonts w:ascii="Courier New" w:hAnsi="Courier New" w:cs="Shruti"/>
          <w:sz w:val="20"/>
          <w:szCs w:val="20"/>
        </w:rPr>
        <w:tab/>
      </w:r>
      <w:r w:rsidR="00131D3E" w:rsidRPr="00DC25DA">
        <w:rPr>
          <w:rFonts w:ascii="Courier New" w:hAnsi="Courier New" w:cs="Shruti"/>
          <w:sz w:val="20"/>
          <w:szCs w:val="20"/>
        </w:rPr>
        <w:t>.Included in rent or in condo fee</w:t>
      </w:r>
    </w:p>
    <w:p w14:paraId="4780D8EF" w14:textId="5DE1626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002 </w:t>
      </w:r>
      <w:r w:rsidR="009C7B78" w:rsidRPr="00DC25DA">
        <w:rPr>
          <w:rFonts w:ascii="Courier New" w:hAnsi="Courier New" w:cs="Shruti"/>
          <w:sz w:val="20"/>
          <w:szCs w:val="20"/>
        </w:rPr>
        <w:tab/>
      </w:r>
      <w:r w:rsidR="009C7B78" w:rsidRPr="00DC25DA">
        <w:rPr>
          <w:rFonts w:ascii="Courier New" w:hAnsi="Courier New" w:cs="Shruti"/>
          <w:sz w:val="20"/>
          <w:szCs w:val="20"/>
        </w:rPr>
        <w:tab/>
      </w:r>
      <w:r w:rsidR="00131D3E" w:rsidRPr="00DC25DA">
        <w:rPr>
          <w:rFonts w:ascii="Courier New" w:hAnsi="Courier New" w:cs="Shruti"/>
          <w:sz w:val="20"/>
          <w:szCs w:val="20"/>
        </w:rPr>
        <w:t>.No charge or electricity not used</w:t>
      </w:r>
    </w:p>
    <w:p w14:paraId="4780D8F0" w14:textId="2A88CB5B"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003..999 </w:t>
      </w:r>
      <w:r w:rsidR="009C7B78" w:rsidRPr="00DC25DA">
        <w:rPr>
          <w:rFonts w:ascii="Courier New" w:hAnsi="Courier New" w:cs="Shruti"/>
          <w:sz w:val="20"/>
          <w:szCs w:val="20"/>
        </w:rPr>
        <w:tab/>
      </w:r>
      <w:r w:rsidR="00131D3E" w:rsidRPr="00DC25DA">
        <w:rPr>
          <w:rFonts w:ascii="Courier New" w:hAnsi="Courier New" w:cs="Shruti"/>
          <w:sz w:val="20"/>
          <w:szCs w:val="20"/>
        </w:rPr>
        <w:t>.$3 to $999 (Rounded and top-coded)</w:t>
      </w:r>
    </w:p>
    <w:p w14:paraId="0EDCA6D6" w14:textId="77777777" w:rsidR="0004101C" w:rsidRPr="00DC25DA" w:rsidRDefault="0004101C" w:rsidP="0053032F">
      <w:pPr>
        <w:rPr>
          <w:rFonts w:ascii="Courier New" w:hAnsi="Courier New" w:cs="Shruti"/>
          <w:sz w:val="20"/>
          <w:szCs w:val="20"/>
        </w:rPr>
      </w:pPr>
    </w:p>
    <w:p w14:paraId="4780D8F2" w14:textId="77777777" w:rsidR="00131D3E" w:rsidRPr="00DC25DA" w:rsidRDefault="00131D3E" w:rsidP="0053032F">
      <w:pPr>
        <w:rPr>
          <w:rFonts w:ascii="Courier New" w:hAnsi="Courier New" w:cs="Shruti"/>
          <w:sz w:val="20"/>
          <w:szCs w:val="20"/>
        </w:rPr>
      </w:pPr>
      <w:r w:rsidRPr="00DC25DA">
        <w:rPr>
          <w:rFonts w:ascii="Courier New" w:hAnsi="Courier New" w:cs="Shruti"/>
          <w:sz w:val="20"/>
          <w:szCs w:val="20"/>
        </w:rPr>
        <w:t>Note: Use ADJHSG to adjust ELEP values 3 and over to constant dollars.</w:t>
      </w:r>
    </w:p>
    <w:p w14:paraId="3540243E" w14:textId="613DF05D" w:rsidR="004801D7" w:rsidRPr="00DC25DA" w:rsidRDefault="004801D7" w:rsidP="0053032F">
      <w:pPr>
        <w:rPr>
          <w:rFonts w:ascii="Courier New" w:hAnsi="Courier New" w:cs="Shruti"/>
          <w:sz w:val="20"/>
          <w:szCs w:val="20"/>
        </w:rPr>
      </w:pPr>
    </w:p>
    <w:p w14:paraId="4780D8F3" w14:textId="77777777" w:rsidR="00131D3E" w:rsidRPr="00DC25DA" w:rsidRDefault="00131D3E" w:rsidP="0053032F">
      <w:pPr>
        <w:rPr>
          <w:rFonts w:ascii="Courier New" w:hAnsi="Courier New" w:cs="Shruti"/>
          <w:sz w:val="20"/>
          <w:szCs w:val="20"/>
        </w:rPr>
      </w:pPr>
    </w:p>
    <w:p w14:paraId="4780D8F4" w14:textId="5FDF47D6" w:rsidR="00131D3E" w:rsidRPr="00DC25DA" w:rsidRDefault="00131D3E" w:rsidP="0053032F">
      <w:pPr>
        <w:pStyle w:val="Heading3"/>
      </w:pPr>
      <w:r w:rsidRPr="00DC25DA">
        <w:t>FS</w:t>
      </w:r>
      <w:r w:rsidR="00180627" w:rsidRPr="00DC25DA">
        <w:tab/>
      </w:r>
      <w:r w:rsidR="00820A97" w:rsidRPr="00DC25DA">
        <w:tab/>
      </w:r>
      <w:r w:rsidRPr="00DC25DA">
        <w:t>1</w:t>
      </w:r>
    </w:p>
    <w:p w14:paraId="4780D8F5" w14:textId="5FC6A87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Yearly food stamp/Supplemental Nutrition Assistance Program</w:t>
      </w:r>
      <w:ins w:id="14" w:author="Tracy Loveless (CENSUS/SEHSD FED)" w:date="2018-03-29T11:39:00Z">
        <w:r w:rsidR="00BD2D60">
          <w:rPr>
            <w:rFonts w:ascii="Courier New" w:hAnsi="Courier New" w:cs="Shruti"/>
            <w:sz w:val="20"/>
            <w:szCs w:val="20"/>
          </w:rPr>
          <w:t xml:space="preserve"> (SNAP)</w:t>
        </w:r>
      </w:ins>
      <w:r w:rsidR="00131D3E" w:rsidRPr="00DC25DA">
        <w:rPr>
          <w:rFonts w:ascii="Courier New" w:hAnsi="Courier New" w:cs="Shruti"/>
          <w:sz w:val="20"/>
          <w:szCs w:val="20"/>
        </w:rPr>
        <w:t xml:space="preserve"> recipiency</w:t>
      </w:r>
    </w:p>
    <w:p w14:paraId="4780D8F6" w14:textId="0785599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 .N/A (vacant)</w:t>
      </w:r>
    </w:p>
    <w:p w14:paraId="4780D8F7" w14:textId="7EFE7545"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.Yes</w:t>
      </w:r>
    </w:p>
    <w:p w14:paraId="4780D8F8" w14:textId="44CC5614"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 .No</w:t>
      </w:r>
    </w:p>
    <w:p w14:paraId="4780D8FF" w14:textId="77777777" w:rsidR="00DE2068" w:rsidRPr="00DC25DA" w:rsidRDefault="00DE2068" w:rsidP="0053032F">
      <w:pPr>
        <w:rPr>
          <w:rFonts w:ascii="Courier New" w:hAnsi="Courier New" w:cs="Shruti"/>
          <w:sz w:val="20"/>
          <w:szCs w:val="20"/>
        </w:rPr>
      </w:pPr>
    </w:p>
    <w:p w14:paraId="4780D900" w14:textId="41238959" w:rsidR="00131D3E" w:rsidRPr="00DC25DA" w:rsidRDefault="00131D3E" w:rsidP="0053032F">
      <w:pPr>
        <w:pStyle w:val="Heading3"/>
      </w:pPr>
      <w:r w:rsidRPr="00DC25DA">
        <w:t>FULP</w:t>
      </w:r>
      <w:r w:rsidR="00180627" w:rsidRPr="00DC25DA">
        <w:tab/>
      </w:r>
      <w:r w:rsidR="00820A97" w:rsidRPr="00DC25DA">
        <w:tab/>
      </w:r>
      <w:r w:rsidRPr="00DC25DA">
        <w:t>4</w:t>
      </w:r>
    </w:p>
    <w:p w14:paraId="4780D901" w14:textId="451DF514"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Fuel cost(yearly cost for fuels other than gas and electricity)</w:t>
      </w:r>
    </w:p>
    <w:p w14:paraId="4780D902" w14:textId="3996C293"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bbbb </w:t>
      </w:r>
      <w:r w:rsidR="009C7B78" w:rsidRPr="00DC25DA">
        <w:rPr>
          <w:rFonts w:ascii="Courier New" w:hAnsi="Courier New" w:cs="Shruti"/>
          <w:sz w:val="20"/>
          <w:szCs w:val="20"/>
        </w:rPr>
        <w:tab/>
      </w:r>
      <w:r w:rsidR="009C7B78" w:rsidRPr="00DC25DA">
        <w:rPr>
          <w:rFonts w:ascii="Courier New" w:hAnsi="Courier New" w:cs="Shruti"/>
          <w:sz w:val="20"/>
          <w:szCs w:val="20"/>
        </w:rPr>
        <w:tab/>
      </w:r>
      <w:r w:rsidR="00131D3E" w:rsidRPr="00DC25DA">
        <w:rPr>
          <w:rFonts w:ascii="Courier New" w:hAnsi="Courier New" w:cs="Shruti"/>
          <w:sz w:val="20"/>
          <w:szCs w:val="20"/>
        </w:rPr>
        <w:t>.N/A (GQ/vacant)</w:t>
      </w:r>
    </w:p>
    <w:p w14:paraId="4780D903" w14:textId="645906D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0001 </w:t>
      </w:r>
      <w:r w:rsidR="009C7B78" w:rsidRPr="00DC25DA">
        <w:rPr>
          <w:rFonts w:ascii="Courier New" w:hAnsi="Courier New" w:cs="Shruti"/>
          <w:sz w:val="20"/>
          <w:szCs w:val="20"/>
        </w:rPr>
        <w:tab/>
      </w:r>
      <w:r w:rsidR="009C7B78" w:rsidRPr="00DC25DA">
        <w:rPr>
          <w:rFonts w:ascii="Courier New" w:hAnsi="Courier New" w:cs="Shruti"/>
          <w:sz w:val="20"/>
          <w:szCs w:val="20"/>
        </w:rPr>
        <w:tab/>
      </w:r>
      <w:r w:rsidR="00131D3E" w:rsidRPr="00DC25DA">
        <w:rPr>
          <w:rFonts w:ascii="Courier New" w:hAnsi="Courier New" w:cs="Shruti"/>
          <w:sz w:val="20"/>
          <w:szCs w:val="20"/>
        </w:rPr>
        <w:t>.Included in rent or in condo fee</w:t>
      </w:r>
    </w:p>
    <w:p w14:paraId="4780D904" w14:textId="5645686B"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0002 </w:t>
      </w:r>
      <w:r w:rsidR="009C7B78" w:rsidRPr="00DC25DA">
        <w:rPr>
          <w:rFonts w:ascii="Courier New" w:hAnsi="Courier New" w:cs="Shruti"/>
          <w:sz w:val="20"/>
          <w:szCs w:val="20"/>
        </w:rPr>
        <w:tab/>
      </w:r>
      <w:r w:rsidR="009C7B78" w:rsidRPr="00DC25DA">
        <w:rPr>
          <w:rFonts w:ascii="Courier New" w:hAnsi="Courier New" w:cs="Shruti"/>
          <w:sz w:val="20"/>
          <w:szCs w:val="20"/>
        </w:rPr>
        <w:tab/>
      </w:r>
      <w:r w:rsidR="00131D3E" w:rsidRPr="00DC25DA">
        <w:rPr>
          <w:rFonts w:ascii="Courier New" w:hAnsi="Courier New" w:cs="Shruti"/>
          <w:sz w:val="20"/>
          <w:szCs w:val="20"/>
        </w:rPr>
        <w:t>.No charge or these fuels not used</w:t>
      </w:r>
    </w:p>
    <w:p w14:paraId="4780D905" w14:textId="3FC3B55A"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0003..9999 </w:t>
      </w:r>
      <w:r w:rsidR="009C7B78" w:rsidRPr="00DC25DA">
        <w:rPr>
          <w:rFonts w:ascii="Courier New" w:hAnsi="Courier New" w:cs="Shruti"/>
          <w:sz w:val="20"/>
          <w:szCs w:val="20"/>
        </w:rPr>
        <w:tab/>
      </w:r>
      <w:r w:rsidR="00131D3E" w:rsidRPr="00DC25DA">
        <w:rPr>
          <w:rFonts w:ascii="Courier New" w:hAnsi="Courier New" w:cs="Shruti"/>
          <w:sz w:val="20"/>
          <w:szCs w:val="20"/>
        </w:rPr>
        <w:t>.$3 to $9999 (Rounded and top-coded)</w:t>
      </w:r>
    </w:p>
    <w:p w14:paraId="4780D906" w14:textId="77777777" w:rsidR="00131D3E" w:rsidRPr="00DC25DA" w:rsidRDefault="00131D3E" w:rsidP="0053032F">
      <w:pPr>
        <w:rPr>
          <w:rFonts w:ascii="Courier New" w:hAnsi="Courier New" w:cs="Shruti"/>
          <w:sz w:val="20"/>
          <w:szCs w:val="20"/>
        </w:rPr>
      </w:pPr>
    </w:p>
    <w:p w14:paraId="4780D907" w14:textId="77777777" w:rsidR="00131D3E" w:rsidRPr="00DC25DA" w:rsidRDefault="00131D3E" w:rsidP="0053032F">
      <w:pPr>
        <w:rPr>
          <w:rFonts w:ascii="Courier New" w:hAnsi="Courier New" w:cs="Shruti"/>
          <w:sz w:val="20"/>
          <w:szCs w:val="20"/>
        </w:rPr>
      </w:pPr>
      <w:r w:rsidRPr="00DC25DA">
        <w:rPr>
          <w:rFonts w:ascii="Courier New" w:hAnsi="Courier New" w:cs="Shruti"/>
          <w:sz w:val="20"/>
          <w:szCs w:val="20"/>
        </w:rPr>
        <w:t>Note: Use ADJHSG to adjust FULP values 3 and over to constant dollars.</w:t>
      </w:r>
    </w:p>
    <w:p w14:paraId="4780D908" w14:textId="77777777" w:rsidR="00131D3E" w:rsidRPr="00DC25DA" w:rsidRDefault="00131D3E" w:rsidP="0053032F">
      <w:pPr>
        <w:rPr>
          <w:rFonts w:ascii="Courier New" w:hAnsi="Courier New" w:cs="Shruti"/>
          <w:sz w:val="20"/>
          <w:szCs w:val="20"/>
        </w:rPr>
      </w:pPr>
    </w:p>
    <w:p w14:paraId="4780D909" w14:textId="6B80D029" w:rsidR="00131D3E" w:rsidRPr="00DC25DA" w:rsidRDefault="00131D3E" w:rsidP="0053032F">
      <w:pPr>
        <w:pStyle w:val="Heading3"/>
      </w:pPr>
      <w:r w:rsidRPr="00DC25DA">
        <w:t>GASP</w:t>
      </w:r>
      <w:r w:rsidR="00180627" w:rsidRPr="00DC25DA">
        <w:tab/>
      </w:r>
      <w:r w:rsidR="00820A97" w:rsidRPr="00DC25DA">
        <w:tab/>
      </w:r>
      <w:r w:rsidRPr="00DC25DA">
        <w:t>3</w:t>
      </w:r>
    </w:p>
    <w:p w14:paraId="4780D90A" w14:textId="4D7A774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Gas (monthly cost)</w:t>
      </w:r>
    </w:p>
    <w:p w14:paraId="4780D90B" w14:textId="7256B03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bbb </w:t>
      </w:r>
      <w:r w:rsidR="009C7B78" w:rsidRPr="00DC25DA">
        <w:rPr>
          <w:rFonts w:ascii="Courier New" w:hAnsi="Courier New" w:cs="Shruti"/>
          <w:sz w:val="20"/>
          <w:szCs w:val="20"/>
        </w:rPr>
        <w:tab/>
      </w:r>
      <w:r w:rsidR="009C7B78" w:rsidRPr="00DC25DA">
        <w:rPr>
          <w:rFonts w:ascii="Courier New" w:hAnsi="Courier New" w:cs="Shruti"/>
          <w:sz w:val="20"/>
          <w:szCs w:val="20"/>
        </w:rPr>
        <w:tab/>
      </w:r>
      <w:r w:rsidR="00131D3E" w:rsidRPr="00DC25DA">
        <w:rPr>
          <w:rFonts w:ascii="Courier New" w:hAnsi="Courier New" w:cs="Shruti"/>
          <w:sz w:val="20"/>
          <w:szCs w:val="20"/>
        </w:rPr>
        <w:t>.N/A (GQ/vacant)</w:t>
      </w:r>
    </w:p>
    <w:p w14:paraId="4780D90C" w14:textId="57B95DA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001 </w:t>
      </w:r>
      <w:r w:rsidR="009C7B78" w:rsidRPr="00DC25DA">
        <w:rPr>
          <w:rFonts w:ascii="Courier New" w:hAnsi="Courier New" w:cs="Shruti"/>
          <w:sz w:val="20"/>
          <w:szCs w:val="20"/>
        </w:rPr>
        <w:tab/>
      </w:r>
      <w:r w:rsidR="009C7B78" w:rsidRPr="00DC25DA">
        <w:rPr>
          <w:rFonts w:ascii="Courier New" w:hAnsi="Courier New" w:cs="Shruti"/>
          <w:sz w:val="20"/>
          <w:szCs w:val="20"/>
        </w:rPr>
        <w:tab/>
      </w:r>
      <w:r w:rsidR="00131D3E" w:rsidRPr="00DC25DA">
        <w:rPr>
          <w:rFonts w:ascii="Courier New" w:hAnsi="Courier New" w:cs="Shruti"/>
          <w:sz w:val="20"/>
          <w:szCs w:val="20"/>
        </w:rPr>
        <w:t>.Included in rent or in condo fee</w:t>
      </w:r>
    </w:p>
    <w:p w14:paraId="4780D90D" w14:textId="5EB340F4"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002 </w:t>
      </w:r>
      <w:r w:rsidR="009C7B78" w:rsidRPr="00DC25DA">
        <w:rPr>
          <w:rFonts w:ascii="Courier New" w:hAnsi="Courier New" w:cs="Shruti"/>
          <w:sz w:val="20"/>
          <w:szCs w:val="20"/>
        </w:rPr>
        <w:tab/>
      </w:r>
      <w:r w:rsidR="009C7B78" w:rsidRPr="00DC25DA">
        <w:rPr>
          <w:rFonts w:ascii="Courier New" w:hAnsi="Courier New" w:cs="Shruti"/>
          <w:sz w:val="20"/>
          <w:szCs w:val="20"/>
        </w:rPr>
        <w:tab/>
      </w:r>
      <w:r w:rsidR="00131D3E" w:rsidRPr="00DC25DA">
        <w:rPr>
          <w:rFonts w:ascii="Courier New" w:hAnsi="Courier New" w:cs="Shruti"/>
          <w:sz w:val="20"/>
          <w:szCs w:val="20"/>
        </w:rPr>
        <w:t>.Included in electricity payment</w:t>
      </w:r>
    </w:p>
    <w:p w14:paraId="4780D90E" w14:textId="4561249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003 </w:t>
      </w:r>
      <w:r w:rsidR="009C7B78" w:rsidRPr="00DC25DA">
        <w:rPr>
          <w:rFonts w:ascii="Courier New" w:hAnsi="Courier New" w:cs="Shruti"/>
          <w:sz w:val="20"/>
          <w:szCs w:val="20"/>
        </w:rPr>
        <w:tab/>
      </w:r>
      <w:r w:rsidR="009C7B78" w:rsidRPr="00DC25DA">
        <w:rPr>
          <w:rFonts w:ascii="Courier New" w:hAnsi="Courier New" w:cs="Shruti"/>
          <w:sz w:val="20"/>
          <w:szCs w:val="20"/>
        </w:rPr>
        <w:tab/>
      </w:r>
      <w:r w:rsidR="00131D3E" w:rsidRPr="00DC25DA">
        <w:rPr>
          <w:rFonts w:ascii="Courier New" w:hAnsi="Courier New" w:cs="Shruti"/>
          <w:sz w:val="20"/>
          <w:szCs w:val="20"/>
        </w:rPr>
        <w:t>.No charge or gas not used</w:t>
      </w:r>
    </w:p>
    <w:p w14:paraId="4780D90F" w14:textId="3AC6594D"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004..999 </w:t>
      </w:r>
      <w:r w:rsidR="009C7B78" w:rsidRPr="00DC25DA">
        <w:rPr>
          <w:rFonts w:ascii="Courier New" w:hAnsi="Courier New" w:cs="Shruti"/>
          <w:sz w:val="20"/>
          <w:szCs w:val="20"/>
        </w:rPr>
        <w:tab/>
      </w:r>
      <w:r w:rsidR="00131D3E" w:rsidRPr="00DC25DA">
        <w:rPr>
          <w:rFonts w:ascii="Courier New" w:hAnsi="Courier New" w:cs="Shruti"/>
          <w:sz w:val="20"/>
          <w:szCs w:val="20"/>
        </w:rPr>
        <w:t>.$4 to $999 (Rounded and top-coded)</w:t>
      </w:r>
    </w:p>
    <w:p w14:paraId="4780D910" w14:textId="77777777" w:rsidR="00131D3E" w:rsidRPr="00DC25DA" w:rsidRDefault="00131D3E" w:rsidP="0053032F">
      <w:pPr>
        <w:rPr>
          <w:rFonts w:ascii="Courier New" w:hAnsi="Courier New" w:cs="Shruti"/>
          <w:sz w:val="20"/>
          <w:szCs w:val="20"/>
        </w:rPr>
      </w:pPr>
    </w:p>
    <w:p w14:paraId="4780D911" w14:textId="77777777" w:rsidR="00131D3E" w:rsidRPr="00DC25DA" w:rsidRDefault="00131D3E" w:rsidP="0053032F">
      <w:pPr>
        <w:rPr>
          <w:rFonts w:ascii="Courier New" w:hAnsi="Courier New" w:cs="Shruti"/>
          <w:sz w:val="20"/>
          <w:szCs w:val="20"/>
        </w:rPr>
      </w:pPr>
      <w:r w:rsidRPr="00DC25DA">
        <w:rPr>
          <w:rFonts w:ascii="Courier New" w:hAnsi="Courier New" w:cs="Shruti"/>
          <w:sz w:val="20"/>
          <w:szCs w:val="20"/>
        </w:rPr>
        <w:t>Note: Use ADJHSG to adjust GASP values 4 and over to constant dollars.</w:t>
      </w:r>
    </w:p>
    <w:p w14:paraId="38FE61A7" w14:textId="77777777" w:rsidR="009262EA" w:rsidRPr="00DC25DA" w:rsidRDefault="009262EA" w:rsidP="0053032F"/>
    <w:p w14:paraId="24B33956" w14:textId="77777777" w:rsidR="005A5664" w:rsidRPr="00DC25DA" w:rsidRDefault="005A5664" w:rsidP="0053032F">
      <w:pPr>
        <w:widowControl/>
        <w:autoSpaceDE/>
        <w:autoSpaceDN/>
        <w:adjustRightInd/>
        <w:rPr>
          <w:rFonts w:ascii="Courier New" w:hAnsi="Courier New" w:cs="Courier New"/>
          <w:sz w:val="20"/>
          <w:szCs w:val="20"/>
        </w:rPr>
      </w:pPr>
      <w:r w:rsidRPr="00DC25DA">
        <w:br w:type="page"/>
      </w:r>
    </w:p>
    <w:p w14:paraId="4780D912" w14:textId="77777777" w:rsidR="00131D3E" w:rsidRPr="00DC25DA" w:rsidRDefault="00131D3E" w:rsidP="0053032F">
      <w:pPr>
        <w:rPr>
          <w:rFonts w:ascii="Courier New" w:hAnsi="Courier New" w:cs="Shruti"/>
          <w:sz w:val="20"/>
          <w:szCs w:val="20"/>
        </w:rPr>
      </w:pPr>
    </w:p>
    <w:p w14:paraId="4780D913" w14:textId="145D5CF5" w:rsidR="00131D3E" w:rsidRPr="00DC25DA" w:rsidRDefault="00131D3E" w:rsidP="0053032F">
      <w:pPr>
        <w:pStyle w:val="Heading3"/>
      </w:pPr>
      <w:r w:rsidRPr="00DC25DA">
        <w:t>HFL</w:t>
      </w:r>
      <w:r w:rsidR="00820A97" w:rsidRPr="00DC25DA">
        <w:tab/>
      </w:r>
      <w:r w:rsidR="00180627" w:rsidRPr="00DC25DA">
        <w:tab/>
      </w:r>
      <w:r w:rsidRPr="00DC25DA">
        <w:t>1</w:t>
      </w:r>
    </w:p>
    <w:p w14:paraId="4780D914" w14:textId="041DA763"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House heating fuel</w:t>
      </w:r>
    </w:p>
    <w:p w14:paraId="4780D915" w14:textId="25973E6D"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 .N/A (GQ/vacant)</w:t>
      </w:r>
    </w:p>
    <w:p w14:paraId="4780D916" w14:textId="340FCB3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1 .Utility gas </w:t>
      </w:r>
    </w:p>
    <w:p w14:paraId="4780D917" w14:textId="0A3E5BC5"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 .Bottled, tank, or LP gas</w:t>
      </w:r>
    </w:p>
    <w:p w14:paraId="4780D918" w14:textId="34AF7A4F"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 .Electricity</w:t>
      </w:r>
    </w:p>
    <w:p w14:paraId="4780D919" w14:textId="0EBEB20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4 .Fuel oil, kerosene, etc.</w:t>
      </w:r>
    </w:p>
    <w:p w14:paraId="025D42B5" w14:textId="448DE476" w:rsidR="009262EA"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5 .Coal or coke</w:t>
      </w:r>
    </w:p>
    <w:p w14:paraId="4780D91B" w14:textId="2EE3552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6 .Wood</w:t>
      </w:r>
    </w:p>
    <w:p w14:paraId="4780D91C" w14:textId="4369801D"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7 .Solar energy</w:t>
      </w:r>
    </w:p>
    <w:p w14:paraId="4780D91D" w14:textId="4DB76E95"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8 .Other fuel</w:t>
      </w:r>
    </w:p>
    <w:p w14:paraId="4780D91E" w14:textId="34A8DE55"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9 .No fuel used</w:t>
      </w:r>
    </w:p>
    <w:p w14:paraId="4780D91F" w14:textId="77777777" w:rsidR="00131D3E" w:rsidRPr="00DC25DA" w:rsidRDefault="00131D3E" w:rsidP="0053032F">
      <w:pPr>
        <w:rPr>
          <w:rFonts w:ascii="Courier New" w:hAnsi="Courier New" w:cs="Shruti"/>
          <w:sz w:val="20"/>
          <w:szCs w:val="20"/>
        </w:rPr>
      </w:pPr>
    </w:p>
    <w:p w14:paraId="231AEA0C" w14:textId="443EB79F" w:rsidR="003E67C0" w:rsidRPr="00DC25DA" w:rsidRDefault="003E67C0" w:rsidP="0053032F">
      <w:pPr>
        <w:pStyle w:val="Heading3"/>
      </w:pPr>
      <w:r w:rsidRPr="00DC25DA">
        <w:t>HISPEED</w:t>
      </w:r>
      <w:r w:rsidRPr="00DC25DA">
        <w:tab/>
        <w:t>1</w:t>
      </w:r>
    </w:p>
    <w:p w14:paraId="35171D36" w14:textId="44E06F19" w:rsidR="003E67C0" w:rsidRPr="00DC25DA" w:rsidRDefault="003E67C0" w:rsidP="004F154F">
      <w:pPr>
        <w:pStyle w:val="Heading3"/>
      </w:pPr>
      <w:r w:rsidRPr="00DC25DA">
        <w:tab/>
        <w:t>Broadband (high speed) Internet service such as cable, fiber optic, or DSL service</w:t>
      </w:r>
    </w:p>
    <w:p w14:paraId="7112F489" w14:textId="2DC08EE8" w:rsidR="003E67C0" w:rsidRPr="00DC25DA" w:rsidRDefault="006176B4" w:rsidP="004F154F">
      <w:pPr>
        <w:pStyle w:val="Heading3"/>
      </w:pPr>
      <w:r w:rsidRPr="00DC25DA">
        <w:tab/>
      </w:r>
      <w:r w:rsidRPr="00DC25DA">
        <w:tab/>
        <w:t>b  .N/A (GQ)</w:t>
      </w:r>
    </w:p>
    <w:p w14:paraId="18CA1B8F" w14:textId="77777777" w:rsidR="004F154F" w:rsidRPr="00DC25DA" w:rsidRDefault="004F154F" w:rsidP="004F154F">
      <w:pPr>
        <w:pStyle w:val="Heading3"/>
        <w:ind w:left="720" w:firstLine="720"/>
      </w:pPr>
      <w:r w:rsidRPr="00DC25DA">
        <w:t>1 .Yes</w:t>
      </w:r>
    </w:p>
    <w:p w14:paraId="1C9001BD" w14:textId="77777777" w:rsidR="004F154F" w:rsidRPr="00DC25DA" w:rsidRDefault="004F154F" w:rsidP="004F154F">
      <w:pPr>
        <w:pStyle w:val="Heading3"/>
      </w:pPr>
      <w:r w:rsidRPr="00DC25DA">
        <w:tab/>
      </w:r>
      <w:r w:rsidRPr="00DC25DA">
        <w:tab/>
        <w:t>2 .No</w:t>
      </w:r>
    </w:p>
    <w:p w14:paraId="4619D46F" w14:textId="3872D2DC" w:rsidR="00F239B6" w:rsidRPr="00DC25DA" w:rsidRDefault="00F239B6" w:rsidP="00F239B6"/>
    <w:p w14:paraId="42119116" w14:textId="77777777" w:rsidR="00F239B6" w:rsidRPr="00DC25DA" w:rsidRDefault="00F239B6" w:rsidP="00F239B6">
      <w:pPr>
        <w:pStyle w:val="Heading3"/>
      </w:pPr>
      <w:r w:rsidRPr="00DC25DA">
        <w:t>HOTWAT</w:t>
      </w:r>
      <w:r w:rsidRPr="00DC25DA">
        <w:tab/>
        <w:t>1</w:t>
      </w:r>
    </w:p>
    <w:p w14:paraId="36F7CB7D" w14:textId="77777777" w:rsidR="00F239B6" w:rsidRPr="00DC25DA" w:rsidRDefault="00F239B6" w:rsidP="00F239B6">
      <w:pPr>
        <w:rPr>
          <w:rFonts w:ascii="Courier New" w:hAnsi="Courier New" w:cs="Courier New"/>
          <w:sz w:val="20"/>
          <w:szCs w:val="20"/>
        </w:rPr>
      </w:pPr>
      <w:r w:rsidRPr="00DC25DA">
        <w:rPr>
          <w:rFonts w:ascii="Courier New" w:hAnsi="Courier New" w:cs="Courier New"/>
          <w:sz w:val="20"/>
          <w:szCs w:val="20"/>
        </w:rPr>
        <w:tab/>
        <w:t>Water heater (Puerto Rico only)</w:t>
      </w:r>
    </w:p>
    <w:p w14:paraId="5B4653B9" w14:textId="77777777" w:rsidR="00F239B6" w:rsidRPr="00DC25DA" w:rsidRDefault="00F239B6" w:rsidP="00F239B6">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b .N/A (GQ)</w:t>
      </w:r>
    </w:p>
    <w:p w14:paraId="3406CDD4" w14:textId="77777777" w:rsidR="00F239B6" w:rsidRPr="00DC25DA" w:rsidRDefault="00F239B6" w:rsidP="004F154F">
      <w:pPr>
        <w:pStyle w:val="Heading3"/>
      </w:pPr>
      <w:r w:rsidRPr="00DC25DA">
        <w:tab/>
      </w:r>
      <w:r w:rsidRPr="00DC25DA">
        <w:tab/>
        <w:t>1 .Yes</w:t>
      </w:r>
    </w:p>
    <w:p w14:paraId="04130DE5" w14:textId="77777777" w:rsidR="00F239B6" w:rsidRPr="00DC25DA" w:rsidRDefault="00F239B6" w:rsidP="004F154F">
      <w:pPr>
        <w:pStyle w:val="Heading3"/>
      </w:pPr>
      <w:r w:rsidRPr="00DC25DA">
        <w:tab/>
      </w:r>
      <w:r w:rsidRPr="00DC25DA">
        <w:tab/>
        <w:t>2 .No</w:t>
      </w:r>
    </w:p>
    <w:p w14:paraId="6A08AF6E" w14:textId="77777777" w:rsidR="00F239B6" w:rsidRPr="00DC25DA" w:rsidRDefault="00F239B6" w:rsidP="00F239B6">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9 .Case is from the United States, HOTWAT not applicable</w:t>
      </w:r>
    </w:p>
    <w:p w14:paraId="281008BB" w14:textId="77777777" w:rsidR="00F239B6" w:rsidRPr="00DC25DA" w:rsidRDefault="00F239B6" w:rsidP="00F239B6"/>
    <w:p w14:paraId="02C512A6" w14:textId="77777777" w:rsidR="003E67C0" w:rsidRPr="00DC25DA" w:rsidRDefault="003E67C0" w:rsidP="0053032F">
      <w:pPr>
        <w:pStyle w:val="Heading3"/>
      </w:pPr>
    </w:p>
    <w:p w14:paraId="4780D920" w14:textId="685E3FDE" w:rsidR="00131D3E" w:rsidRPr="00DC25DA" w:rsidRDefault="00131D3E" w:rsidP="0053032F">
      <w:pPr>
        <w:pStyle w:val="Heading3"/>
      </w:pPr>
      <w:r w:rsidRPr="00DC25DA">
        <w:t>INSP</w:t>
      </w:r>
      <w:r w:rsidR="00180627" w:rsidRPr="00DC25DA">
        <w:tab/>
      </w:r>
      <w:r w:rsidR="00820A97" w:rsidRPr="00DC25DA">
        <w:tab/>
      </w:r>
      <w:r w:rsidR="008A10D3" w:rsidRPr="00DC25DA">
        <w:t>5</w:t>
      </w:r>
    </w:p>
    <w:p w14:paraId="4780D921" w14:textId="06B26FD1"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Fire/hazard/flood insurance (yearly amount)</w:t>
      </w:r>
    </w:p>
    <w:p w14:paraId="4780D922" w14:textId="13CCEFB4"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8A10D3" w:rsidRPr="00DC25DA">
        <w:rPr>
          <w:rFonts w:ascii="Courier New" w:hAnsi="Courier New" w:cs="Shruti"/>
          <w:sz w:val="20"/>
          <w:szCs w:val="20"/>
        </w:rPr>
        <w:t>b</w:t>
      </w:r>
      <w:r w:rsidR="00131D3E" w:rsidRPr="00DC25DA">
        <w:rPr>
          <w:rFonts w:ascii="Courier New" w:hAnsi="Courier New" w:cs="Shruti"/>
          <w:sz w:val="20"/>
          <w:szCs w:val="20"/>
        </w:rPr>
        <w:t xml:space="preserve">bbbb </w:t>
      </w:r>
      <w:r w:rsidR="009C7B78" w:rsidRPr="00DC25DA">
        <w:rPr>
          <w:rFonts w:ascii="Courier New" w:hAnsi="Courier New" w:cs="Shruti"/>
          <w:sz w:val="20"/>
          <w:szCs w:val="20"/>
        </w:rPr>
        <w:tab/>
        <w:t xml:space="preserve"> </w:t>
      </w:r>
      <w:r w:rsidR="00131D3E" w:rsidRPr="00DC25DA">
        <w:rPr>
          <w:rFonts w:ascii="Courier New" w:hAnsi="Courier New" w:cs="Shruti"/>
          <w:sz w:val="20"/>
          <w:szCs w:val="20"/>
        </w:rPr>
        <w:t>.N/A (GQ/vacant/not owned or being bought)</w:t>
      </w:r>
    </w:p>
    <w:p w14:paraId="4780D923" w14:textId="53C05014"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8A10D3" w:rsidRPr="00DC25DA">
        <w:rPr>
          <w:rFonts w:ascii="Courier New" w:hAnsi="Courier New" w:cs="Shruti"/>
          <w:sz w:val="20"/>
          <w:szCs w:val="20"/>
        </w:rPr>
        <w:t>0</w:t>
      </w:r>
      <w:r w:rsidR="00131D3E" w:rsidRPr="00DC25DA">
        <w:rPr>
          <w:rFonts w:ascii="Courier New" w:hAnsi="Courier New" w:cs="Shruti"/>
          <w:sz w:val="20"/>
          <w:szCs w:val="20"/>
        </w:rPr>
        <w:t xml:space="preserve">0000 </w:t>
      </w:r>
      <w:r w:rsidR="009C7B78" w:rsidRPr="00DC25DA">
        <w:rPr>
          <w:rFonts w:ascii="Courier New" w:hAnsi="Courier New" w:cs="Shruti"/>
          <w:sz w:val="20"/>
          <w:szCs w:val="20"/>
        </w:rPr>
        <w:tab/>
        <w:t xml:space="preserve"> </w:t>
      </w:r>
      <w:r w:rsidR="00131D3E" w:rsidRPr="00DC25DA">
        <w:rPr>
          <w:rFonts w:ascii="Courier New" w:hAnsi="Courier New" w:cs="Shruti"/>
          <w:sz w:val="20"/>
          <w:szCs w:val="20"/>
        </w:rPr>
        <w:t>.None</w:t>
      </w:r>
    </w:p>
    <w:p w14:paraId="4780D924" w14:textId="59DB62A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8A10D3" w:rsidRPr="00DC25DA">
        <w:rPr>
          <w:rFonts w:ascii="Courier New" w:hAnsi="Courier New" w:cs="Shruti"/>
          <w:sz w:val="20"/>
          <w:szCs w:val="20"/>
        </w:rPr>
        <w:t>0</w:t>
      </w:r>
      <w:r w:rsidR="00131D3E" w:rsidRPr="00DC25DA">
        <w:rPr>
          <w:rFonts w:ascii="Courier New" w:hAnsi="Courier New" w:cs="Shruti"/>
          <w:sz w:val="20"/>
          <w:szCs w:val="20"/>
        </w:rPr>
        <w:t>0001..</w:t>
      </w:r>
      <w:r w:rsidR="00B62903" w:rsidRPr="00DC25DA">
        <w:rPr>
          <w:rFonts w:ascii="Courier New" w:hAnsi="Courier New" w:cs="Shruti"/>
          <w:sz w:val="20"/>
          <w:szCs w:val="20"/>
        </w:rPr>
        <w:t>10000</w:t>
      </w:r>
      <w:r w:rsidR="00131D3E" w:rsidRPr="00DC25DA">
        <w:rPr>
          <w:rFonts w:ascii="Courier New" w:hAnsi="Courier New" w:cs="Shruti"/>
          <w:sz w:val="20"/>
          <w:szCs w:val="20"/>
        </w:rPr>
        <w:t xml:space="preserve"> .$1 to $</w:t>
      </w:r>
      <w:r w:rsidR="00B62903" w:rsidRPr="00DC25DA">
        <w:rPr>
          <w:rFonts w:ascii="Courier New" w:hAnsi="Courier New" w:cs="Shruti"/>
          <w:sz w:val="20"/>
          <w:szCs w:val="20"/>
        </w:rPr>
        <w:t>10000</w:t>
      </w:r>
      <w:r w:rsidR="00131D3E" w:rsidRPr="00DC25DA">
        <w:rPr>
          <w:rFonts w:ascii="Courier New" w:hAnsi="Courier New" w:cs="Shruti"/>
          <w:sz w:val="20"/>
          <w:szCs w:val="20"/>
        </w:rPr>
        <w:t xml:space="preserve"> (Rounded and top-coded)</w:t>
      </w:r>
    </w:p>
    <w:p w14:paraId="4780D925" w14:textId="77777777" w:rsidR="00131D3E" w:rsidRPr="00DC25DA" w:rsidRDefault="00131D3E" w:rsidP="0053032F">
      <w:pPr>
        <w:rPr>
          <w:rFonts w:ascii="Courier New" w:hAnsi="Courier New" w:cs="Shruti"/>
          <w:sz w:val="20"/>
          <w:szCs w:val="20"/>
        </w:rPr>
      </w:pPr>
    </w:p>
    <w:p w14:paraId="4780D926" w14:textId="77777777" w:rsidR="00131D3E" w:rsidRPr="00DC25DA" w:rsidRDefault="00131D3E" w:rsidP="0053032F">
      <w:pPr>
        <w:rPr>
          <w:rFonts w:ascii="Courier New" w:hAnsi="Courier New" w:cs="Shruti"/>
          <w:sz w:val="20"/>
          <w:szCs w:val="20"/>
        </w:rPr>
      </w:pPr>
      <w:r w:rsidRPr="00DC25DA">
        <w:rPr>
          <w:rFonts w:ascii="Courier New" w:hAnsi="Courier New" w:cs="Shruti"/>
          <w:sz w:val="20"/>
          <w:szCs w:val="20"/>
        </w:rPr>
        <w:t>Note: Use ADJHSG to adjust INSP to constant dollars.</w:t>
      </w:r>
    </w:p>
    <w:p w14:paraId="07C9144F" w14:textId="13764EF1" w:rsidR="0088342F" w:rsidRPr="00DC25DA" w:rsidRDefault="0088342F" w:rsidP="0053032F">
      <w:pPr>
        <w:rPr>
          <w:rFonts w:ascii="Courier New" w:hAnsi="Courier New" w:cs="Shruti"/>
          <w:sz w:val="20"/>
          <w:szCs w:val="20"/>
        </w:rPr>
      </w:pPr>
    </w:p>
    <w:p w14:paraId="66C5D667" w14:textId="1C1B4973" w:rsidR="0088342F" w:rsidRPr="00DC25DA" w:rsidRDefault="0088342F" w:rsidP="0053032F">
      <w:pPr>
        <w:pStyle w:val="Heading3"/>
      </w:pPr>
      <w:r w:rsidRPr="00DC25DA">
        <w:t>LAPTOP</w:t>
      </w:r>
      <w:r w:rsidR="00180627" w:rsidRPr="00DC25DA">
        <w:tab/>
      </w:r>
      <w:r w:rsidRPr="00DC25DA">
        <w:t>1</w:t>
      </w:r>
    </w:p>
    <w:p w14:paraId="4EBF2647" w14:textId="34077C69" w:rsidR="0088342F"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88342F" w:rsidRPr="00DC25DA">
        <w:rPr>
          <w:rFonts w:ascii="Courier New" w:hAnsi="Courier New" w:cs="Shruti"/>
          <w:sz w:val="20"/>
          <w:szCs w:val="20"/>
        </w:rPr>
        <w:t>Laptop</w:t>
      </w:r>
      <w:r w:rsidR="00CD360F" w:rsidRPr="00DC25DA">
        <w:rPr>
          <w:rFonts w:ascii="Courier New" w:hAnsi="Courier New" w:cs="Shruti"/>
          <w:sz w:val="20"/>
          <w:szCs w:val="20"/>
        </w:rPr>
        <w:t xml:space="preserve"> or</w:t>
      </w:r>
      <w:r w:rsidR="00883FE9" w:rsidRPr="00DC25DA">
        <w:rPr>
          <w:rFonts w:ascii="Courier New" w:hAnsi="Courier New" w:cs="Shruti"/>
          <w:sz w:val="20"/>
          <w:szCs w:val="20"/>
        </w:rPr>
        <w:t xml:space="preserve"> </w:t>
      </w:r>
      <w:r w:rsidR="0088342F" w:rsidRPr="00DC25DA">
        <w:rPr>
          <w:rFonts w:ascii="Courier New" w:hAnsi="Courier New" w:cs="Shruti"/>
          <w:sz w:val="20"/>
          <w:szCs w:val="20"/>
        </w:rPr>
        <w:t>desktop</w:t>
      </w:r>
    </w:p>
    <w:p w14:paraId="0C671831" w14:textId="5AD3C1C6" w:rsidR="00000A28"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00A28" w:rsidRPr="00DC25DA">
        <w:rPr>
          <w:rFonts w:ascii="Courier New" w:hAnsi="Courier New" w:cs="Shruti"/>
          <w:sz w:val="20"/>
          <w:szCs w:val="20"/>
        </w:rPr>
        <w:t>b .N/A (GQ)</w:t>
      </w:r>
    </w:p>
    <w:p w14:paraId="162C4B1C" w14:textId="707E75B0" w:rsidR="0088342F"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88342F" w:rsidRPr="00DC25DA">
        <w:rPr>
          <w:rFonts w:ascii="Courier New" w:hAnsi="Courier New" w:cs="Shruti"/>
          <w:sz w:val="20"/>
          <w:szCs w:val="20"/>
        </w:rPr>
        <w:t>1 .Yes</w:t>
      </w:r>
    </w:p>
    <w:p w14:paraId="3C4A386E" w14:textId="4BE90CA3" w:rsidR="0088342F"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88342F" w:rsidRPr="00DC25DA">
        <w:rPr>
          <w:rFonts w:ascii="Courier New" w:hAnsi="Courier New" w:cs="Shruti"/>
          <w:sz w:val="20"/>
          <w:szCs w:val="20"/>
        </w:rPr>
        <w:t>2 .No</w:t>
      </w:r>
    </w:p>
    <w:p w14:paraId="4780D927" w14:textId="77777777" w:rsidR="00131D3E" w:rsidRPr="00DC25DA" w:rsidRDefault="00131D3E" w:rsidP="0053032F">
      <w:pPr>
        <w:rPr>
          <w:rFonts w:ascii="Courier New" w:hAnsi="Courier New" w:cs="Shruti"/>
          <w:sz w:val="20"/>
          <w:szCs w:val="20"/>
        </w:rPr>
      </w:pPr>
    </w:p>
    <w:p w14:paraId="4780D928" w14:textId="4A0B1418" w:rsidR="00131D3E" w:rsidRPr="00DC25DA" w:rsidRDefault="00131D3E" w:rsidP="0053032F">
      <w:pPr>
        <w:pStyle w:val="Heading3"/>
      </w:pPr>
      <w:r w:rsidRPr="00DC25DA">
        <w:t>MHP</w:t>
      </w:r>
      <w:r w:rsidR="003405ED" w:rsidRPr="00DC25DA">
        <w:tab/>
      </w:r>
      <w:r w:rsidR="003405ED" w:rsidRPr="00DC25DA">
        <w:tab/>
      </w:r>
      <w:r w:rsidRPr="00DC25DA">
        <w:t>5</w:t>
      </w:r>
    </w:p>
    <w:p w14:paraId="4780D929" w14:textId="1D2637A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Mobile home costs (yearly amount)</w:t>
      </w:r>
    </w:p>
    <w:p w14:paraId="4780D92A" w14:textId="639212DA"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bbbbb </w:t>
      </w:r>
      <w:r w:rsidR="009C7B78" w:rsidRPr="00DC25DA">
        <w:rPr>
          <w:rFonts w:ascii="Courier New" w:hAnsi="Courier New" w:cs="Shruti"/>
          <w:sz w:val="20"/>
          <w:szCs w:val="20"/>
        </w:rPr>
        <w:tab/>
        <w:t xml:space="preserve"> </w:t>
      </w:r>
      <w:r w:rsidR="00131D3E" w:rsidRPr="00DC25DA">
        <w:rPr>
          <w:rFonts w:ascii="Courier New" w:hAnsi="Courier New" w:cs="Shruti"/>
          <w:sz w:val="20"/>
          <w:szCs w:val="20"/>
        </w:rPr>
        <w:t>.N/A (GQ/vacant/not owned or being bought/</w:t>
      </w:r>
    </w:p>
    <w:p w14:paraId="4780D92B" w14:textId="0664C97A"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9C7B78" w:rsidRPr="00DC25DA">
        <w:rPr>
          <w:rFonts w:ascii="Courier New" w:hAnsi="Courier New" w:cs="Shruti"/>
          <w:sz w:val="20"/>
          <w:szCs w:val="20"/>
        </w:rPr>
        <w:tab/>
      </w:r>
      <w:r w:rsidR="009C7B78" w:rsidRPr="00DC25DA">
        <w:rPr>
          <w:rFonts w:ascii="Courier New" w:hAnsi="Courier New" w:cs="Shruti"/>
          <w:sz w:val="20"/>
          <w:szCs w:val="20"/>
        </w:rPr>
        <w:tab/>
        <w:t xml:space="preserve"> </w:t>
      </w:r>
      <w:r w:rsidR="00131D3E" w:rsidRPr="00DC25DA">
        <w:rPr>
          <w:rFonts w:ascii="Courier New" w:hAnsi="Courier New" w:cs="Shruti"/>
          <w:sz w:val="20"/>
          <w:szCs w:val="20"/>
        </w:rPr>
        <w:t>.not mobile home)</w:t>
      </w:r>
    </w:p>
    <w:p w14:paraId="4780D92C" w14:textId="5BC096C4" w:rsidR="00131D3E" w:rsidRPr="00DC25DA" w:rsidRDefault="00180627" w:rsidP="0053032F">
      <w:pPr>
        <w:tabs>
          <w:tab w:val="left" w:pos="-1440"/>
        </w:tabs>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ab/>
        <w:t xml:space="preserve">00000 </w:t>
      </w:r>
      <w:r w:rsidR="009C7B78" w:rsidRPr="00DC25DA">
        <w:rPr>
          <w:rFonts w:ascii="Courier New" w:hAnsi="Courier New" w:cs="Shruti"/>
          <w:sz w:val="20"/>
          <w:szCs w:val="20"/>
        </w:rPr>
        <w:tab/>
        <w:t xml:space="preserve"> </w:t>
      </w:r>
      <w:r w:rsidR="00131D3E" w:rsidRPr="00DC25DA">
        <w:rPr>
          <w:rFonts w:ascii="Courier New" w:hAnsi="Courier New" w:cs="Shruti"/>
          <w:sz w:val="20"/>
          <w:szCs w:val="20"/>
        </w:rPr>
        <w:t>.None</w:t>
      </w:r>
    </w:p>
    <w:p w14:paraId="4780D92D" w14:textId="5073E821"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00001..99999 .$1 to $99999 (Rounded and top-coded)</w:t>
      </w:r>
    </w:p>
    <w:p w14:paraId="52A75B11" w14:textId="77777777" w:rsidR="009262EA" w:rsidRPr="00DC25DA" w:rsidRDefault="009262EA" w:rsidP="0053032F">
      <w:pPr>
        <w:rPr>
          <w:rFonts w:ascii="Courier New" w:hAnsi="Courier New" w:cs="Shruti"/>
          <w:sz w:val="20"/>
          <w:szCs w:val="20"/>
        </w:rPr>
      </w:pPr>
    </w:p>
    <w:p w14:paraId="4780D92F" w14:textId="77777777" w:rsidR="00131D3E" w:rsidRPr="00DC25DA" w:rsidRDefault="00131D3E" w:rsidP="0053032F">
      <w:pPr>
        <w:rPr>
          <w:rFonts w:ascii="Courier New" w:hAnsi="Courier New" w:cs="Shruti"/>
          <w:sz w:val="20"/>
          <w:szCs w:val="20"/>
        </w:rPr>
      </w:pPr>
      <w:r w:rsidRPr="00DC25DA">
        <w:rPr>
          <w:rFonts w:ascii="Courier New" w:hAnsi="Courier New" w:cs="Shruti"/>
          <w:sz w:val="20"/>
          <w:szCs w:val="20"/>
        </w:rPr>
        <w:t>Note: Use ADJHSG to adjust MHP to constant dollars.</w:t>
      </w:r>
    </w:p>
    <w:p w14:paraId="3EA58EF9" w14:textId="7C59CC61" w:rsidR="007D5F1A" w:rsidRPr="00DC25DA" w:rsidRDefault="007D5F1A" w:rsidP="0053032F">
      <w:pPr>
        <w:rPr>
          <w:rFonts w:ascii="Courier New" w:hAnsi="Courier New" w:cs="Shruti"/>
          <w:sz w:val="20"/>
          <w:szCs w:val="20"/>
        </w:rPr>
      </w:pPr>
    </w:p>
    <w:p w14:paraId="4780D930" w14:textId="77777777" w:rsidR="00131D3E" w:rsidRPr="00DC25DA" w:rsidRDefault="00131D3E" w:rsidP="0053032F">
      <w:pPr>
        <w:rPr>
          <w:rFonts w:ascii="Courier New" w:hAnsi="Courier New" w:cs="Shruti"/>
          <w:sz w:val="20"/>
          <w:szCs w:val="20"/>
        </w:rPr>
      </w:pPr>
    </w:p>
    <w:p w14:paraId="4780D931" w14:textId="1B211169" w:rsidR="00131D3E" w:rsidRPr="00DC25DA" w:rsidRDefault="00131D3E" w:rsidP="0053032F">
      <w:pPr>
        <w:pStyle w:val="Heading3"/>
      </w:pPr>
      <w:r w:rsidRPr="00DC25DA">
        <w:lastRenderedPageBreak/>
        <w:t>MRGI</w:t>
      </w:r>
      <w:r w:rsidR="00180627" w:rsidRPr="00DC25DA">
        <w:tab/>
      </w:r>
      <w:r w:rsidR="003405ED" w:rsidRPr="00DC25DA">
        <w:tab/>
      </w:r>
      <w:r w:rsidRPr="00DC25DA">
        <w:t>1</w:t>
      </w:r>
    </w:p>
    <w:p w14:paraId="4780D932" w14:textId="1BA42187"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First mortgage payment includes fire/hazard/flood insurance</w:t>
      </w:r>
    </w:p>
    <w:p w14:paraId="4780D933" w14:textId="55C2657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 .N/A (GQ/vacant/not owned or being bought/not mortgaged)</w:t>
      </w:r>
    </w:p>
    <w:p w14:paraId="4780D934" w14:textId="5F43C45B"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.Yes, insurance included in payment</w:t>
      </w:r>
    </w:p>
    <w:p w14:paraId="520C60D9" w14:textId="77777777" w:rsidR="00A12381" w:rsidRDefault="00180627" w:rsidP="00A12381">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2 .No, insurance </w:t>
      </w:r>
      <w:r w:rsidR="00A12381">
        <w:rPr>
          <w:rFonts w:ascii="Courier New" w:hAnsi="Courier New" w:cs="Shruti"/>
          <w:sz w:val="20"/>
          <w:szCs w:val="20"/>
        </w:rPr>
        <w:t>paid separately or no insurance</w:t>
      </w:r>
    </w:p>
    <w:p w14:paraId="0DA22D84" w14:textId="77777777" w:rsidR="00A12381" w:rsidRDefault="00A12381" w:rsidP="00A12381"/>
    <w:p w14:paraId="4780D937" w14:textId="1B28F741" w:rsidR="00131D3E" w:rsidRPr="00A12381" w:rsidRDefault="007A22B0" w:rsidP="00A12381">
      <w:pPr>
        <w:rPr>
          <w:rFonts w:ascii="Courier New" w:hAnsi="Courier New" w:cs="Shruti"/>
          <w:sz w:val="20"/>
          <w:szCs w:val="20"/>
        </w:rPr>
      </w:pPr>
      <w:r w:rsidRPr="00A12381">
        <w:rPr>
          <w:rFonts w:ascii="Courier" w:hAnsi="Courier"/>
          <w:sz w:val="20"/>
          <w:szCs w:val="20"/>
        </w:rPr>
        <w:t>M</w:t>
      </w:r>
      <w:r w:rsidR="00131D3E" w:rsidRPr="00A12381">
        <w:rPr>
          <w:rFonts w:ascii="Courier" w:hAnsi="Courier"/>
          <w:sz w:val="20"/>
          <w:szCs w:val="20"/>
        </w:rPr>
        <w:t>RGP</w:t>
      </w:r>
      <w:r w:rsidR="00180627" w:rsidRPr="00A12381">
        <w:rPr>
          <w:rFonts w:ascii="Courier" w:hAnsi="Courier"/>
          <w:sz w:val="20"/>
          <w:szCs w:val="20"/>
        </w:rPr>
        <w:tab/>
      </w:r>
      <w:r w:rsidR="003405ED" w:rsidRPr="00DC25DA">
        <w:tab/>
      </w:r>
      <w:r w:rsidR="00131D3E" w:rsidRPr="00A12381">
        <w:rPr>
          <w:rFonts w:ascii="Courier" w:hAnsi="Courier"/>
          <w:sz w:val="20"/>
          <w:szCs w:val="20"/>
        </w:rPr>
        <w:t>5</w:t>
      </w:r>
    </w:p>
    <w:p w14:paraId="4780D938" w14:textId="683BD5D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First mortgage payment (monthly amount)</w:t>
      </w:r>
    </w:p>
    <w:p w14:paraId="4780D939" w14:textId="2BA22074" w:rsidR="000539C9"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bbbbb </w:t>
      </w:r>
      <w:r w:rsidR="009C7B78" w:rsidRPr="00DC25DA">
        <w:rPr>
          <w:rFonts w:ascii="Courier New" w:hAnsi="Courier New" w:cs="Shruti"/>
          <w:sz w:val="20"/>
          <w:szCs w:val="20"/>
        </w:rPr>
        <w:tab/>
        <w:t xml:space="preserve"> </w:t>
      </w:r>
      <w:r w:rsidR="00131D3E" w:rsidRPr="00DC25DA">
        <w:rPr>
          <w:rFonts w:ascii="Courier New" w:hAnsi="Courier New" w:cs="Shruti"/>
          <w:sz w:val="20"/>
          <w:szCs w:val="20"/>
        </w:rPr>
        <w:t xml:space="preserve">.N/A (GQ/vacant/not owned or being bought/not </w:t>
      </w:r>
    </w:p>
    <w:p w14:paraId="4780D93A" w14:textId="75EA249C" w:rsidR="00131D3E" w:rsidRPr="00DC25DA" w:rsidRDefault="009C7B78" w:rsidP="009C7B78">
      <w:pPr>
        <w:ind w:left="2880"/>
        <w:rPr>
          <w:rFonts w:ascii="Courier New" w:hAnsi="Courier New" w:cs="Shruti"/>
          <w:sz w:val="20"/>
          <w:szCs w:val="20"/>
        </w:rPr>
      </w:pPr>
      <w:r w:rsidRPr="00DC25DA">
        <w:rPr>
          <w:rFonts w:ascii="Courier New" w:hAnsi="Courier New" w:cs="Shruti"/>
          <w:sz w:val="20"/>
          <w:szCs w:val="20"/>
        </w:rPr>
        <w:t xml:space="preserve"> </w:t>
      </w:r>
      <w:r w:rsidR="004144A6" w:rsidRPr="00DC25DA">
        <w:rPr>
          <w:rFonts w:ascii="Courier New" w:hAnsi="Courier New" w:cs="Shruti"/>
          <w:sz w:val="20"/>
          <w:szCs w:val="20"/>
        </w:rPr>
        <w:t>.</w:t>
      </w:r>
      <w:r w:rsidR="00131D3E" w:rsidRPr="00DC25DA">
        <w:rPr>
          <w:rFonts w:ascii="Courier New" w:hAnsi="Courier New" w:cs="Shruti"/>
          <w:sz w:val="20"/>
          <w:szCs w:val="20"/>
        </w:rPr>
        <w:t>mortgaged)</w:t>
      </w:r>
    </w:p>
    <w:p w14:paraId="4780D93B" w14:textId="3637EFD0"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00001..99999 .$1 to $99999 (Rounded and top-coded)</w:t>
      </w:r>
    </w:p>
    <w:p w14:paraId="4780D93C" w14:textId="26B13716" w:rsidR="00131D3E" w:rsidRPr="00DC25DA" w:rsidRDefault="00131D3E" w:rsidP="0053032F">
      <w:pPr>
        <w:rPr>
          <w:rFonts w:ascii="Courier New" w:hAnsi="Courier New" w:cs="Shruti"/>
          <w:sz w:val="20"/>
          <w:szCs w:val="20"/>
        </w:rPr>
      </w:pPr>
    </w:p>
    <w:p w14:paraId="4780D93D" w14:textId="77777777" w:rsidR="00131D3E" w:rsidRPr="00DC25DA" w:rsidRDefault="00131D3E" w:rsidP="0053032F">
      <w:pPr>
        <w:rPr>
          <w:rFonts w:ascii="Courier New" w:hAnsi="Courier New" w:cs="Shruti"/>
          <w:sz w:val="20"/>
          <w:szCs w:val="20"/>
        </w:rPr>
      </w:pPr>
      <w:r w:rsidRPr="00DC25DA">
        <w:rPr>
          <w:rFonts w:ascii="Courier New" w:hAnsi="Courier New" w:cs="Shruti"/>
          <w:sz w:val="20"/>
          <w:szCs w:val="20"/>
        </w:rPr>
        <w:t>Note: Use ADJHSG to adjust MRGP to constant dollars.</w:t>
      </w:r>
    </w:p>
    <w:p w14:paraId="4780D93E" w14:textId="77777777" w:rsidR="00131D3E" w:rsidRPr="00DC25DA" w:rsidRDefault="00131D3E" w:rsidP="0053032F">
      <w:pPr>
        <w:rPr>
          <w:rFonts w:ascii="Courier New" w:hAnsi="Courier New" w:cs="Shruti"/>
          <w:sz w:val="20"/>
          <w:szCs w:val="20"/>
        </w:rPr>
      </w:pPr>
    </w:p>
    <w:p w14:paraId="4780D93F" w14:textId="49933D11" w:rsidR="00131D3E" w:rsidRPr="00DC25DA" w:rsidRDefault="00131D3E" w:rsidP="0053032F">
      <w:pPr>
        <w:pStyle w:val="Heading3"/>
      </w:pPr>
      <w:r w:rsidRPr="00DC25DA">
        <w:t>MRGT</w:t>
      </w:r>
      <w:r w:rsidR="003405ED" w:rsidRPr="00DC25DA">
        <w:tab/>
      </w:r>
      <w:r w:rsidR="00180627" w:rsidRPr="00DC25DA">
        <w:tab/>
      </w:r>
      <w:r w:rsidRPr="00DC25DA">
        <w:t>1</w:t>
      </w:r>
    </w:p>
    <w:p w14:paraId="4780D940" w14:textId="0842098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First mortgage payment includes real estate taxes</w:t>
      </w:r>
    </w:p>
    <w:p w14:paraId="4780D941" w14:textId="2F6CADA7"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 .N/A (GQ/vacant/not owned or being bought/not mortgaged)</w:t>
      </w:r>
    </w:p>
    <w:p w14:paraId="4780D942" w14:textId="22941D60"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.Yes, taxes included in payment</w:t>
      </w:r>
    </w:p>
    <w:p w14:paraId="4780D943" w14:textId="1D3C421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 .No, taxes paid separately or taxes not required</w:t>
      </w:r>
    </w:p>
    <w:p w14:paraId="4780D944" w14:textId="77777777" w:rsidR="00131D3E" w:rsidRPr="00DC25DA" w:rsidRDefault="00131D3E" w:rsidP="0053032F">
      <w:pPr>
        <w:rPr>
          <w:rFonts w:ascii="Courier New" w:hAnsi="Courier New" w:cs="Shruti"/>
          <w:sz w:val="20"/>
          <w:szCs w:val="20"/>
        </w:rPr>
      </w:pPr>
    </w:p>
    <w:p w14:paraId="4780D945" w14:textId="32B2B20B" w:rsidR="00131D3E" w:rsidRPr="00DC25DA" w:rsidRDefault="00131D3E" w:rsidP="0053032F">
      <w:pPr>
        <w:pStyle w:val="Heading3"/>
      </w:pPr>
      <w:r w:rsidRPr="00DC25DA">
        <w:t>MRGX</w:t>
      </w:r>
      <w:r w:rsidR="00180627" w:rsidRPr="00DC25DA">
        <w:tab/>
      </w:r>
      <w:r w:rsidR="003405ED" w:rsidRPr="00DC25DA">
        <w:tab/>
      </w:r>
      <w:r w:rsidRPr="00DC25DA">
        <w:t>1</w:t>
      </w:r>
    </w:p>
    <w:p w14:paraId="4780D946" w14:textId="07A5231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First mortgage status</w:t>
      </w:r>
    </w:p>
    <w:p w14:paraId="4780D947" w14:textId="231CA04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 .N/A (GQ/vacant/not owned or being bought)</w:t>
      </w:r>
    </w:p>
    <w:p w14:paraId="4780D948" w14:textId="0D2F6A4A"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.Mortgage, deed of trust, or similar debt</w:t>
      </w:r>
    </w:p>
    <w:p w14:paraId="4780D949" w14:textId="6BE6BAB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 .Contract to purchase</w:t>
      </w:r>
    </w:p>
    <w:p w14:paraId="4780D94A" w14:textId="4892D3CB"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3 .None</w:t>
      </w:r>
    </w:p>
    <w:p w14:paraId="7896BDFB" w14:textId="4973231A" w:rsidR="00405F4D" w:rsidRPr="00DC25DA" w:rsidRDefault="00405F4D" w:rsidP="0053032F">
      <w:pPr>
        <w:rPr>
          <w:rFonts w:ascii="Courier New" w:hAnsi="Courier New" w:cs="Shruti"/>
          <w:sz w:val="20"/>
          <w:szCs w:val="20"/>
        </w:rPr>
      </w:pPr>
    </w:p>
    <w:p w14:paraId="2C392A88" w14:textId="43CC1E23" w:rsidR="00405F4D" w:rsidRPr="00DC25DA" w:rsidRDefault="00405F4D" w:rsidP="0053032F">
      <w:pPr>
        <w:pStyle w:val="Heading3"/>
      </w:pPr>
      <w:r w:rsidRPr="00DC25DA">
        <w:t>OTHSVCEX</w:t>
      </w:r>
      <w:r w:rsidR="003405ED" w:rsidRPr="00DC25DA">
        <w:tab/>
      </w:r>
      <w:r w:rsidRPr="00DC25DA">
        <w:t>1</w:t>
      </w:r>
    </w:p>
    <w:p w14:paraId="28215FF3" w14:textId="7241E91F" w:rsidR="00405F4D"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405F4D" w:rsidRPr="00DC25DA">
        <w:rPr>
          <w:rFonts w:ascii="Courier New" w:hAnsi="Courier New" w:cs="Shruti"/>
          <w:sz w:val="20"/>
          <w:szCs w:val="20"/>
        </w:rPr>
        <w:t>Other Internet service</w:t>
      </w:r>
    </w:p>
    <w:p w14:paraId="6A388D89" w14:textId="365E4EB0" w:rsidR="00000A28"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00A28" w:rsidRPr="00DC25DA">
        <w:rPr>
          <w:rFonts w:ascii="Courier New" w:hAnsi="Courier New" w:cs="Shruti"/>
          <w:sz w:val="20"/>
          <w:szCs w:val="20"/>
        </w:rPr>
        <w:t>b .N/A (GQ)</w:t>
      </w:r>
    </w:p>
    <w:p w14:paraId="236ABE21" w14:textId="4B81C279" w:rsidR="00405F4D"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405F4D" w:rsidRPr="00DC25DA">
        <w:rPr>
          <w:rFonts w:ascii="Courier New" w:hAnsi="Courier New" w:cs="Shruti"/>
          <w:sz w:val="20"/>
          <w:szCs w:val="20"/>
        </w:rPr>
        <w:t>1 .Yes</w:t>
      </w:r>
    </w:p>
    <w:p w14:paraId="510CAB17" w14:textId="64F1A070" w:rsidR="00405F4D"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405F4D" w:rsidRPr="00DC25DA">
        <w:rPr>
          <w:rFonts w:ascii="Courier New" w:hAnsi="Courier New" w:cs="Shruti"/>
          <w:sz w:val="20"/>
          <w:szCs w:val="20"/>
        </w:rPr>
        <w:t>2 .No</w:t>
      </w:r>
    </w:p>
    <w:p w14:paraId="4780D94B" w14:textId="77777777" w:rsidR="00131D3E" w:rsidRPr="00DC25DA" w:rsidRDefault="00131D3E" w:rsidP="0053032F">
      <w:pPr>
        <w:rPr>
          <w:rFonts w:ascii="Courier New" w:hAnsi="Courier New" w:cs="Shruti"/>
          <w:sz w:val="20"/>
          <w:szCs w:val="20"/>
        </w:rPr>
      </w:pPr>
    </w:p>
    <w:p w14:paraId="4780D94C" w14:textId="71B6A7D9" w:rsidR="00131D3E" w:rsidRPr="00DC25DA" w:rsidRDefault="00131D3E" w:rsidP="0053032F">
      <w:pPr>
        <w:pStyle w:val="Heading3"/>
      </w:pPr>
      <w:r w:rsidRPr="00DC25DA">
        <w:t>REFR</w:t>
      </w:r>
      <w:r w:rsidR="00180627" w:rsidRPr="00DC25DA">
        <w:tab/>
      </w:r>
      <w:r w:rsidR="003405ED" w:rsidRPr="00DC25DA">
        <w:tab/>
      </w:r>
      <w:r w:rsidRPr="00DC25DA">
        <w:t>1</w:t>
      </w:r>
    </w:p>
    <w:p w14:paraId="4780D94D" w14:textId="768B780A"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Refrigerator</w:t>
      </w:r>
    </w:p>
    <w:p w14:paraId="4780D94E" w14:textId="6464F18F"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 .N/A (GQ)</w:t>
      </w:r>
    </w:p>
    <w:p w14:paraId="4780D94F" w14:textId="3A284393"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.Yes</w:t>
      </w:r>
    </w:p>
    <w:p w14:paraId="4780D950" w14:textId="03AE9A8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 .No</w:t>
      </w:r>
    </w:p>
    <w:p w14:paraId="4780D951" w14:textId="77777777" w:rsidR="00131D3E" w:rsidRPr="00DC25DA" w:rsidRDefault="00131D3E" w:rsidP="0053032F">
      <w:pPr>
        <w:rPr>
          <w:rFonts w:ascii="Courier New" w:hAnsi="Courier New" w:cs="Shruti"/>
          <w:sz w:val="20"/>
          <w:szCs w:val="20"/>
        </w:rPr>
      </w:pPr>
    </w:p>
    <w:p w14:paraId="4780D952" w14:textId="07521E94" w:rsidR="0005141D" w:rsidRPr="00DC25DA" w:rsidRDefault="0005141D" w:rsidP="0053032F">
      <w:pPr>
        <w:pStyle w:val="Heading3"/>
      </w:pPr>
      <w:r w:rsidRPr="00DC25DA">
        <w:t>RMSP</w:t>
      </w:r>
      <w:r w:rsidR="003405ED" w:rsidRPr="00DC25DA">
        <w:tab/>
      </w:r>
      <w:r w:rsidR="00180627" w:rsidRPr="00DC25DA">
        <w:tab/>
      </w:r>
      <w:r w:rsidRPr="00DC25DA">
        <w:t>2</w:t>
      </w:r>
    </w:p>
    <w:p w14:paraId="113F6B7B" w14:textId="1C667049" w:rsidR="009262EA"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05141D" w:rsidRPr="00DC25DA">
        <w:rPr>
          <w:rFonts w:ascii="Courier New" w:hAnsi="Courier New" w:cs="Shruti"/>
          <w:sz w:val="20"/>
          <w:szCs w:val="20"/>
        </w:rPr>
        <w:t>Number of Rooms</w:t>
      </w:r>
    </w:p>
    <w:p w14:paraId="4780D954" w14:textId="4C9156DC" w:rsidR="0005141D"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5141D" w:rsidRPr="00DC25DA">
        <w:rPr>
          <w:rFonts w:ascii="Courier New" w:hAnsi="Courier New" w:cs="Shruti"/>
          <w:sz w:val="20"/>
          <w:szCs w:val="20"/>
        </w:rPr>
        <w:t xml:space="preserve">bb </w:t>
      </w:r>
      <w:r w:rsidR="003F4EEA" w:rsidRPr="00DC25DA">
        <w:rPr>
          <w:rFonts w:ascii="Courier New" w:hAnsi="Courier New" w:cs="Shruti"/>
          <w:sz w:val="20"/>
          <w:szCs w:val="20"/>
        </w:rPr>
        <w:tab/>
        <w:t xml:space="preserve"> </w:t>
      </w:r>
      <w:r w:rsidR="0005141D" w:rsidRPr="00DC25DA">
        <w:rPr>
          <w:rFonts w:ascii="Courier New" w:hAnsi="Courier New" w:cs="Shruti"/>
          <w:sz w:val="20"/>
          <w:szCs w:val="20"/>
        </w:rPr>
        <w:t>.N/A (GQ)</w:t>
      </w:r>
    </w:p>
    <w:p w14:paraId="4780D955" w14:textId="47FFBFFD" w:rsidR="0005141D"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5141D" w:rsidRPr="00DC25DA">
        <w:rPr>
          <w:rFonts w:ascii="Courier New" w:hAnsi="Courier New" w:cs="Shruti"/>
          <w:sz w:val="20"/>
          <w:szCs w:val="20"/>
        </w:rPr>
        <w:t>00</w:t>
      </w:r>
      <w:r w:rsidR="004F48F7" w:rsidRPr="00DC25DA">
        <w:rPr>
          <w:rFonts w:ascii="Courier New" w:hAnsi="Courier New" w:cs="Shruti"/>
          <w:sz w:val="20"/>
          <w:szCs w:val="20"/>
        </w:rPr>
        <w:t>..</w:t>
      </w:r>
      <w:r w:rsidR="0005141D" w:rsidRPr="00DC25DA">
        <w:rPr>
          <w:rFonts w:ascii="Courier New" w:hAnsi="Courier New" w:cs="Shruti"/>
          <w:sz w:val="20"/>
          <w:szCs w:val="20"/>
        </w:rPr>
        <w:t>99 .Rooms (Top-coded)</w:t>
      </w:r>
    </w:p>
    <w:p w14:paraId="4780D956" w14:textId="77777777" w:rsidR="00131D3E" w:rsidRPr="00DC25DA" w:rsidRDefault="00131D3E" w:rsidP="0053032F">
      <w:pPr>
        <w:rPr>
          <w:rFonts w:ascii="Courier New" w:hAnsi="Courier New" w:cs="Shruti"/>
          <w:sz w:val="20"/>
          <w:szCs w:val="20"/>
        </w:rPr>
      </w:pPr>
    </w:p>
    <w:p w14:paraId="4780D957" w14:textId="6873886A" w:rsidR="00131D3E" w:rsidRPr="00DC25DA" w:rsidRDefault="00131D3E" w:rsidP="0053032F">
      <w:pPr>
        <w:pStyle w:val="Heading3"/>
      </w:pPr>
      <w:r w:rsidRPr="00DC25DA">
        <w:t>RNTM</w:t>
      </w:r>
      <w:r w:rsidR="00180627" w:rsidRPr="00DC25DA">
        <w:tab/>
      </w:r>
      <w:r w:rsidR="003405ED" w:rsidRPr="00DC25DA">
        <w:tab/>
      </w:r>
      <w:r w:rsidRPr="00DC25DA">
        <w:t>1</w:t>
      </w:r>
    </w:p>
    <w:p w14:paraId="4780D958" w14:textId="43111B6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Meals included in rent</w:t>
      </w:r>
    </w:p>
    <w:p w14:paraId="4780D959" w14:textId="7BA2ACB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 .N/A (GQ/</w:t>
      </w:r>
      <w:r w:rsidR="00F97EBB" w:rsidRPr="00DC25DA">
        <w:rPr>
          <w:rFonts w:ascii="Courier New" w:hAnsi="Courier New" w:cs="Shruti"/>
          <w:sz w:val="20"/>
          <w:szCs w:val="20"/>
        </w:rPr>
        <w:t>vacant units, except “for rent” and “rented, not occupied”/owned or being bought</w:t>
      </w:r>
      <w:r w:rsidR="00131D3E" w:rsidRPr="00DC25DA">
        <w:rPr>
          <w:rFonts w:ascii="Courier New" w:hAnsi="Courier New" w:cs="Shruti"/>
          <w:sz w:val="20"/>
          <w:szCs w:val="20"/>
        </w:rPr>
        <w:t>/occupied without rent payment)</w:t>
      </w:r>
    </w:p>
    <w:p w14:paraId="4780D95A" w14:textId="0B1777A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.Yes</w:t>
      </w:r>
    </w:p>
    <w:p w14:paraId="4780D95B" w14:textId="6B07F4C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 .No</w:t>
      </w:r>
    </w:p>
    <w:p w14:paraId="4780D95C" w14:textId="77777777" w:rsidR="00131D3E" w:rsidRPr="00DC25DA" w:rsidRDefault="00131D3E" w:rsidP="0053032F">
      <w:pPr>
        <w:rPr>
          <w:rFonts w:ascii="Courier New" w:hAnsi="Courier New" w:cs="Shruti"/>
          <w:sz w:val="20"/>
          <w:szCs w:val="20"/>
        </w:rPr>
      </w:pPr>
    </w:p>
    <w:p w14:paraId="4780D95D" w14:textId="008FA761" w:rsidR="00131D3E" w:rsidRPr="00DC25DA" w:rsidRDefault="00131D3E" w:rsidP="0053032F">
      <w:pPr>
        <w:pStyle w:val="Heading3"/>
      </w:pPr>
      <w:r w:rsidRPr="00DC25DA">
        <w:t>RNTP</w:t>
      </w:r>
      <w:r w:rsidR="00C444AA" w:rsidRPr="00DC25DA">
        <w:tab/>
      </w:r>
      <w:r w:rsidR="00180627" w:rsidRPr="00DC25DA">
        <w:tab/>
      </w:r>
      <w:r w:rsidRPr="00DC25DA">
        <w:t>5</w:t>
      </w:r>
    </w:p>
    <w:p w14:paraId="4780D95E" w14:textId="13A08DE9"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Monthly rent</w:t>
      </w:r>
    </w:p>
    <w:p w14:paraId="4780D95F" w14:textId="383A3CA4" w:rsidR="00131D3E" w:rsidRPr="00DC25DA" w:rsidRDefault="00180627" w:rsidP="0053032F">
      <w:pPr>
        <w:rPr>
          <w:rFonts w:ascii="Courier New" w:hAnsi="Courier New" w:cs="Shruti"/>
          <w:sz w:val="20"/>
          <w:szCs w:val="20"/>
        </w:rPr>
      </w:pPr>
      <w:r w:rsidRPr="00DC25DA">
        <w:rPr>
          <w:rFonts w:ascii="Courier New" w:hAnsi="Courier New" w:cs="Shruti"/>
          <w:sz w:val="20"/>
          <w:szCs w:val="20"/>
        </w:rPr>
        <w:lastRenderedPageBreak/>
        <w:tab/>
      </w:r>
      <w:r w:rsidRPr="00DC25DA">
        <w:rPr>
          <w:rFonts w:ascii="Courier New" w:hAnsi="Courier New" w:cs="Shruti"/>
          <w:sz w:val="20"/>
          <w:szCs w:val="20"/>
        </w:rPr>
        <w:tab/>
      </w:r>
      <w:r w:rsidR="00131D3E" w:rsidRPr="00DC25DA">
        <w:rPr>
          <w:rFonts w:ascii="Courier New" w:hAnsi="Courier New" w:cs="Shruti"/>
          <w:sz w:val="20"/>
          <w:szCs w:val="20"/>
        </w:rPr>
        <w:t xml:space="preserve">bbbbb </w:t>
      </w:r>
      <w:r w:rsidR="003F4EEA" w:rsidRPr="00DC25DA">
        <w:rPr>
          <w:rFonts w:ascii="Courier New" w:hAnsi="Courier New" w:cs="Shruti"/>
          <w:sz w:val="20"/>
          <w:szCs w:val="20"/>
        </w:rPr>
        <w:t xml:space="preserve"> </w:t>
      </w:r>
      <w:r w:rsidR="003F4EEA" w:rsidRPr="00DC25DA">
        <w:rPr>
          <w:rFonts w:ascii="Courier New" w:hAnsi="Courier New" w:cs="Shruti"/>
          <w:sz w:val="20"/>
          <w:szCs w:val="20"/>
        </w:rPr>
        <w:tab/>
        <w:t xml:space="preserve"> </w:t>
      </w:r>
      <w:r w:rsidR="00131D3E" w:rsidRPr="00DC25DA">
        <w:rPr>
          <w:rFonts w:ascii="Courier New" w:hAnsi="Courier New" w:cs="Shruti"/>
          <w:sz w:val="20"/>
          <w:szCs w:val="20"/>
        </w:rPr>
        <w:t>.N/A (GQ/</w:t>
      </w:r>
      <w:r w:rsidR="00F97EBB" w:rsidRPr="00DC25DA">
        <w:rPr>
          <w:rFonts w:ascii="Courier New" w:hAnsi="Courier New" w:cs="Shruti"/>
          <w:sz w:val="20"/>
          <w:szCs w:val="20"/>
        </w:rPr>
        <w:t>vacant units, except “for rent” and “rented, not occupied”/owned or being bought</w:t>
      </w:r>
      <w:r w:rsidR="00131D3E" w:rsidRPr="00DC25DA">
        <w:rPr>
          <w:rFonts w:ascii="Courier New" w:hAnsi="Courier New" w:cs="Shruti"/>
          <w:sz w:val="20"/>
          <w:szCs w:val="20"/>
        </w:rPr>
        <w:t>/occupied without rent</w:t>
      </w:r>
    </w:p>
    <w:p w14:paraId="4780D960" w14:textId="0CF26546"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3F4EEA" w:rsidRPr="00DC25DA">
        <w:rPr>
          <w:rFonts w:ascii="Courier New" w:hAnsi="Courier New" w:cs="Shruti"/>
          <w:sz w:val="20"/>
          <w:szCs w:val="20"/>
        </w:rPr>
        <w:tab/>
      </w:r>
      <w:r w:rsidR="003F4EEA" w:rsidRPr="00DC25DA">
        <w:rPr>
          <w:rFonts w:ascii="Courier New" w:hAnsi="Courier New" w:cs="Shruti"/>
          <w:sz w:val="20"/>
          <w:szCs w:val="20"/>
        </w:rPr>
        <w:tab/>
        <w:t xml:space="preserve"> </w:t>
      </w:r>
      <w:r w:rsidR="00131D3E" w:rsidRPr="00DC25DA">
        <w:rPr>
          <w:rFonts w:ascii="Courier New" w:hAnsi="Courier New" w:cs="Shruti"/>
          <w:sz w:val="20"/>
          <w:szCs w:val="20"/>
        </w:rPr>
        <w:t>.payment)</w:t>
      </w:r>
    </w:p>
    <w:p w14:paraId="4780D961" w14:textId="4EEA5AD3"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00001..99999 .$1 to $99999 (Rounded and top-coded)</w:t>
      </w:r>
    </w:p>
    <w:p w14:paraId="4780D962" w14:textId="77777777" w:rsidR="00131D3E" w:rsidRPr="00DC25DA" w:rsidRDefault="00131D3E" w:rsidP="0053032F">
      <w:pPr>
        <w:rPr>
          <w:rFonts w:ascii="Courier New" w:hAnsi="Courier New" w:cs="Shruti"/>
          <w:sz w:val="20"/>
          <w:szCs w:val="20"/>
        </w:rPr>
      </w:pPr>
    </w:p>
    <w:p w14:paraId="4780D963" w14:textId="77777777" w:rsidR="00131D3E" w:rsidRPr="00DC25DA" w:rsidRDefault="00131D3E" w:rsidP="0053032F">
      <w:pPr>
        <w:rPr>
          <w:rFonts w:ascii="Courier New" w:hAnsi="Courier New" w:cs="Shruti"/>
          <w:sz w:val="20"/>
          <w:szCs w:val="20"/>
        </w:rPr>
      </w:pPr>
      <w:r w:rsidRPr="00DC25DA">
        <w:rPr>
          <w:rFonts w:ascii="Courier New" w:hAnsi="Courier New" w:cs="Shruti"/>
          <w:sz w:val="20"/>
          <w:szCs w:val="20"/>
        </w:rPr>
        <w:t>Note: Use ADJHSG to adjust RNTP to constant dollars.</w:t>
      </w:r>
    </w:p>
    <w:p w14:paraId="6DEB454F" w14:textId="312194A1" w:rsidR="005A5664" w:rsidRPr="00DC25DA" w:rsidRDefault="005A5664" w:rsidP="0053032F">
      <w:pPr>
        <w:widowControl/>
        <w:autoSpaceDE/>
        <w:autoSpaceDN/>
        <w:adjustRightInd/>
        <w:rPr>
          <w:rFonts w:ascii="Courier New" w:hAnsi="Courier New" w:cs="Courier New"/>
          <w:sz w:val="20"/>
          <w:szCs w:val="20"/>
        </w:rPr>
      </w:pPr>
    </w:p>
    <w:p w14:paraId="4780D965" w14:textId="0AAB6FC3" w:rsidR="00131D3E" w:rsidRPr="00DC25DA" w:rsidRDefault="00131D3E" w:rsidP="0053032F">
      <w:pPr>
        <w:pStyle w:val="Heading3"/>
      </w:pPr>
      <w:r w:rsidRPr="00DC25DA">
        <w:t>RWAT</w:t>
      </w:r>
      <w:r w:rsidR="00180627" w:rsidRPr="00DC25DA">
        <w:tab/>
      </w:r>
      <w:r w:rsidR="00A63BF8" w:rsidRPr="00DC25DA">
        <w:tab/>
      </w:r>
      <w:r w:rsidRPr="00DC25DA">
        <w:t>1</w:t>
      </w:r>
    </w:p>
    <w:p w14:paraId="4780D966" w14:textId="2663B1C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Hot and cold running water</w:t>
      </w:r>
    </w:p>
    <w:p w14:paraId="4780D967" w14:textId="34A3D44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 .N/A (GQ)</w:t>
      </w:r>
    </w:p>
    <w:p w14:paraId="4780D968" w14:textId="694051E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.Yes</w:t>
      </w:r>
    </w:p>
    <w:p w14:paraId="4780D969" w14:textId="7D432DCF"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 .No</w:t>
      </w:r>
    </w:p>
    <w:p w14:paraId="7E216BCF" w14:textId="36119360" w:rsidR="00A53103" w:rsidRPr="00DC25DA" w:rsidRDefault="00A53103" w:rsidP="0053032F">
      <w:pPr>
        <w:rPr>
          <w:rFonts w:ascii="Courier New" w:hAnsi="Courier New" w:cs="Shruti"/>
          <w:sz w:val="20"/>
          <w:szCs w:val="20"/>
        </w:rPr>
      </w:pPr>
      <w:r w:rsidRPr="00DC25DA">
        <w:rPr>
          <w:rFonts w:ascii="Courier New" w:hAnsi="Courier New" w:cs="Shruti"/>
          <w:sz w:val="20"/>
          <w:szCs w:val="20"/>
        </w:rPr>
        <w:tab/>
      </w:r>
      <w:r w:rsidR="00180627" w:rsidRPr="00DC25DA">
        <w:rPr>
          <w:rFonts w:ascii="Courier New" w:hAnsi="Courier New" w:cs="Shruti"/>
          <w:sz w:val="20"/>
          <w:szCs w:val="20"/>
        </w:rPr>
        <w:tab/>
      </w:r>
      <w:r w:rsidRPr="00DC25DA">
        <w:rPr>
          <w:rFonts w:ascii="Courier New" w:hAnsi="Courier New" w:cs="Shruti"/>
          <w:sz w:val="20"/>
          <w:szCs w:val="20"/>
        </w:rPr>
        <w:t>9</w:t>
      </w:r>
      <w:r w:rsidR="00DB5ED7" w:rsidRPr="00DC25DA">
        <w:rPr>
          <w:rFonts w:ascii="Courier New" w:hAnsi="Courier New" w:cs="Shruti"/>
          <w:sz w:val="20"/>
          <w:szCs w:val="20"/>
        </w:rPr>
        <w:t xml:space="preserve"> </w:t>
      </w:r>
      <w:r w:rsidRPr="00DC25DA">
        <w:rPr>
          <w:rFonts w:ascii="Courier New" w:hAnsi="Courier New" w:cs="Shruti"/>
          <w:sz w:val="20"/>
          <w:szCs w:val="20"/>
        </w:rPr>
        <w:t>.Case is from Puerto Rico, RWAT not applicable</w:t>
      </w:r>
    </w:p>
    <w:p w14:paraId="38DC3B16" w14:textId="77777777" w:rsidR="00A53103" w:rsidRPr="00DC25DA" w:rsidRDefault="00A53103" w:rsidP="0053032F">
      <w:pPr>
        <w:rPr>
          <w:rFonts w:ascii="Courier New" w:hAnsi="Courier New" w:cs="Shruti"/>
          <w:sz w:val="20"/>
          <w:szCs w:val="20"/>
        </w:rPr>
      </w:pPr>
    </w:p>
    <w:p w14:paraId="66D2B376" w14:textId="19CF8F14" w:rsidR="00A53103" w:rsidRPr="00DC25DA" w:rsidRDefault="00063727" w:rsidP="0053032F">
      <w:pPr>
        <w:pStyle w:val="Heading3"/>
      </w:pPr>
      <w:r w:rsidRPr="00DC25DA">
        <w:t>RWAT</w:t>
      </w:r>
      <w:r w:rsidR="00A53103" w:rsidRPr="00DC25DA">
        <w:t>PR</w:t>
      </w:r>
      <w:r w:rsidR="00180627" w:rsidRPr="00DC25DA">
        <w:tab/>
      </w:r>
      <w:r w:rsidR="00A53103" w:rsidRPr="00DC25DA">
        <w:t>1</w:t>
      </w:r>
    </w:p>
    <w:p w14:paraId="246AF3BD" w14:textId="757A1FB4" w:rsidR="00A53103"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A53103" w:rsidRPr="00DC25DA">
        <w:rPr>
          <w:rFonts w:ascii="Courier New" w:hAnsi="Courier New" w:cs="Shruti"/>
          <w:sz w:val="20"/>
          <w:szCs w:val="20"/>
        </w:rPr>
        <w:t>Running water</w:t>
      </w:r>
    </w:p>
    <w:p w14:paraId="3615694F" w14:textId="05A4A00E" w:rsidR="00A53103"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A53103" w:rsidRPr="00DC25DA">
        <w:rPr>
          <w:rFonts w:ascii="Courier New" w:hAnsi="Courier New" w:cs="Shruti"/>
          <w:sz w:val="20"/>
          <w:szCs w:val="20"/>
        </w:rPr>
        <w:t>b .N/A (GQ)</w:t>
      </w:r>
    </w:p>
    <w:p w14:paraId="6E75D8C2" w14:textId="7891147A" w:rsidR="00A53103"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A53103" w:rsidRPr="00DC25DA">
        <w:rPr>
          <w:rFonts w:ascii="Courier New" w:hAnsi="Courier New" w:cs="Shruti"/>
          <w:sz w:val="20"/>
          <w:szCs w:val="20"/>
        </w:rPr>
        <w:t>1 .Yes</w:t>
      </w:r>
    </w:p>
    <w:p w14:paraId="3A097B3F" w14:textId="481D8D6B" w:rsidR="00A53103"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A53103" w:rsidRPr="00DC25DA">
        <w:rPr>
          <w:rFonts w:ascii="Courier New" w:hAnsi="Courier New" w:cs="Shruti"/>
          <w:sz w:val="20"/>
          <w:szCs w:val="20"/>
        </w:rPr>
        <w:t>2 .No</w:t>
      </w:r>
    </w:p>
    <w:p w14:paraId="18C9E19A" w14:textId="6A793206" w:rsidR="00A53103" w:rsidRPr="00DC25DA" w:rsidRDefault="00A53103" w:rsidP="0053032F">
      <w:pPr>
        <w:rPr>
          <w:rFonts w:ascii="Courier New" w:hAnsi="Courier New" w:cs="Shruti"/>
          <w:sz w:val="20"/>
          <w:szCs w:val="20"/>
        </w:rPr>
      </w:pPr>
      <w:r w:rsidRPr="00DC25DA">
        <w:rPr>
          <w:rFonts w:ascii="Courier New" w:hAnsi="Courier New" w:cs="Shruti"/>
          <w:sz w:val="20"/>
          <w:szCs w:val="20"/>
        </w:rPr>
        <w:tab/>
      </w:r>
      <w:r w:rsidR="00180627" w:rsidRPr="00DC25DA">
        <w:rPr>
          <w:rFonts w:ascii="Courier New" w:hAnsi="Courier New" w:cs="Shruti"/>
          <w:sz w:val="20"/>
          <w:szCs w:val="20"/>
        </w:rPr>
        <w:tab/>
      </w:r>
      <w:r w:rsidRPr="00DC25DA">
        <w:rPr>
          <w:rFonts w:ascii="Courier New" w:hAnsi="Courier New" w:cs="Shruti"/>
          <w:sz w:val="20"/>
          <w:szCs w:val="20"/>
        </w:rPr>
        <w:t>9</w:t>
      </w:r>
      <w:r w:rsidR="00DB5ED7" w:rsidRPr="00DC25DA">
        <w:rPr>
          <w:rFonts w:ascii="Courier New" w:hAnsi="Courier New" w:cs="Shruti"/>
          <w:sz w:val="20"/>
          <w:szCs w:val="20"/>
        </w:rPr>
        <w:t xml:space="preserve"> </w:t>
      </w:r>
      <w:r w:rsidRPr="00DC25DA">
        <w:rPr>
          <w:rFonts w:ascii="Courier New" w:hAnsi="Courier New" w:cs="Shruti"/>
          <w:sz w:val="20"/>
          <w:szCs w:val="20"/>
        </w:rPr>
        <w:t xml:space="preserve">.Case is from </w:t>
      </w:r>
      <w:r w:rsidR="0063792D" w:rsidRPr="00DC25DA">
        <w:rPr>
          <w:rFonts w:ascii="Courier New" w:hAnsi="Courier New" w:cs="Shruti"/>
          <w:sz w:val="20"/>
          <w:szCs w:val="20"/>
        </w:rPr>
        <w:t xml:space="preserve">the </w:t>
      </w:r>
      <w:r w:rsidRPr="00DC25DA">
        <w:rPr>
          <w:rFonts w:ascii="Courier New" w:hAnsi="Courier New" w:cs="Shruti"/>
          <w:sz w:val="20"/>
          <w:szCs w:val="20"/>
        </w:rPr>
        <w:t>United States, RWATPR not applicable</w:t>
      </w:r>
    </w:p>
    <w:p w14:paraId="4780D96A" w14:textId="77777777" w:rsidR="00131D3E" w:rsidRPr="00DC25DA" w:rsidRDefault="00131D3E" w:rsidP="0053032F">
      <w:pPr>
        <w:rPr>
          <w:rFonts w:ascii="Courier New" w:hAnsi="Courier New" w:cs="Shruti"/>
          <w:sz w:val="20"/>
          <w:szCs w:val="20"/>
        </w:rPr>
      </w:pPr>
    </w:p>
    <w:p w14:paraId="0BE7A784" w14:textId="17D838CC" w:rsidR="00405F4D" w:rsidRPr="00DC25DA" w:rsidRDefault="00405F4D" w:rsidP="0053032F">
      <w:pPr>
        <w:pStyle w:val="Heading3"/>
      </w:pPr>
      <w:r w:rsidRPr="00DC25DA">
        <w:t>SATELLITE</w:t>
      </w:r>
      <w:r w:rsidR="00C444AA" w:rsidRPr="00DC25DA">
        <w:tab/>
      </w:r>
      <w:r w:rsidRPr="00DC25DA">
        <w:t>1</w:t>
      </w:r>
    </w:p>
    <w:p w14:paraId="51121FFC" w14:textId="33AD7760" w:rsidR="00405F4D"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405F4D" w:rsidRPr="00DC25DA">
        <w:rPr>
          <w:rFonts w:ascii="Courier New" w:hAnsi="Courier New" w:cs="Shruti"/>
          <w:sz w:val="20"/>
          <w:szCs w:val="20"/>
        </w:rPr>
        <w:t>Satellite Internet service</w:t>
      </w:r>
    </w:p>
    <w:p w14:paraId="5706EB48" w14:textId="60203691" w:rsidR="00000A28"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00A28" w:rsidRPr="00DC25DA">
        <w:rPr>
          <w:rFonts w:ascii="Courier New" w:hAnsi="Courier New" w:cs="Shruti"/>
          <w:sz w:val="20"/>
          <w:szCs w:val="20"/>
        </w:rPr>
        <w:t>b .N/A (GQ)</w:t>
      </w:r>
    </w:p>
    <w:p w14:paraId="3F61E6C1" w14:textId="245ABD6B" w:rsidR="00405F4D"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405F4D" w:rsidRPr="00DC25DA">
        <w:rPr>
          <w:rFonts w:ascii="Courier New" w:hAnsi="Courier New" w:cs="Shruti"/>
          <w:sz w:val="20"/>
          <w:szCs w:val="20"/>
        </w:rPr>
        <w:t>1 .Yes</w:t>
      </w:r>
    </w:p>
    <w:p w14:paraId="29DE5CA5" w14:textId="490261E9" w:rsidR="00405F4D"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405F4D" w:rsidRPr="00DC25DA">
        <w:rPr>
          <w:rFonts w:ascii="Courier New" w:hAnsi="Courier New" w:cs="Shruti"/>
          <w:sz w:val="20"/>
          <w:szCs w:val="20"/>
        </w:rPr>
        <w:t>2 .No</w:t>
      </w:r>
    </w:p>
    <w:p w14:paraId="4780D96D" w14:textId="77777777" w:rsidR="007E63CC" w:rsidRPr="00DC25DA" w:rsidRDefault="007E63CC" w:rsidP="0053032F">
      <w:pPr>
        <w:rPr>
          <w:rFonts w:ascii="Courier New" w:hAnsi="Courier New" w:cs="Shruti"/>
          <w:sz w:val="20"/>
          <w:szCs w:val="20"/>
        </w:rPr>
      </w:pPr>
    </w:p>
    <w:p w14:paraId="4780D96E" w14:textId="5D079F15" w:rsidR="00131D3E" w:rsidRPr="00DC25DA" w:rsidRDefault="00131D3E" w:rsidP="0053032F">
      <w:pPr>
        <w:pStyle w:val="Heading3"/>
      </w:pPr>
      <w:r w:rsidRPr="00DC25DA">
        <w:t>SINK</w:t>
      </w:r>
      <w:r w:rsidR="00180627" w:rsidRPr="00DC25DA">
        <w:tab/>
      </w:r>
      <w:r w:rsidR="00A63BF8" w:rsidRPr="00DC25DA">
        <w:tab/>
      </w:r>
      <w:r w:rsidRPr="00DC25DA">
        <w:t>1</w:t>
      </w:r>
    </w:p>
    <w:p w14:paraId="4780D96F" w14:textId="2655419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Sink with a faucet</w:t>
      </w:r>
    </w:p>
    <w:p w14:paraId="4780D970" w14:textId="075A34B8"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b .N/A (GQ)</w:t>
      </w:r>
    </w:p>
    <w:p w14:paraId="4780D971" w14:textId="205D7A8C"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1 .Yes</w:t>
      </w:r>
    </w:p>
    <w:p w14:paraId="4780D972" w14:textId="6889B5F2"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2 .No</w:t>
      </w:r>
    </w:p>
    <w:p w14:paraId="4780D973" w14:textId="77777777" w:rsidR="00131D3E" w:rsidRPr="00DC25DA" w:rsidRDefault="00131D3E" w:rsidP="0053032F">
      <w:pPr>
        <w:rPr>
          <w:rFonts w:ascii="Courier New" w:hAnsi="Courier New" w:cs="Shruti"/>
          <w:sz w:val="20"/>
          <w:szCs w:val="20"/>
        </w:rPr>
      </w:pPr>
    </w:p>
    <w:p w14:paraId="0D39F97F" w14:textId="1C85915C" w:rsidR="00FB0BF7" w:rsidRPr="00DC25DA" w:rsidRDefault="00FB0BF7" w:rsidP="0053032F">
      <w:pPr>
        <w:pStyle w:val="Heading3"/>
      </w:pPr>
      <w:r w:rsidRPr="00DC25DA">
        <w:t>SMARTPHONE</w:t>
      </w:r>
      <w:r w:rsidRPr="00DC25DA">
        <w:tab/>
        <w:t>1</w:t>
      </w:r>
    </w:p>
    <w:p w14:paraId="0F804D07" w14:textId="62583B50" w:rsidR="00FB0BF7" w:rsidRPr="00DC25DA" w:rsidRDefault="00FB0BF7" w:rsidP="0053032F">
      <w:pPr>
        <w:pStyle w:val="Heading3"/>
      </w:pPr>
      <w:r w:rsidRPr="00DC25DA">
        <w:tab/>
        <w:t>Smartphone</w:t>
      </w:r>
    </w:p>
    <w:p w14:paraId="6FF168DB" w14:textId="77777777" w:rsidR="004B0402" w:rsidRPr="00DC25DA" w:rsidRDefault="00FB0BF7" w:rsidP="004B0402">
      <w:pPr>
        <w:rPr>
          <w:rFonts w:ascii="Courier New" w:hAnsi="Courier New" w:cs="Shruti"/>
          <w:sz w:val="20"/>
          <w:szCs w:val="20"/>
        </w:rPr>
      </w:pPr>
      <w:r w:rsidRPr="00DC25DA">
        <w:tab/>
      </w:r>
      <w:r w:rsidRPr="00DC25DA">
        <w:tab/>
      </w:r>
      <w:r w:rsidR="004B0402" w:rsidRPr="00DC25DA">
        <w:rPr>
          <w:rFonts w:ascii="Courier New" w:hAnsi="Courier New" w:cs="Shruti"/>
          <w:sz w:val="20"/>
          <w:szCs w:val="20"/>
        </w:rPr>
        <w:t>b .N/A (GQ)</w:t>
      </w:r>
    </w:p>
    <w:p w14:paraId="1B50981D" w14:textId="77777777" w:rsidR="004B0402" w:rsidRPr="00DC25DA" w:rsidRDefault="004B0402" w:rsidP="004B0402">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t>1 .Yes</w:t>
      </w:r>
    </w:p>
    <w:p w14:paraId="7DE8626E" w14:textId="77777777" w:rsidR="004B0402" w:rsidRPr="00DC25DA" w:rsidRDefault="004B0402" w:rsidP="004B0402">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t>2 .No</w:t>
      </w:r>
    </w:p>
    <w:p w14:paraId="6E8DB9FF" w14:textId="53DA1200" w:rsidR="00FB0BF7" w:rsidRPr="00DC25DA" w:rsidRDefault="00FB0BF7" w:rsidP="004B0402"/>
    <w:p w14:paraId="76FA0C43" w14:textId="77777777" w:rsidR="00FB0BF7" w:rsidRPr="00DC25DA" w:rsidRDefault="00FB0BF7" w:rsidP="0053032F">
      <w:pPr>
        <w:pStyle w:val="Heading3"/>
      </w:pPr>
    </w:p>
    <w:p w14:paraId="4780D974" w14:textId="4B682FAE" w:rsidR="00131D3E" w:rsidRPr="00DC25DA" w:rsidRDefault="00131D3E" w:rsidP="0053032F">
      <w:pPr>
        <w:pStyle w:val="Heading3"/>
      </w:pPr>
      <w:r w:rsidRPr="00DC25DA">
        <w:t>SMP</w:t>
      </w:r>
      <w:r w:rsidR="00A63BF8" w:rsidRPr="00DC25DA">
        <w:tab/>
      </w:r>
      <w:r w:rsidR="00180627" w:rsidRPr="00DC25DA">
        <w:tab/>
      </w:r>
      <w:r w:rsidRPr="00DC25DA">
        <w:t>5</w:t>
      </w:r>
    </w:p>
    <w:p w14:paraId="4780D975" w14:textId="3B6CB5F6" w:rsidR="000539C9"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 xml:space="preserve">Total payment on all second and junior mortgages and home equity loans </w:t>
      </w:r>
    </w:p>
    <w:p w14:paraId="4780D976" w14:textId="519FC28E"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DE2068" w:rsidRPr="00DC25DA">
        <w:rPr>
          <w:rFonts w:ascii="Courier New" w:hAnsi="Courier New" w:cs="Shruti"/>
          <w:sz w:val="20"/>
          <w:szCs w:val="20"/>
        </w:rPr>
        <w:t>(</w:t>
      </w:r>
      <w:r w:rsidR="00131D3E" w:rsidRPr="00DC25DA">
        <w:rPr>
          <w:rFonts w:ascii="Courier New" w:hAnsi="Courier New" w:cs="Shruti"/>
          <w:sz w:val="20"/>
          <w:szCs w:val="20"/>
        </w:rPr>
        <w:t>monthly amount)</w:t>
      </w:r>
    </w:p>
    <w:p w14:paraId="4780D977" w14:textId="677A4375"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 xml:space="preserve">bbbbb </w:t>
      </w:r>
      <w:r w:rsidR="009D77D3" w:rsidRPr="00DC25DA">
        <w:rPr>
          <w:rFonts w:ascii="Courier New" w:hAnsi="Courier New" w:cs="Shruti"/>
          <w:sz w:val="20"/>
          <w:szCs w:val="20"/>
        </w:rPr>
        <w:tab/>
        <w:t xml:space="preserve"> </w:t>
      </w:r>
      <w:r w:rsidR="00131D3E" w:rsidRPr="00DC25DA">
        <w:rPr>
          <w:rFonts w:ascii="Courier New" w:hAnsi="Courier New" w:cs="Shruti"/>
          <w:sz w:val="20"/>
          <w:szCs w:val="20"/>
        </w:rPr>
        <w:t>.N/A (GQ/vacant/not owned or being bought/</w:t>
      </w:r>
    </w:p>
    <w:p w14:paraId="587ADCB5" w14:textId="77777777" w:rsidR="009D77D3"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9D77D3" w:rsidRPr="00DC25DA">
        <w:rPr>
          <w:rFonts w:ascii="Courier New" w:hAnsi="Courier New" w:cs="Shruti"/>
          <w:sz w:val="20"/>
          <w:szCs w:val="20"/>
        </w:rPr>
        <w:tab/>
      </w:r>
      <w:r w:rsidR="009D77D3" w:rsidRPr="00DC25DA">
        <w:rPr>
          <w:rFonts w:ascii="Courier New" w:hAnsi="Courier New" w:cs="Shruti"/>
          <w:sz w:val="20"/>
          <w:szCs w:val="20"/>
        </w:rPr>
        <w:tab/>
        <w:t xml:space="preserve"> </w:t>
      </w:r>
      <w:r w:rsidR="00131D3E" w:rsidRPr="00DC25DA">
        <w:rPr>
          <w:rFonts w:ascii="Courier New" w:hAnsi="Courier New" w:cs="Shruti"/>
          <w:sz w:val="20"/>
          <w:szCs w:val="20"/>
        </w:rPr>
        <w:t xml:space="preserve">./no second or junior mortgages or home equity </w:t>
      </w:r>
    </w:p>
    <w:p w14:paraId="4780D978" w14:textId="3B81475C" w:rsidR="00131D3E" w:rsidRPr="00DC25DA" w:rsidRDefault="009D77D3" w:rsidP="009D77D3">
      <w:pPr>
        <w:ind w:left="2160" w:firstLine="720"/>
        <w:rPr>
          <w:rFonts w:ascii="Courier New" w:hAnsi="Courier New" w:cs="Shruti"/>
          <w:sz w:val="20"/>
          <w:szCs w:val="20"/>
        </w:rPr>
      </w:pPr>
      <w:r w:rsidRPr="00DC25DA">
        <w:rPr>
          <w:rFonts w:ascii="Courier New" w:hAnsi="Courier New" w:cs="Shruti"/>
          <w:sz w:val="20"/>
          <w:szCs w:val="20"/>
        </w:rPr>
        <w:t xml:space="preserve"> .</w:t>
      </w:r>
      <w:r w:rsidR="00131D3E" w:rsidRPr="00DC25DA">
        <w:rPr>
          <w:rFonts w:ascii="Courier New" w:hAnsi="Courier New" w:cs="Shruti"/>
          <w:sz w:val="20"/>
          <w:szCs w:val="20"/>
        </w:rPr>
        <w:t>loans)</w:t>
      </w:r>
    </w:p>
    <w:p w14:paraId="4780D979" w14:textId="34BC5714"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31D3E" w:rsidRPr="00DC25DA">
        <w:rPr>
          <w:rFonts w:ascii="Courier New" w:hAnsi="Courier New" w:cs="Shruti"/>
          <w:sz w:val="20"/>
          <w:szCs w:val="20"/>
        </w:rPr>
        <w:t>00001..99999 .$1 to $99999 (Rounded and top-coded)</w:t>
      </w:r>
    </w:p>
    <w:p w14:paraId="4780D97A" w14:textId="77777777" w:rsidR="00131D3E" w:rsidRPr="00DC25DA" w:rsidRDefault="00131D3E" w:rsidP="0053032F">
      <w:pPr>
        <w:rPr>
          <w:rFonts w:ascii="Courier New" w:hAnsi="Courier New" w:cs="Shruti"/>
          <w:sz w:val="20"/>
          <w:szCs w:val="20"/>
        </w:rPr>
      </w:pPr>
    </w:p>
    <w:p w14:paraId="4780D97B" w14:textId="77777777" w:rsidR="00131D3E" w:rsidRPr="00DC25DA" w:rsidRDefault="00131D3E" w:rsidP="0053032F">
      <w:pPr>
        <w:rPr>
          <w:rFonts w:ascii="Courier New" w:hAnsi="Courier New" w:cs="Shruti"/>
          <w:sz w:val="20"/>
          <w:szCs w:val="20"/>
        </w:rPr>
      </w:pPr>
      <w:r w:rsidRPr="00DC25DA">
        <w:rPr>
          <w:rFonts w:ascii="Courier New" w:hAnsi="Courier New" w:cs="Shruti"/>
          <w:sz w:val="20"/>
          <w:szCs w:val="20"/>
        </w:rPr>
        <w:t>Note: Use ADJHSG to adjust SMP to constant dollars.</w:t>
      </w:r>
    </w:p>
    <w:p w14:paraId="4780D97C" w14:textId="77777777" w:rsidR="00131D3E" w:rsidRPr="00DC25DA" w:rsidRDefault="00131D3E" w:rsidP="0053032F">
      <w:pPr>
        <w:rPr>
          <w:rFonts w:ascii="Courier New" w:hAnsi="Courier New" w:cs="Shruti"/>
          <w:sz w:val="20"/>
          <w:szCs w:val="20"/>
        </w:rPr>
      </w:pPr>
    </w:p>
    <w:p w14:paraId="2EA4F1E8" w14:textId="77777777" w:rsidR="00325805" w:rsidRPr="00DC25DA" w:rsidRDefault="00325805" w:rsidP="0053032F">
      <w:pPr>
        <w:pStyle w:val="Heading3"/>
      </w:pPr>
    </w:p>
    <w:p w14:paraId="4780D97D" w14:textId="524EA88C" w:rsidR="00131D3E" w:rsidRPr="00DC25DA" w:rsidRDefault="00131D3E" w:rsidP="0053032F">
      <w:pPr>
        <w:pStyle w:val="Heading3"/>
      </w:pPr>
      <w:r w:rsidRPr="00DC25DA">
        <w:t>STOV</w:t>
      </w:r>
      <w:r w:rsidRPr="00DC25DA">
        <w:tab/>
      </w:r>
      <w:r w:rsidR="00180627" w:rsidRPr="00DC25DA">
        <w:tab/>
      </w:r>
      <w:r w:rsidRPr="00DC25DA">
        <w:t>1</w:t>
      </w:r>
    </w:p>
    <w:p w14:paraId="4780D97E" w14:textId="02129E77" w:rsidR="00131D3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131D3E" w:rsidRPr="00DC25DA">
        <w:rPr>
          <w:rFonts w:ascii="Courier New" w:hAnsi="Courier New" w:cs="Shruti"/>
          <w:sz w:val="20"/>
          <w:szCs w:val="20"/>
        </w:rPr>
        <w:t>Stove or range</w:t>
      </w:r>
    </w:p>
    <w:p w14:paraId="4780D97F" w14:textId="3FD2DA7F" w:rsidR="00131D3E" w:rsidRPr="00DC25DA" w:rsidRDefault="00180627" w:rsidP="0053032F">
      <w:pPr>
        <w:ind w:firstLine="720"/>
        <w:rPr>
          <w:rFonts w:ascii="Courier New" w:hAnsi="Courier New" w:cs="Courier New"/>
          <w:sz w:val="20"/>
          <w:szCs w:val="20"/>
        </w:rPr>
      </w:pPr>
      <w:r w:rsidRPr="00DC25DA">
        <w:rPr>
          <w:rFonts w:ascii="Courier New" w:hAnsi="Courier New" w:cs="Courier New"/>
          <w:sz w:val="20"/>
          <w:szCs w:val="20"/>
        </w:rPr>
        <w:lastRenderedPageBreak/>
        <w:tab/>
      </w:r>
      <w:r w:rsidR="00131D3E" w:rsidRPr="00DC25DA">
        <w:rPr>
          <w:rFonts w:ascii="Courier New" w:hAnsi="Courier New" w:cs="Courier New"/>
          <w:sz w:val="20"/>
          <w:szCs w:val="20"/>
        </w:rPr>
        <w:t>b .N/A (GQ)</w:t>
      </w:r>
    </w:p>
    <w:p w14:paraId="4780D980" w14:textId="238C2AD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981" w14:textId="09BA573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982" w14:textId="77777777" w:rsidR="00131D3E" w:rsidRPr="00DC25DA" w:rsidRDefault="00131D3E" w:rsidP="0053032F">
      <w:pPr>
        <w:rPr>
          <w:rFonts w:ascii="Courier New" w:hAnsi="Courier New" w:cs="Courier New"/>
          <w:sz w:val="20"/>
          <w:szCs w:val="20"/>
        </w:rPr>
      </w:pPr>
    </w:p>
    <w:p w14:paraId="37E4DADD" w14:textId="77777777" w:rsidR="00325805" w:rsidRPr="00DC25DA" w:rsidRDefault="00325805" w:rsidP="00325805">
      <w:pPr>
        <w:pStyle w:val="Heading3"/>
      </w:pPr>
      <w:r w:rsidRPr="00DC25DA">
        <w:t>TABLET</w:t>
      </w:r>
      <w:r w:rsidRPr="00DC25DA">
        <w:tab/>
        <w:t>1</w:t>
      </w:r>
    </w:p>
    <w:p w14:paraId="61AD2AF2" w14:textId="77777777" w:rsidR="00325805" w:rsidRPr="00DC25DA" w:rsidRDefault="00325805" w:rsidP="00325805">
      <w:pPr>
        <w:rPr>
          <w:rFonts w:ascii="Courier New" w:hAnsi="Courier New" w:cs="Courier New"/>
          <w:sz w:val="20"/>
          <w:szCs w:val="20"/>
        </w:rPr>
      </w:pPr>
      <w:r w:rsidRPr="00DC25DA">
        <w:tab/>
      </w:r>
      <w:r w:rsidRPr="00DC25DA">
        <w:rPr>
          <w:rFonts w:ascii="Courier New" w:hAnsi="Courier New" w:cs="Courier New"/>
          <w:sz w:val="20"/>
          <w:szCs w:val="20"/>
        </w:rPr>
        <w:t>Tablet or other portable wireless computer</w:t>
      </w:r>
    </w:p>
    <w:p w14:paraId="4B557DE0" w14:textId="77777777" w:rsidR="00325805" w:rsidRPr="002773BA" w:rsidRDefault="00325805" w:rsidP="00325805">
      <w:pPr>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Pr="002773BA">
        <w:rPr>
          <w:rFonts w:ascii="Courier New" w:hAnsi="Courier New" w:cs="Courier New"/>
          <w:sz w:val="20"/>
          <w:szCs w:val="20"/>
          <w:lang w:val="es-MX"/>
        </w:rPr>
        <w:t>b  .N/A (GQ)</w:t>
      </w:r>
    </w:p>
    <w:p w14:paraId="404A0B09" w14:textId="77777777" w:rsidR="004B0402" w:rsidRPr="002773BA" w:rsidRDefault="004B0402" w:rsidP="004B0402">
      <w:pPr>
        <w:ind w:left="720" w:firstLine="720"/>
        <w:rPr>
          <w:rFonts w:ascii="Courier New" w:hAnsi="Courier New" w:cs="Courier New"/>
          <w:sz w:val="20"/>
          <w:szCs w:val="20"/>
          <w:lang w:val="es-MX"/>
        </w:rPr>
      </w:pPr>
      <w:r w:rsidRPr="002773BA">
        <w:rPr>
          <w:rFonts w:ascii="Courier New" w:hAnsi="Courier New" w:cs="Courier New"/>
          <w:sz w:val="20"/>
          <w:szCs w:val="20"/>
          <w:lang w:val="es-MX"/>
        </w:rPr>
        <w:t>1 .Yes</w:t>
      </w:r>
    </w:p>
    <w:p w14:paraId="73961EB3" w14:textId="77777777" w:rsidR="004B0402" w:rsidRPr="002773BA" w:rsidRDefault="004B0402" w:rsidP="004B0402">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 .No</w:t>
      </w:r>
    </w:p>
    <w:p w14:paraId="16F0A4A5" w14:textId="77777777" w:rsidR="00325805" w:rsidRPr="002773BA" w:rsidRDefault="00325805" w:rsidP="0053032F">
      <w:pPr>
        <w:pStyle w:val="Heading3"/>
        <w:rPr>
          <w:lang w:val="es-MX"/>
        </w:rPr>
      </w:pPr>
    </w:p>
    <w:p w14:paraId="4BC800F0" w14:textId="77777777" w:rsidR="00325805" w:rsidRPr="002773BA" w:rsidRDefault="00325805" w:rsidP="0053032F">
      <w:pPr>
        <w:pStyle w:val="Heading3"/>
        <w:rPr>
          <w:lang w:val="es-MX"/>
        </w:rPr>
      </w:pPr>
    </w:p>
    <w:p w14:paraId="4780D983" w14:textId="3170B477" w:rsidR="00131D3E" w:rsidRPr="002773BA" w:rsidRDefault="00131D3E" w:rsidP="0053032F">
      <w:pPr>
        <w:pStyle w:val="Heading3"/>
        <w:rPr>
          <w:lang w:val="es-MX"/>
        </w:rPr>
      </w:pPr>
      <w:r w:rsidRPr="002773BA">
        <w:rPr>
          <w:lang w:val="es-MX"/>
        </w:rPr>
        <w:t>TEL</w:t>
      </w:r>
      <w:r w:rsidR="00180627" w:rsidRPr="002773BA">
        <w:rPr>
          <w:lang w:val="es-MX"/>
        </w:rPr>
        <w:tab/>
      </w:r>
      <w:r w:rsidR="00A63BF8" w:rsidRPr="002773BA">
        <w:rPr>
          <w:lang w:val="es-MX"/>
        </w:rPr>
        <w:tab/>
      </w:r>
      <w:r w:rsidRPr="002773BA">
        <w:rPr>
          <w:lang w:val="es-MX"/>
        </w:rPr>
        <w:t>1</w:t>
      </w:r>
    </w:p>
    <w:p w14:paraId="4780D984" w14:textId="16725BB4" w:rsidR="00131D3E" w:rsidRPr="00DC25DA" w:rsidRDefault="00180627" w:rsidP="0053032F">
      <w:pPr>
        <w:rPr>
          <w:rFonts w:ascii="Courier New" w:hAnsi="Courier New" w:cs="Courier New"/>
          <w:sz w:val="20"/>
          <w:szCs w:val="20"/>
        </w:rPr>
      </w:pPr>
      <w:r w:rsidRPr="002773BA">
        <w:rPr>
          <w:rFonts w:ascii="Courier New" w:hAnsi="Courier New" w:cs="Courier New"/>
          <w:sz w:val="20"/>
          <w:szCs w:val="20"/>
          <w:lang w:val="es-MX"/>
        </w:rPr>
        <w:tab/>
      </w:r>
      <w:r w:rsidR="00131D3E" w:rsidRPr="00DC25DA">
        <w:rPr>
          <w:rFonts w:ascii="Courier New" w:hAnsi="Courier New" w:cs="Courier New"/>
          <w:sz w:val="20"/>
          <w:szCs w:val="20"/>
        </w:rPr>
        <w:t>Telephone</w:t>
      </w:r>
      <w:r w:rsidR="00F239B6" w:rsidRPr="00DC25DA">
        <w:rPr>
          <w:rFonts w:ascii="Courier New" w:hAnsi="Courier New" w:cs="Courier New"/>
          <w:sz w:val="20"/>
          <w:szCs w:val="20"/>
        </w:rPr>
        <w:t xml:space="preserve"> service</w:t>
      </w:r>
      <w:r w:rsidR="00131D3E" w:rsidRPr="00DC25DA">
        <w:rPr>
          <w:rFonts w:ascii="Courier New" w:hAnsi="Courier New" w:cs="Courier New"/>
          <w:sz w:val="20"/>
          <w:szCs w:val="20"/>
        </w:rPr>
        <w:t xml:space="preserve"> </w:t>
      </w:r>
    </w:p>
    <w:p w14:paraId="4780D985" w14:textId="5A12A3F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986" w14:textId="55FEE13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987" w14:textId="7FE57F5D" w:rsidR="00131D3E" w:rsidRPr="0063280D"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63280D">
        <w:rPr>
          <w:rFonts w:ascii="Courier New" w:hAnsi="Courier New" w:cs="Courier New"/>
          <w:sz w:val="20"/>
          <w:szCs w:val="20"/>
        </w:rPr>
        <w:t>2 .No</w:t>
      </w:r>
    </w:p>
    <w:p w14:paraId="22540248" w14:textId="3F3A42AE" w:rsidR="00BB218F" w:rsidRPr="0063280D" w:rsidRDefault="00BB218F" w:rsidP="0053032F">
      <w:pPr>
        <w:rPr>
          <w:rFonts w:ascii="Courier New" w:hAnsi="Courier New" w:cs="Courier New"/>
          <w:sz w:val="20"/>
          <w:szCs w:val="20"/>
        </w:rPr>
      </w:pPr>
      <w:r w:rsidRPr="0063280D">
        <w:rPr>
          <w:rFonts w:ascii="Courier New" w:hAnsi="Courier New" w:cs="Courier New"/>
          <w:sz w:val="20"/>
          <w:szCs w:val="20"/>
        </w:rPr>
        <w:tab/>
      </w:r>
      <w:r w:rsidRPr="0063280D">
        <w:rPr>
          <w:rFonts w:ascii="Courier New" w:hAnsi="Courier New" w:cs="Courier New"/>
          <w:sz w:val="20"/>
          <w:szCs w:val="20"/>
        </w:rPr>
        <w:tab/>
      </w:r>
      <w:commentRangeStart w:id="15"/>
      <w:r w:rsidRPr="0063280D">
        <w:rPr>
          <w:rFonts w:ascii="Courier New" w:hAnsi="Courier New" w:cs="Courier New"/>
          <w:sz w:val="20"/>
          <w:szCs w:val="20"/>
        </w:rPr>
        <w:t>8 .Suppressed for data year 201</w:t>
      </w:r>
      <w:del w:id="16" w:author="Mary Schwartz (CENSUS/SEHSD FED)" w:date="2018-03-23T10:19:00Z">
        <w:r w:rsidRPr="0063280D" w:rsidDel="00DE0378">
          <w:rPr>
            <w:rFonts w:ascii="Courier New" w:hAnsi="Courier New" w:cs="Courier New"/>
            <w:sz w:val="20"/>
            <w:szCs w:val="20"/>
          </w:rPr>
          <w:delText>6</w:delText>
        </w:r>
      </w:del>
      <w:ins w:id="17" w:author="Mary Schwartz (CENSUS/SEHSD FED)" w:date="2018-03-23T10:19:00Z">
        <w:r w:rsidR="00DE0378">
          <w:rPr>
            <w:rFonts w:ascii="Courier New" w:hAnsi="Courier New" w:cs="Courier New"/>
            <w:sz w:val="20"/>
            <w:szCs w:val="20"/>
          </w:rPr>
          <w:t>7</w:t>
        </w:r>
      </w:ins>
      <w:r w:rsidRPr="0063280D">
        <w:rPr>
          <w:rFonts w:ascii="Courier New" w:hAnsi="Courier New" w:cs="Courier New"/>
          <w:sz w:val="20"/>
          <w:szCs w:val="20"/>
        </w:rPr>
        <w:t xml:space="preserve"> for select PUMAs</w:t>
      </w:r>
    </w:p>
    <w:p w14:paraId="01EB7091" w14:textId="27F6C87C" w:rsidR="00BB218F" w:rsidRPr="0063280D" w:rsidRDefault="00BB218F" w:rsidP="0053032F">
      <w:pPr>
        <w:rPr>
          <w:rFonts w:ascii="Courier New" w:hAnsi="Courier New" w:cs="Courier New"/>
          <w:sz w:val="20"/>
          <w:szCs w:val="20"/>
        </w:rPr>
      </w:pPr>
    </w:p>
    <w:p w14:paraId="3E4EE09C" w14:textId="49FB734B" w:rsidR="0071090A" w:rsidRPr="0063280D" w:rsidRDefault="00BB218F" w:rsidP="0053032F">
      <w:pPr>
        <w:rPr>
          <w:rFonts w:ascii="Courier New" w:hAnsi="Courier New" w:cs="Courier New"/>
          <w:sz w:val="20"/>
          <w:szCs w:val="20"/>
        </w:rPr>
      </w:pPr>
      <w:r w:rsidRPr="0063280D">
        <w:rPr>
          <w:rFonts w:ascii="Courier New" w:hAnsi="Courier New" w:cs="Courier New"/>
          <w:sz w:val="20"/>
          <w:szCs w:val="20"/>
        </w:rPr>
        <w:t xml:space="preserve">NOTE:  Problems in the collection of data on the availability of telephone service (TEL) </w:t>
      </w:r>
      <w:r w:rsidR="0071090A" w:rsidRPr="0063280D">
        <w:rPr>
          <w:rFonts w:ascii="Courier New" w:hAnsi="Courier New" w:cs="Courier New"/>
          <w:sz w:val="20"/>
          <w:szCs w:val="20"/>
        </w:rPr>
        <w:t>in 201</w:t>
      </w:r>
      <w:del w:id="18" w:author="Mary Schwartz (CENSUS/SEHSD FED)" w:date="2018-03-23T10:20:00Z">
        <w:r w:rsidR="0071090A" w:rsidRPr="0063280D" w:rsidDel="00DE0378">
          <w:rPr>
            <w:rFonts w:ascii="Courier New" w:hAnsi="Courier New" w:cs="Courier New"/>
            <w:sz w:val="20"/>
            <w:szCs w:val="20"/>
          </w:rPr>
          <w:delText>6</w:delText>
        </w:r>
      </w:del>
      <w:ins w:id="19" w:author="Mary Schwartz (CENSUS/SEHSD FED)" w:date="2018-03-23T10:20:00Z">
        <w:r w:rsidR="00DE0378">
          <w:rPr>
            <w:rFonts w:ascii="Courier New" w:hAnsi="Courier New" w:cs="Courier New"/>
            <w:sz w:val="20"/>
            <w:szCs w:val="20"/>
          </w:rPr>
          <w:t>7</w:t>
        </w:r>
      </w:ins>
      <w:r w:rsidR="0071090A" w:rsidRPr="0063280D">
        <w:rPr>
          <w:rFonts w:ascii="Courier New" w:hAnsi="Courier New" w:cs="Courier New"/>
          <w:sz w:val="20"/>
          <w:szCs w:val="20"/>
        </w:rPr>
        <w:t xml:space="preserve"> led</w:t>
      </w:r>
      <w:r w:rsidRPr="0063280D">
        <w:rPr>
          <w:rFonts w:ascii="Courier New" w:hAnsi="Courier New" w:cs="Courier New"/>
          <w:sz w:val="20"/>
          <w:szCs w:val="20"/>
        </w:rPr>
        <w:t xml:space="preserve"> to suppressing this variable</w:t>
      </w:r>
      <w:r w:rsidR="0071090A" w:rsidRPr="0063280D">
        <w:rPr>
          <w:rFonts w:ascii="Courier New" w:hAnsi="Courier New" w:cs="Courier New"/>
          <w:sz w:val="20"/>
          <w:szCs w:val="20"/>
        </w:rPr>
        <w:t xml:space="preserve"> in</w:t>
      </w:r>
      <w:r w:rsidRPr="0063280D">
        <w:rPr>
          <w:rFonts w:ascii="Courier New" w:hAnsi="Courier New" w:cs="Courier New"/>
          <w:sz w:val="20"/>
          <w:szCs w:val="20"/>
        </w:rPr>
        <w:t xml:space="preserve"> fourteen PUMAs in </w:t>
      </w:r>
      <w:r w:rsidR="0071090A" w:rsidRPr="0063280D">
        <w:rPr>
          <w:rFonts w:ascii="Courier New" w:hAnsi="Courier New" w:cs="Courier New"/>
          <w:sz w:val="20"/>
          <w:szCs w:val="20"/>
        </w:rPr>
        <w:t>six counties.  See the Estimation section of the Acuracy of the Data for the 201</w:t>
      </w:r>
      <w:del w:id="20" w:author="Mary Schwartz (CENSUS/SEHSD FED)" w:date="2018-03-23T10:20:00Z">
        <w:r w:rsidR="0071090A" w:rsidRPr="0063280D" w:rsidDel="00DE0378">
          <w:rPr>
            <w:rFonts w:ascii="Courier New" w:hAnsi="Courier New" w:cs="Courier New"/>
            <w:sz w:val="20"/>
            <w:szCs w:val="20"/>
          </w:rPr>
          <w:delText>6</w:delText>
        </w:r>
      </w:del>
      <w:ins w:id="21" w:author="Mary Schwartz (CENSUS/SEHSD FED)" w:date="2018-03-23T10:20:00Z">
        <w:r w:rsidR="00DE0378">
          <w:rPr>
            <w:rFonts w:ascii="Courier New" w:hAnsi="Courier New" w:cs="Courier New"/>
            <w:sz w:val="20"/>
            <w:szCs w:val="20"/>
          </w:rPr>
          <w:t>7</w:t>
        </w:r>
      </w:ins>
      <w:r w:rsidR="0071090A" w:rsidRPr="0063280D">
        <w:rPr>
          <w:rFonts w:ascii="Courier New" w:hAnsi="Courier New" w:cs="Courier New"/>
          <w:sz w:val="20"/>
          <w:szCs w:val="20"/>
        </w:rPr>
        <w:t xml:space="preserve"> 1-year PUMS for more information on PUMS using TEL.</w:t>
      </w:r>
    </w:p>
    <w:p w14:paraId="41760641" w14:textId="707FE235" w:rsidR="00BB218F" w:rsidRPr="00DC25DA" w:rsidRDefault="0071090A" w:rsidP="0053032F">
      <w:pPr>
        <w:rPr>
          <w:rFonts w:ascii="Courier New" w:hAnsi="Courier New" w:cs="Courier New"/>
          <w:sz w:val="20"/>
          <w:szCs w:val="20"/>
        </w:rPr>
      </w:pPr>
      <w:r w:rsidRPr="0063280D">
        <w:rPr>
          <w:rFonts w:ascii="Courier New" w:hAnsi="Courier New" w:cs="Courier New"/>
          <w:sz w:val="20"/>
          <w:szCs w:val="20"/>
        </w:rPr>
        <w:t>https://www.census.gov/programs-surveys/acs/technical-documentation/pums/documentation.html</w:t>
      </w:r>
      <w:del w:id="22" w:author="Mary Schwartz (CENSUS/SEHSD FED)" w:date="2018-03-23T10:20:00Z">
        <w:r w:rsidR="00BB218F" w:rsidRPr="0063280D" w:rsidDel="00DE0378">
          <w:rPr>
            <w:rFonts w:ascii="Courier New" w:hAnsi="Courier New" w:cs="Courier New"/>
            <w:sz w:val="20"/>
            <w:szCs w:val="20"/>
          </w:rPr>
          <w:delText xml:space="preserve"> </w:delText>
        </w:r>
      </w:del>
      <w:commentRangeEnd w:id="15"/>
      <w:r w:rsidR="00DE0378">
        <w:rPr>
          <w:rStyle w:val="CommentReference"/>
        </w:rPr>
        <w:commentReference w:id="15"/>
      </w:r>
    </w:p>
    <w:p w14:paraId="4780D98C" w14:textId="77777777" w:rsidR="00131D3E" w:rsidRPr="00DC25DA" w:rsidRDefault="00131D3E" w:rsidP="0053032F">
      <w:pPr>
        <w:rPr>
          <w:rFonts w:ascii="Courier New" w:hAnsi="Courier New" w:cs="Courier New"/>
          <w:sz w:val="20"/>
          <w:szCs w:val="20"/>
        </w:rPr>
      </w:pPr>
    </w:p>
    <w:p w14:paraId="4780D98D" w14:textId="1CFE99FE" w:rsidR="00131D3E" w:rsidRPr="00DC25DA" w:rsidRDefault="00131D3E" w:rsidP="0053032F">
      <w:pPr>
        <w:pStyle w:val="Heading3"/>
      </w:pPr>
      <w:r w:rsidRPr="00DC25DA">
        <w:t>TEN</w:t>
      </w:r>
      <w:r w:rsidRPr="00DC25DA">
        <w:tab/>
      </w:r>
      <w:r w:rsidR="00180627" w:rsidRPr="00DC25DA">
        <w:tab/>
      </w:r>
      <w:r w:rsidRPr="00DC25DA">
        <w:t>1</w:t>
      </w:r>
    </w:p>
    <w:p w14:paraId="4780D98E" w14:textId="67AF6C3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Tenure</w:t>
      </w:r>
    </w:p>
    <w:p w14:paraId="4780D98F" w14:textId="3E5146B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990" w14:textId="2DB62EF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.Owned with mortgage or loan (include home equity loans)</w:t>
      </w:r>
    </w:p>
    <w:p w14:paraId="4780D991" w14:textId="3A89D81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.Owned free and clear</w:t>
      </w:r>
    </w:p>
    <w:p w14:paraId="4780D992" w14:textId="13C26A1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.Rented</w:t>
      </w:r>
    </w:p>
    <w:p w14:paraId="4780D993" w14:textId="0DD3262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.Occupied without payment of rent</w:t>
      </w:r>
    </w:p>
    <w:p w14:paraId="4780D994" w14:textId="77777777" w:rsidR="00131D3E" w:rsidRPr="00DC25DA" w:rsidRDefault="00131D3E" w:rsidP="0053032F">
      <w:pPr>
        <w:rPr>
          <w:rFonts w:ascii="Courier New" w:hAnsi="Courier New" w:cs="Courier New"/>
          <w:sz w:val="20"/>
          <w:szCs w:val="20"/>
        </w:rPr>
      </w:pPr>
    </w:p>
    <w:p w14:paraId="4780D99A" w14:textId="77777777" w:rsidR="00131D3E" w:rsidRPr="00DC25DA" w:rsidRDefault="00131D3E" w:rsidP="0053032F">
      <w:pPr>
        <w:rPr>
          <w:rFonts w:ascii="Courier New" w:hAnsi="Courier New" w:cs="Courier New"/>
          <w:sz w:val="20"/>
          <w:szCs w:val="20"/>
        </w:rPr>
      </w:pPr>
    </w:p>
    <w:p w14:paraId="4780D99B" w14:textId="0FF6FA79" w:rsidR="00131D3E" w:rsidRPr="00DC25DA" w:rsidRDefault="00131D3E" w:rsidP="0053032F">
      <w:pPr>
        <w:pStyle w:val="Heading3"/>
      </w:pPr>
      <w:r w:rsidRPr="00DC25DA">
        <w:t>VACS</w:t>
      </w:r>
      <w:r w:rsidR="00A63BF8" w:rsidRPr="00DC25DA">
        <w:tab/>
      </w:r>
      <w:r w:rsidR="00180627" w:rsidRPr="00DC25DA">
        <w:tab/>
      </w:r>
      <w:r w:rsidRPr="00DC25DA">
        <w:t>1</w:t>
      </w:r>
      <w:r w:rsidR="00180627" w:rsidRPr="00DC25DA">
        <w:tab/>
      </w:r>
    </w:p>
    <w:p w14:paraId="4780D99C" w14:textId="55C9E79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Vacancy status</w:t>
      </w:r>
    </w:p>
    <w:p w14:paraId="4780D99D" w14:textId="5261430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(GQ/occupied)</w:t>
      </w:r>
    </w:p>
    <w:p w14:paraId="4780D99E" w14:textId="6A2616C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.For rent</w:t>
      </w:r>
    </w:p>
    <w:p w14:paraId="4780D99F" w14:textId="47E8100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.Rented, not occupied</w:t>
      </w:r>
    </w:p>
    <w:p w14:paraId="4780D9A0" w14:textId="33151B8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.For sale only</w:t>
      </w:r>
    </w:p>
    <w:p w14:paraId="4780D9A1" w14:textId="46305D0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.Sold, not occupied</w:t>
      </w:r>
    </w:p>
    <w:p w14:paraId="4780D9A2" w14:textId="2F89FB5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.For seasonal/recreational/occasional use</w:t>
      </w:r>
    </w:p>
    <w:p w14:paraId="4780D9A3" w14:textId="33159B4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 .For migrant workers</w:t>
      </w:r>
    </w:p>
    <w:p w14:paraId="4780D9A4" w14:textId="25AC5CF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 .Other vacant</w:t>
      </w:r>
    </w:p>
    <w:p w14:paraId="4780D9A5" w14:textId="77777777" w:rsidR="00CE0448" w:rsidRPr="00DC25DA" w:rsidRDefault="00CE0448" w:rsidP="0053032F">
      <w:pPr>
        <w:rPr>
          <w:rFonts w:ascii="Courier New" w:hAnsi="Courier New" w:cs="Courier New"/>
          <w:sz w:val="20"/>
          <w:szCs w:val="20"/>
        </w:rPr>
      </w:pPr>
    </w:p>
    <w:p w14:paraId="4780D9A6" w14:textId="10F39F32" w:rsidR="004F48F7" w:rsidRPr="00DC25DA" w:rsidRDefault="004F48F7" w:rsidP="0053032F">
      <w:pPr>
        <w:pStyle w:val="Heading3"/>
      </w:pPr>
      <w:r w:rsidRPr="00DC25DA">
        <w:t>VALP</w:t>
      </w:r>
      <w:r w:rsidR="00A63BF8" w:rsidRPr="00DC25DA">
        <w:tab/>
      </w:r>
      <w:r w:rsidR="00180627" w:rsidRPr="00DC25DA">
        <w:tab/>
      </w:r>
      <w:r w:rsidRPr="00DC25DA">
        <w:t>7</w:t>
      </w:r>
    </w:p>
    <w:p w14:paraId="4780D9A7" w14:textId="7DE1D601" w:rsidR="004F48F7"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4F48F7" w:rsidRPr="00DC25DA">
        <w:rPr>
          <w:rFonts w:ascii="Courier New" w:hAnsi="Courier New" w:cs="Courier New"/>
          <w:sz w:val="20"/>
          <w:szCs w:val="20"/>
        </w:rPr>
        <w:t>Property value</w:t>
      </w:r>
    </w:p>
    <w:p w14:paraId="24332691" w14:textId="66147B83" w:rsidR="00B762AC" w:rsidRPr="00DC25DA" w:rsidRDefault="00B762AC" w:rsidP="00B762AC">
      <w:pPr>
        <w:ind w:left="2880" w:hanging="1440"/>
        <w:rPr>
          <w:rFonts w:ascii="Courier New" w:hAnsi="Courier New" w:cs="Courier New"/>
          <w:sz w:val="20"/>
          <w:szCs w:val="20"/>
        </w:rPr>
      </w:pPr>
      <w:r w:rsidRPr="00DC25DA">
        <w:rPr>
          <w:rFonts w:ascii="Courier New" w:hAnsi="Courier New" w:cs="Courier New"/>
          <w:sz w:val="20"/>
          <w:szCs w:val="20"/>
        </w:rPr>
        <w:t>bbbbbbb</w:t>
      </w:r>
      <w:r w:rsidRPr="00DC25DA">
        <w:rPr>
          <w:rFonts w:ascii="Courier New" w:hAnsi="Courier New" w:cs="Courier New"/>
          <w:sz w:val="20"/>
          <w:szCs w:val="20"/>
        </w:rPr>
        <w:tab/>
      </w:r>
      <w:r w:rsidR="007756D4" w:rsidRPr="00DC25DA">
        <w:rPr>
          <w:rFonts w:ascii="Courier New" w:hAnsi="Courier New" w:cs="Courier New"/>
          <w:sz w:val="20"/>
          <w:szCs w:val="20"/>
        </w:rPr>
        <w:t xml:space="preserve">     </w:t>
      </w:r>
      <w:r w:rsidR="004F48F7" w:rsidRPr="00DC25DA">
        <w:rPr>
          <w:rFonts w:ascii="Courier New" w:hAnsi="Courier New" w:cs="Courier New"/>
          <w:sz w:val="20"/>
          <w:szCs w:val="20"/>
        </w:rPr>
        <w:t xml:space="preserve">.N/A (GQ/vacant units, except ”for-sale-only“ </w:t>
      </w:r>
      <w:r w:rsidRPr="00DC25DA">
        <w:rPr>
          <w:rFonts w:ascii="Courier New" w:hAnsi="Courier New" w:cs="Courier New"/>
          <w:sz w:val="20"/>
          <w:szCs w:val="20"/>
        </w:rPr>
        <w:t xml:space="preserve"> </w:t>
      </w:r>
    </w:p>
    <w:p w14:paraId="4780D9A9" w14:textId="099EB213" w:rsidR="004F48F7" w:rsidRPr="00DC25DA" w:rsidRDefault="00B762AC" w:rsidP="00B762AC">
      <w:pPr>
        <w:ind w:left="3480"/>
        <w:rPr>
          <w:rFonts w:ascii="Courier New" w:hAnsi="Courier New" w:cs="Courier New"/>
          <w:sz w:val="20"/>
          <w:szCs w:val="20"/>
        </w:rPr>
      </w:pPr>
      <w:r w:rsidRPr="00DC25DA">
        <w:rPr>
          <w:rFonts w:ascii="Courier New" w:hAnsi="Courier New" w:cs="Courier New"/>
          <w:sz w:val="20"/>
          <w:szCs w:val="20"/>
        </w:rPr>
        <w:t>.</w:t>
      </w:r>
      <w:r w:rsidR="004F48F7" w:rsidRPr="00DC25DA">
        <w:rPr>
          <w:rFonts w:ascii="Courier New" w:hAnsi="Courier New" w:cs="Courier New"/>
          <w:sz w:val="20"/>
          <w:szCs w:val="20"/>
        </w:rPr>
        <w:t>and</w:t>
      </w:r>
      <w:r w:rsidRPr="00DC25DA">
        <w:rPr>
          <w:rFonts w:ascii="Courier New" w:hAnsi="Courier New" w:cs="Courier New"/>
          <w:sz w:val="20"/>
          <w:szCs w:val="20"/>
        </w:rPr>
        <w:t xml:space="preserve"> </w:t>
      </w:r>
      <w:r w:rsidR="004F48F7" w:rsidRPr="00DC25DA">
        <w:rPr>
          <w:rFonts w:ascii="Courier New" w:hAnsi="Courier New" w:cs="Courier New"/>
          <w:sz w:val="20"/>
          <w:szCs w:val="20"/>
        </w:rPr>
        <w:t xml:space="preserve">”sold, not occupied”/not owned or being </w:t>
      </w:r>
      <w:r w:rsidRPr="00DC25DA">
        <w:rPr>
          <w:rFonts w:ascii="Courier New" w:hAnsi="Courier New" w:cs="Courier New"/>
          <w:sz w:val="20"/>
          <w:szCs w:val="20"/>
        </w:rPr>
        <w:t>.</w:t>
      </w:r>
      <w:r w:rsidR="004F48F7" w:rsidRPr="00DC25DA">
        <w:rPr>
          <w:rFonts w:ascii="Courier New" w:hAnsi="Courier New" w:cs="Courier New"/>
          <w:sz w:val="20"/>
          <w:szCs w:val="20"/>
        </w:rPr>
        <w:t>bought)</w:t>
      </w:r>
    </w:p>
    <w:p w14:paraId="4780D9AA" w14:textId="1F6C4E98" w:rsidR="004F48F7"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F48F7" w:rsidRPr="00DC25DA">
        <w:rPr>
          <w:rFonts w:ascii="Courier New" w:hAnsi="Courier New" w:cs="Courier New"/>
          <w:sz w:val="20"/>
          <w:szCs w:val="20"/>
        </w:rPr>
        <w:t>0000001..9999999 .$1 to $9999999 (Rounded and top-coded)</w:t>
      </w:r>
    </w:p>
    <w:p w14:paraId="4780D9AB" w14:textId="77777777" w:rsidR="00131D3E" w:rsidRPr="00DC25DA" w:rsidRDefault="00131D3E" w:rsidP="0053032F">
      <w:pPr>
        <w:rPr>
          <w:rFonts w:ascii="Courier New" w:hAnsi="Courier New" w:cs="Courier New"/>
          <w:sz w:val="20"/>
          <w:szCs w:val="20"/>
        </w:rPr>
      </w:pPr>
    </w:p>
    <w:p w14:paraId="4780D9AC" w14:textId="373643AA" w:rsidR="00131D3E" w:rsidRPr="00DC25DA" w:rsidRDefault="00131D3E" w:rsidP="0053032F">
      <w:pPr>
        <w:pStyle w:val="Heading3"/>
      </w:pPr>
      <w:r w:rsidRPr="00DC25DA">
        <w:t>VEH</w:t>
      </w:r>
      <w:r w:rsidR="00180627" w:rsidRPr="00DC25DA">
        <w:tab/>
      </w:r>
      <w:r w:rsidR="00137627" w:rsidRPr="00DC25DA">
        <w:tab/>
      </w:r>
      <w:r w:rsidRPr="00DC25DA">
        <w:t>1</w:t>
      </w:r>
    </w:p>
    <w:p w14:paraId="4780D9AD" w14:textId="29246E1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Vehicles (1 ton or less) available</w:t>
      </w:r>
    </w:p>
    <w:p w14:paraId="4780D9AE" w14:textId="0F86A5A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9AF" w14:textId="66365CA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 vehicles</w:t>
      </w:r>
    </w:p>
    <w:p w14:paraId="4780D9B0" w14:textId="2C02648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.1 vehicle</w:t>
      </w:r>
    </w:p>
    <w:p w14:paraId="4780D9B1" w14:textId="49BD7BD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.2 vehicles</w:t>
      </w:r>
    </w:p>
    <w:p w14:paraId="4780D9B2" w14:textId="50704F5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.3 vehicles</w:t>
      </w:r>
    </w:p>
    <w:p w14:paraId="4780D9B3" w14:textId="27436B8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.4 vehicles</w:t>
      </w:r>
    </w:p>
    <w:p w14:paraId="4780D9B4" w14:textId="5C4A534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.5 vehicles</w:t>
      </w:r>
    </w:p>
    <w:p w14:paraId="4780D9B5" w14:textId="5B4C8F4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 .6 or more vehicles</w:t>
      </w:r>
    </w:p>
    <w:p w14:paraId="4780D9B6" w14:textId="77777777" w:rsidR="00131D3E" w:rsidRPr="00DC25DA" w:rsidRDefault="00131D3E" w:rsidP="0053032F">
      <w:pPr>
        <w:rPr>
          <w:rFonts w:ascii="Courier New" w:hAnsi="Courier New" w:cs="Courier New"/>
          <w:sz w:val="20"/>
          <w:szCs w:val="20"/>
        </w:rPr>
      </w:pPr>
    </w:p>
    <w:p w14:paraId="4780D9B7" w14:textId="0BFDFD94" w:rsidR="00131D3E" w:rsidRPr="00DC25DA" w:rsidRDefault="00131D3E" w:rsidP="0053032F">
      <w:pPr>
        <w:pStyle w:val="Heading3"/>
      </w:pPr>
      <w:r w:rsidRPr="00DC25DA">
        <w:t>WATP</w:t>
      </w:r>
      <w:r w:rsidR="00180627" w:rsidRPr="00DC25DA">
        <w:tab/>
      </w:r>
      <w:r w:rsidR="00137627" w:rsidRPr="00DC25DA">
        <w:tab/>
      </w:r>
      <w:r w:rsidRPr="00DC25DA">
        <w:t>4</w:t>
      </w:r>
    </w:p>
    <w:p w14:paraId="4780D9B8" w14:textId="20CD77D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Water (yearly cost)</w:t>
      </w:r>
    </w:p>
    <w:p w14:paraId="4780D9B9" w14:textId="7036FFA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bbbb </w:t>
      </w:r>
      <w:r w:rsidR="00BE294A" w:rsidRPr="00DC25DA">
        <w:rPr>
          <w:rFonts w:ascii="Courier New" w:hAnsi="Courier New" w:cs="Courier New"/>
          <w:sz w:val="20"/>
          <w:szCs w:val="20"/>
        </w:rPr>
        <w:tab/>
      </w:r>
      <w:r w:rsidR="00BE294A" w:rsidRPr="00DC25DA">
        <w:rPr>
          <w:rFonts w:ascii="Courier New" w:hAnsi="Courier New" w:cs="Courier New"/>
          <w:sz w:val="20"/>
          <w:szCs w:val="20"/>
        </w:rPr>
        <w:tab/>
      </w:r>
      <w:r w:rsidR="00131D3E" w:rsidRPr="00DC25DA">
        <w:rPr>
          <w:rFonts w:ascii="Courier New" w:hAnsi="Courier New" w:cs="Courier New"/>
          <w:sz w:val="20"/>
          <w:szCs w:val="20"/>
        </w:rPr>
        <w:t>.N/A (GQ/vacant)</w:t>
      </w:r>
    </w:p>
    <w:p w14:paraId="4780D9BA" w14:textId="334591C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0001 </w:t>
      </w:r>
      <w:r w:rsidR="00BE294A" w:rsidRPr="00DC25DA">
        <w:rPr>
          <w:rFonts w:ascii="Courier New" w:hAnsi="Courier New" w:cs="Courier New"/>
          <w:sz w:val="20"/>
          <w:szCs w:val="20"/>
        </w:rPr>
        <w:tab/>
      </w:r>
      <w:r w:rsidR="00BE294A" w:rsidRPr="00DC25DA">
        <w:rPr>
          <w:rFonts w:ascii="Courier New" w:hAnsi="Courier New" w:cs="Courier New"/>
          <w:sz w:val="20"/>
          <w:szCs w:val="20"/>
        </w:rPr>
        <w:tab/>
      </w:r>
      <w:r w:rsidR="00131D3E" w:rsidRPr="00DC25DA">
        <w:rPr>
          <w:rFonts w:ascii="Courier New" w:hAnsi="Courier New" w:cs="Courier New"/>
          <w:sz w:val="20"/>
          <w:szCs w:val="20"/>
        </w:rPr>
        <w:t>.Included in rent or in condo fee</w:t>
      </w:r>
    </w:p>
    <w:p w14:paraId="4780D9BB" w14:textId="75AD15D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0002 </w:t>
      </w:r>
      <w:r w:rsidR="00BE294A" w:rsidRPr="00DC25DA">
        <w:rPr>
          <w:rFonts w:ascii="Courier New" w:hAnsi="Courier New" w:cs="Courier New"/>
          <w:sz w:val="20"/>
          <w:szCs w:val="20"/>
        </w:rPr>
        <w:tab/>
      </w:r>
      <w:r w:rsidR="00BE294A" w:rsidRPr="00DC25DA">
        <w:rPr>
          <w:rFonts w:ascii="Courier New" w:hAnsi="Courier New" w:cs="Courier New"/>
          <w:sz w:val="20"/>
          <w:szCs w:val="20"/>
        </w:rPr>
        <w:tab/>
      </w:r>
      <w:r w:rsidR="00131D3E" w:rsidRPr="00DC25DA">
        <w:rPr>
          <w:rFonts w:ascii="Courier New" w:hAnsi="Courier New" w:cs="Courier New"/>
          <w:sz w:val="20"/>
          <w:szCs w:val="20"/>
        </w:rPr>
        <w:t>.No charge</w:t>
      </w:r>
    </w:p>
    <w:p w14:paraId="4780D9BC" w14:textId="0C2B2B8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0003..9999 </w:t>
      </w:r>
      <w:r w:rsidR="00BE294A" w:rsidRPr="00DC25DA">
        <w:rPr>
          <w:rFonts w:ascii="Courier New" w:hAnsi="Courier New" w:cs="Courier New"/>
          <w:sz w:val="20"/>
          <w:szCs w:val="20"/>
        </w:rPr>
        <w:t xml:space="preserve"> </w:t>
      </w:r>
      <w:r w:rsidR="00131D3E" w:rsidRPr="00DC25DA">
        <w:rPr>
          <w:rFonts w:ascii="Courier New" w:hAnsi="Courier New" w:cs="Courier New"/>
          <w:sz w:val="20"/>
          <w:szCs w:val="20"/>
        </w:rPr>
        <w:t>.$3 to $9999 (Rounded and top-coded)</w:t>
      </w:r>
    </w:p>
    <w:p w14:paraId="4780D9BD" w14:textId="5964AF61" w:rsidR="00131D3E" w:rsidRPr="00DC25DA" w:rsidRDefault="00131D3E" w:rsidP="0053032F">
      <w:pPr>
        <w:rPr>
          <w:rFonts w:ascii="Courier New" w:hAnsi="Courier New" w:cs="Courier New"/>
          <w:sz w:val="20"/>
          <w:szCs w:val="20"/>
        </w:rPr>
      </w:pPr>
    </w:p>
    <w:p w14:paraId="4780D9BE" w14:textId="77777777" w:rsidR="00131D3E" w:rsidRPr="00DC25DA" w:rsidRDefault="00131D3E" w:rsidP="0053032F">
      <w:pPr>
        <w:rPr>
          <w:rFonts w:ascii="Courier New" w:hAnsi="Courier New" w:cs="Courier New"/>
          <w:sz w:val="20"/>
          <w:szCs w:val="20"/>
        </w:rPr>
      </w:pPr>
      <w:r w:rsidRPr="00DC25DA">
        <w:rPr>
          <w:rFonts w:ascii="Courier New" w:hAnsi="Courier New" w:cs="Courier New"/>
          <w:sz w:val="20"/>
          <w:szCs w:val="20"/>
        </w:rPr>
        <w:t>Note: Use ADJHSG to adjust WATP values 3 and over</w:t>
      </w:r>
      <w:r w:rsidRPr="00DC25DA">
        <w:rPr>
          <w:rFonts w:ascii="Shruti" w:hAnsi="Shruti" w:cs="Shruti"/>
          <w:sz w:val="20"/>
          <w:szCs w:val="20"/>
        </w:rPr>
        <w:t xml:space="preserve"> </w:t>
      </w:r>
      <w:r w:rsidRPr="00DC25DA">
        <w:rPr>
          <w:rFonts w:ascii="Courier New" w:hAnsi="Courier New" w:cs="Courier New"/>
          <w:sz w:val="20"/>
          <w:szCs w:val="20"/>
        </w:rPr>
        <w:t>to constant dollars.</w:t>
      </w:r>
    </w:p>
    <w:p w14:paraId="4780D9BF" w14:textId="77777777" w:rsidR="00131D3E" w:rsidRPr="00DC25DA" w:rsidRDefault="00131D3E" w:rsidP="0053032F">
      <w:pPr>
        <w:rPr>
          <w:rFonts w:ascii="Courier New" w:hAnsi="Courier New" w:cs="Courier New"/>
          <w:sz w:val="20"/>
          <w:szCs w:val="20"/>
        </w:rPr>
      </w:pPr>
    </w:p>
    <w:p w14:paraId="4780D9C0" w14:textId="6D2EED38" w:rsidR="00131D3E" w:rsidRPr="00DC25DA" w:rsidRDefault="00131D3E" w:rsidP="0053032F">
      <w:pPr>
        <w:pStyle w:val="Heading3"/>
      </w:pPr>
      <w:r w:rsidRPr="00DC25DA">
        <w:t>YBL</w:t>
      </w:r>
      <w:r w:rsidR="00180627" w:rsidRPr="00DC25DA">
        <w:tab/>
      </w:r>
      <w:r w:rsidR="00A63BF8" w:rsidRPr="00DC25DA">
        <w:tab/>
      </w:r>
      <w:r w:rsidRPr="00DC25DA">
        <w:t>2</w:t>
      </w:r>
    </w:p>
    <w:p w14:paraId="4780D9C1" w14:textId="3F7F784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When structure first built</w:t>
      </w:r>
    </w:p>
    <w:p w14:paraId="4780D9C2" w14:textId="7402217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 .N/A (GQ)</w:t>
      </w:r>
    </w:p>
    <w:p w14:paraId="4780D9C3" w14:textId="67EDEA1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 .1939 or earlier</w:t>
      </w:r>
    </w:p>
    <w:p w14:paraId="4780D9C4" w14:textId="30720A5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 .1940 to 1949</w:t>
      </w:r>
    </w:p>
    <w:p w14:paraId="4780D9C5" w14:textId="1D2EDB7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03 .1950 to 1959</w:t>
      </w:r>
    </w:p>
    <w:p w14:paraId="4780D9C6" w14:textId="7FC3EB9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 .1960 to 1969</w:t>
      </w:r>
    </w:p>
    <w:p w14:paraId="4780D9C7" w14:textId="65B5613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05 .1970 to 1979</w:t>
      </w:r>
    </w:p>
    <w:p w14:paraId="4780D9C8" w14:textId="1E9D3E7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06 .1980 to 1989</w:t>
      </w:r>
    </w:p>
    <w:p w14:paraId="4780D9C9" w14:textId="504EB85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07 .1990 to 1999</w:t>
      </w:r>
    </w:p>
    <w:p w14:paraId="4780D9CA" w14:textId="444757C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08 .2000 to 2004</w:t>
      </w:r>
    </w:p>
    <w:p w14:paraId="4780D9CB" w14:textId="5850F68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09 .2005</w:t>
      </w:r>
    </w:p>
    <w:p w14:paraId="4780D9CC" w14:textId="36912E7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10 .2006</w:t>
      </w:r>
    </w:p>
    <w:p w14:paraId="4780D9CD" w14:textId="438550B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11 .2007</w:t>
      </w:r>
    </w:p>
    <w:p w14:paraId="1D9010F0" w14:textId="72FC887C" w:rsidR="009262EA"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12 .2008</w:t>
      </w:r>
    </w:p>
    <w:p w14:paraId="4780D9CF" w14:textId="5581DBD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13 .2009</w:t>
      </w:r>
    </w:p>
    <w:p w14:paraId="4780D9D0" w14:textId="7CA6C85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14 .2010</w:t>
      </w:r>
    </w:p>
    <w:p w14:paraId="4780D9D1" w14:textId="7AE0C426" w:rsidR="005B5BA2" w:rsidRPr="00DC25DA" w:rsidRDefault="005B5BA2"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15 .2011</w:t>
      </w:r>
    </w:p>
    <w:p w14:paraId="4780D9D2" w14:textId="5DF611F5" w:rsidR="00762E29" w:rsidRPr="00DC25DA" w:rsidRDefault="00762E29"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16 .2012</w:t>
      </w:r>
    </w:p>
    <w:p w14:paraId="4780D9DC" w14:textId="762543AD" w:rsidR="00CE0448"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2364C" w:rsidRPr="00DC25DA">
        <w:rPr>
          <w:rFonts w:ascii="Courier New" w:hAnsi="Courier New" w:cs="Courier New"/>
          <w:sz w:val="20"/>
          <w:szCs w:val="20"/>
        </w:rPr>
        <w:t>17 .2013</w:t>
      </w:r>
    </w:p>
    <w:p w14:paraId="2114FD0F" w14:textId="0227D7C1" w:rsidR="005F61A2"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5F61A2" w:rsidRPr="00DC25DA">
        <w:rPr>
          <w:rFonts w:ascii="Courier New" w:hAnsi="Courier New" w:cs="Courier New"/>
          <w:sz w:val="20"/>
          <w:szCs w:val="20"/>
        </w:rPr>
        <w:t>18 .2014</w:t>
      </w:r>
    </w:p>
    <w:p w14:paraId="144269AE" w14:textId="0E0CC8B0" w:rsidR="00522B6A" w:rsidRPr="00DC25DA" w:rsidRDefault="00522B6A"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19 .2015</w:t>
      </w:r>
    </w:p>
    <w:p w14:paraId="1B7BC322" w14:textId="3E03A277" w:rsidR="005B5F84" w:rsidRDefault="005B5F84" w:rsidP="0053032F">
      <w:pPr>
        <w:rPr>
          <w:ins w:id="23" w:author="Mary Schwartz (CENSUS/SEHSD FED)" w:date="2018-03-23T10:27:00Z"/>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20 .2016</w:t>
      </w:r>
    </w:p>
    <w:p w14:paraId="2C7C97C2" w14:textId="657515AF" w:rsidR="00060620" w:rsidRPr="00DC25DA" w:rsidRDefault="00060620" w:rsidP="0053032F">
      <w:pPr>
        <w:rPr>
          <w:rFonts w:ascii="Courier New" w:hAnsi="Courier New" w:cs="Courier New"/>
          <w:sz w:val="20"/>
          <w:szCs w:val="20"/>
        </w:rPr>
      </w:pPr>
      <w:ins w:id="24" w:author="Mary Schwartz (CENSUS/SEHSD FED)" w:date="2018-03-23T10:27:00Z">
        <w:r>
          <w:rPr>
            <w:rFonts w:ascii="Courier New" w:hAnsi="Courier New" w:cs="Courier New"/>
            <w:sz w:val="20"/>
            <w:szCs w:val="20"/>
          </w:rPr>
          <w:tab/>
        </w:r>
        <w:r>
          <w:rPr>
            <w:rFonts w:ascii="Courier New" w:hAnsi="Courier New" w:cs="Courier New"/>
            <w:sz w:val="20"/>
            <w:szCs w:val="20"/>
          </w:rPr>
          <w:tab/>
          <w:t>21 .2017</w:t>
        </w:r>
      </w:ins>
    </w:p>
    <w:p w14:paraId="4780D9DD" w14:textId="77777777" w:rsidR="00CE0448" w:rsidRPr="00DC25DA" w:rsidRDefault="00CE0448" w:rsidP="0053032F">
      <w:pPr>
        <w:rPr>
          <w:rFonts w:ascii="Courier New" w:hAnsi="Courier New" w:cs="Courier New"/>
          <w:sz w:val="20"/>
          <w:szCs w:val="20"/>
        </w:rPr>
      </w:pPr>
    </w:p>
    <w:p w14:paraId="4780D9DE" w14:textId="4C5A9F5C" w:rsidR="00131D3E" w:rsidRPr="00DC25DA" w:rsidRDefault="00131D3E" w:rsidP="0053032F">
      <w:pPr>
        <w:pStyle w:val="Heading3"/>
      </w:pPr>
      <w:r w:rsidRPr="00DC25DA">
        <w:t>FES</w:t>
      </w:r>
      <w:r w:rsidR="00180627" w:rsidRPr="00DC25DA">
        <w:tab/>
      </w:r>
      <w:r w:rsidR="00962595" w:rsidRPr="00DC25DA">
        <w:tab/>
      </w:r>
      <w:r w:rsidRPr="00DC25DA">
        <w:t>1</w:t>
      </w:r>
    </w:p>
    <w:p w14:paraId="4780D9DF" w14:textId="33D77B3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Family type and employment status</w:t>
      </w:r>
      <w:r w:rsidRPr="00DC25DA">
        <w:rPr>
          <w:rFonts w:ascii="Courier New" w:hAnsi="Courier New" w:cs="Courier New"/>
          <w:sz w:val="20"/>
          <w:szCs w:val="20"/>
        </w:rPr>
        <w:tab/>
      </w:r>
    </w:p>
    <w:p w14:paraId="4780D9E0" w14:textId="27B748D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(GQ/vacant/not a family</w:t>
      </w:r>
      <w:r w:rsidR="000A0CE8" w:rsidRPr="00DC25DA">
        <w:rPr>
          <w:rFonts w:ascii="Courier New" w:hAnsi="Courier New" w:cs="Courier New"/>
          <w:sz w:val="20"/>
          <w:szCs w:val="20"/>
        </w:rPr>
        <w:t>/same-sex married-couple families</w:t>
      </w:r>
      <w:r w:rsidR="00131D3E" w:rsidRPr="00DC25DA">
        <w:rPr>
          <w:rFonts w:ascii="Courier New" w:hAnsi="Courier New" w:cs="Courier New"/>
          <w:sz w:val="20"/>
          <w:szCs w:val="20"/>
        </w:rPr>
        <w:t>)</w:t>
      </w:r>
    </w:p>
    <w:p w14:paraId="4780D9E1" w14:textId="0ED647D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.Married-couple family: Husband and wife in LF</w:t>
      </w:r>
    </w:p>
    <w:p w14:paraId="4780D9E3" w14:textId="239F3E6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.Married-couple famil</w:t>
      </w:r>
      <w:r w:rsidR="00A63BF8" w:rsidRPr="00DC25DA">
        <w:rPr>
          <w:rFonts w:ascii="Courier New" w:hAnsi="Courier New" w:cs="Courier New"/>
          <w:sz w:val="20"/>
          <w:szCs w:val="20"/>
        </w:rPr>
        <w:t>y: Husband in labor force, wife</w:t>
      </w:r>
      <w:r w:rsidR="00131D3E" w:rsidRPr="00DC25DA">
        <w:rPr>
          <w:rFonts w:ascii="Courier New" w:hAnsi="Courier New" w:cs="Courier New"/>
          <w:sz w:val="20"/>
          <w:szCs w:val="20"/>
        </w:rPr>
        <w:t>.not in LF</w:t>
      </w:r>
    </w:p>
    <w:p w14:paraId="4780D9E5" w14:textId="59D8CFB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.Married-co</w:t>
      </w:r>
      <w:r w:rsidR="00A63BF8" w:rsidRPr="00DC25DA">
        <w:rPr>
          <w:rFonts w:ascii="Courier New" w:hAnsi="Courier New" w:cs="Courier New"/>
          <w:sz w:val="20"/>
          <w:szCs w:val="20"/>
        </w:rPr>
        <w:t>uple family: Husband not in LF,</w:t>
      </w:r>
      <w:r w:rsidR="00131D3E" w:rsidRPr="00DC25DA">
        <w:rPr>
          <w:rFonts w:ascii="Courier New" w:hAnsi="Courier New" w:cs="Courier New"/>
          <w:sz w:val="20"/>
          <w:szCs w:val="20"/>
        </w:rPr>
        <w:t>wife in LF</w:t>
      </w:r>
    </w:p>
    <w:p w14:paraId="4780D9E7" w14:textId="2EB4DB4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.Married-couple fami</w:t>
      </w:r>
      <w:r w:rsidR="00A63BF8" w:rsidRPr="00DC25DA">
        <w:rPr>
          <w:rFonts w:ascii="Courier New" w:hAnsi="Courier New" w:cs="Courier New"/>
          <w:sz w:val="20"/>
          <w:szCs w:val="20"/>
        </w:rPr>
        <w:t xml:space="preserve">ly: Neither husband nor wife in </w:t>
      </w:r>
      <w:r w:rsidR="00131D3E" w:rsidRPr="00DC25DA">
        <w:rPr>
          <w:rFonts w:ascii="Courier New" w:hAnsi="Courier New" w:cs="Courier New"/>
          <w:sz w:val="20"/>
          <w:szCs w:val="20"/>
        </w:rPr>
        <w:t>LF</w:t>
      </w:r>
    </w:p>
    <w:p w14:paraId="4780D9E9" w14:textId="2E713ED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.Other family: Male householde</w:t>
      </w:r>
      <w:r w:rsidR="00A63BF8" w:rsidRPr="00DC25DA">
        <w:rPr>
          <w:rFonts w:ascii="Courier New" w:hAnsi="Courier New" w:cs="Courier New"/>
          <w:sz w:val="20"/>
          <w:szCs w:val="20"/>
        </w:rPr>
        <w:t xml:space="preserve">r, no wife present, in </w:t>
      </w:r>
      <w:r w:rsidR="00131D3E" w:rsidRPr="00DC25DA">
        <w:rPr>
          <w:rFonts w:ascii="Courier New" w:hAnsi="Courier New" w:cs="Courier New"/>
          <w:sz w:val="20"/>
          <w:szCs w:val="20"/>
        </w:rPr>
        <w:t>LF</w:t>
      </w:r>
    </w:p>
    <w:p w14:paraId="4780D9EB" w14:textId="3187152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 .Other family: Male</w:t>
      </w:r>
      <w:r w:rsidR="00A63BF8" w:rsidRPr="00DC25DA">
        <w:rPr>
          <w:rFonts w:ascii="Courier New" w:hAnsi="Courier New" w:cs="Courier New"/>
          <w:sz w:val="20"/>
          <w:szCs w:val="20"/>
        </w:rPr>
        <w:t xml:space="preserve"> householder, no wife present, </w:t>
      </w:r>
      <w:r w:rsidR="00131D3E" w:rsidRPr="00DC25DA">
        <w:rPr>
          <w:rFonts w:ascii="Courier New" w:hAnsi="Courier New" w:cs="Courier New"/>
          <w:sz w:val="20"/>
          <w:szCs w:val="20"/>
        </w:rPr>
        <w:t>not in LF</w:t>
      </w:r>
    </w:p>
    <w:p w14:paraId="4780D9ED" w14:textId="7B87D55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 .Other family:</w:t>
      </w:r>
      <w:r w:rsidR="00A63BF8" w:rsidRPr="00DC25DA">
        <w:rPr>
          <w:rFonts w:ascii="Courier New" w:hAnsi="Courier New" w:cs="Courier New"/>
          <w:sz w:val="20"/>
          <w:szCs w:val="20"/>
        </w:rPr>
        <w:t xml:space="preserve"> Female householder, no husband </w:t>
      </w:r>
      <w:r w:rsidR="00131D3E" w:rsidRPr="00DC25DA">
        <w:rPr>
          <w:rFonts w:ascii="Courier New" w:hAnsi="Courier New" w:cs="Courier New"/>
          <w:sz w:val="20"/>
          <w:szCs w:val="20"/>
        </w:rPr>
        <w:t>present, in LF</w:t>
      </w:r>
    </w:p>
    <w:p w14:paraId="4137EDEF" w14:textId="77777777" w:rsidR="00A63BF8"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 .Other family: Female householder, no husband</w:t>
      </w:r>
      <w:r w:rsidR="00A63BF8" w:rsidRPr="00DC25DA">
        <w:rPr>
          <w:rFonts w:ascii="Courier New" w:hAnsi="Courier New" w:cs="Courier New"/>
          <w:sz w:val="20"/>
          <w:szCs w:val="20"/>
        </w:rPr>
        <w:t xml:space="preserve"> </w:t>
      </w:r>
      <w:r w:rsidR="00131D3E" w:rsidRPr="00DC25DA">
        <w:rPr>
          <w:rFonts w:ascii="Courier New" w:hAnsi="Courier New" w:cs="Courier New"/>
          <w:sz w:val="20"/>
          <w:szCs w:val="20"/>
        </w:rPr>
        <w:t xml:space="preserve">present, not in </w:t>
      </w:r>
    </w:p>
    <w:p w14:paraId="4780D9EF" w14:textId="62F0907E" w:rsidR="00131D3E" w:rsidRPr="00DC25DA" w:rsidRDefault="00A63BF8" w:rsidP="0053032F">
      <w:pPr>
        <w:ind w:firstLine="720"/>
        <w:rPr>
          <w:rFonts w:ascii="Courier New" w:hAnsi="Courier New" w:cs="Courier New"/>
          <w:sz w:val="20"/>
          <w:szCs w:val="20"/>
        </w:rPr>
      </w:pPr>
      <w:r w:rsidRPr="00DC25DA">
        <w:rPr>
          <w:rFonts w:ascii="Courier New" w:hAnsi="Courier New" w:cs="Courier New"/>
          <w:sz w:val="20"/>
          <w:szCs w:val="20"/>
        </w:rPr>
        <w:lastRenderedPageBreak/>
        <w:t xml:space="preserve">  </w:t>
      </w:r>
      <w:r w:rsidR="00BE294A" w:rsidRPr="00DC25DA">
        <w:rPr>
          <w:rFonts w:ascii="Courier New" w:hAnsi="Courier New" w:cs="Courier New"/>
          <w:sz w:val="20"/>
          <w:szCs w:val="20"/>
        </w:rPr>
        <w:tab/>
        <w:t xml:space="preserve">  </w:t>
      </w:r>
      <w:r w:rsidRPr="00DC25DA">
        <w:rPr>
          <w:rFonts w:ascii="Courier New" w:hAnsi="Courier New" w:cs="Courier New"/>
          <w:sz w:val="20"/>
          <w:szCs w:val="20"/>
        </w:rPr>
        <w:t>.</w:t>
      </w:r>
      <w:r w:rsidR="00131D3E" w:rsidRPr="00DC25DA">
        <w:rPr>
          <w:rFonts w:ascii="Courier New" w:hAnsi="Courier New" w:cs="Courier New"/>
          <w:sz w:val="20"/>
          <w:szCs w:val="20"/>
        </w:rPr>
        <w:t>LF</w:t>
      </w:r>
      <w:r w:rsidR="00180627" w:rsidRPr="00DC25DA">
        <w:rPr>
          <w:rFonts w:ascii="Courier New" w:hAnsi="Courier New" w:cs="Courier New"/>
          <w:sz w:val="20"/>
          <w:szCs w:val="20"/>
        </w:rPr>
        <w:tab/>
      </w:r>
    </w:p>
    <w:p w14:paraId="4780D9F0" w14:textId="77777777" w:rsidR="00BB7542" w:rsidRPr="00DC25DA" w:rsidRDefault="00BB7542" w:rsidP="0053032F">
      <w:pPr>
        <w:rPr>
          <w:rFonts w:ascii="Courier New" w:hAnsi="Courier New" w:cs="Courier New"/>
          <w:sz w:val="20"/>
          <w:szCs w:val="20"/>
        </w:rPr>
      </w:pPr>
    </w:p>
    <w:p w14:paraId="4780D9F1" w14:textId="6EDFC506" w:rsidR="00BB7542" w:rsidRPr="00DC25DA" w:rsidRDefault="00BB7542" w:rsidP="0053032F">
      <w:pPr>
        <w:pStyle w:val="Heading3"/>
      </w:pPr>
      <w:r w:rsidRPr="00DC25DA">
        <w:t>FINCP</w:t>
      </w:r>
      <w:r w:rsidR="00180627" w:rsidRPr="00DC25DA">
        <w:tab/>
      </w:r>
      <w:r w:rsidR="00962595" w:rsidRPr="00DC25DA">
        <w:tab/>
      </w:r>
      <w:r w:rsidRPr="00DC25DA">
        <w:t>9</w:t>
      </w:r>
    </w:p>
    <w:p w14:paraId="4780D9F2" w14:textId="4181F44A" w:rsidR="00BB7542"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BB7542" w:rsidRPr="00DC25DA">
        <w:rPr>
          <w:rFonts w:ascii="Courier New" w:hAnsi="Courier New" w:cs="Courier New"/>
          <w:sz w:val="20"/>
          <w:szCs w:val="20"/>
        </w:rPr>
        <w:t>Family income (past 12 months)</w:t>
      </w:r>
    </w:p>
    <w:p w14:paraId="4780D9F3" w14:textId="252E3A7C" w:rsidR="00BB7542"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BB7542" w:rsidRPr="00DC25DA">
        <w:rPr>
          <w:rFonts w:ascii="Courier New" w:hAnsi="Courier New" w:cs="Courier New"/>
          <w:sz w:val="20"/>
          <w:szCs w:val="20"/>
        </w:rPr>
        <w:t xml:space="preserve">bbbbbbbbb </w:t>
      </w:r>
      <w:r w:rsidR="00BE294A" w:rsidRPr="00DC25DA">
        <w:rPr>
          <w:rFonts w:ascii="Courier New" w:hAnsi="Courier New" w:cs="Courier New"/>
          <w:sz w:val="20"/>
          <w:szCs w:val="20"/>
        </w:rPr>
        <w:tab/>
      </w:r>
      <w:r w:rsidR="00BE294A" w:rsidRPr="00DC25DA">
        <w:rPr>
          <w:rFonts w:ascii="Courier New" w:hAnsi="Courier New" w:cs="Courier New"/>
          <w:sz w:val="20"/>
          <w:szCs w:val="20"/>
        </w:rPr>
        <w:tab/>
      </w:r>
      <w:r w:rsidR="00BE294A" w:rsidRPr="00DC25DA">
        <w:rPr>
          <w:rFonts w:ascii="Courier New" w:hAnsi="Courier New" w:cs="Courier New"/>
          <w:sz w:val="20"/>
          <w:szCs w:val="20"/>
        </w:rPr>
        <w:tab/>
      </w:r>
      <w:r w:rsidR="00BB7542" w:rsidRPr="00DC25DA">
        <w:rPr>
          <w:rFonts w:ascii="Courier New" w:hAnsi="Courier New" w:cs="Courier New"/>
          <w:sz w:val="20"/>
          <w:szCs w:val="20"/>
        </w:rPr>
        <w:t xml:space="preserve">.N/A(GQ/vacant)   </w:t>
      </w:r>
    </w:p>
    <w:p w14:paraId="4780D9F4" w14:textId="24C820AF" w:rsidR="00BB7542"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BB7542" w:rsidRPr="00DC25DA">
        <w:rPr>
          <w:rFonts w:ascii="Courier New" w:hAnsi="Courier New" w:cs="Courier New"/>
          <w:sz w:val="20"/>
          <w:szCs w:val="20"/>
        </w:rPr>
        <w:t xml:space="preserve">000000000 </w:t>
      </w:r>
      <w:r w:rsidR="00BE294A" w:rsidRPr="00DC25DA">
        <w:rPr>
          <w:rFonts w:ascii="Courier New" w:hAnsi="Courier New" w:cs="Courier New"/>
          <w:sz w:val="20"/>
          <w:szCs w:val="20"/>
        </w:rPr>
        <w:tab/>
      </w:r>
      <w:r w:rsidR="00BE294A" w:rsidRPr="00DC25DA">
        <w:rPr>
          <w:rFonts w:ascii="Courier New" w:hAnsi="Courier New" w:cs="Courier New"/>
          <w:sz w:val="20"/>
          <w:szCs w:val="20"/>
        </w:rPr>
        <w:tab/>
      </w:r>
      <w:r w:rsidR="00BE294A" w:rsidRPr="00DC25DA">
        <w:rPr>
          <w:rFonts w:ascii="Courier New" w:hAnsi="Courier New" w:cs="Courier New"/>
          <w:sz w:val="20"/>
          <w:szCs w:val="20"/>
        </w:rPr>
        <w:tab/>
      </w:r>
      <w:r w:rsidR="00BB7542" w:rsidRPr="00DC25DA">
        <w:rPr>
          <w:rFonts w:ascii="Courier New" w:hAnsi="Courier New" w:cs="Courier New"/>
          <w:sz w:val="20"/>
          <w:szCs w:val="20"/>
        </w:rPr>
        <w:t>.No family income</w:t>
      </w:r>
    </w:p>
    <w:p w14:paraId="4780D9F5" w14:textId="68A6A503" w:rsidR="00BB7542"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BB7542" w:rsidRPr="00DC25DA">
        <w:rPr>
          <w:rFonts w:ascii="Courier New" w:hAnsi="Courier New" w:cs="Courier New"/>
          <w:sz w:val="20"/>
          <w:szCs w:val="20"/>
        </w:rPr>
        <w:t xml:space="preserve">-00059999 </w:t>
      </w:r>
      <w:r w:rsidR="00BE294A" w:rsidRPr="00DC25DA">
        <w:rPr>
          <w:rFonts w:ascii="Courier New" w:hAnsi="Courier New" w:cs="Courier New"/>
          <w:sz w:val="20"/>
          <w:szCs w:val="20"/>
        </w:rPr>
        <w:tab/>
      </w:r>
      <w:r w:rsidR="00BE294A" w:rsidRPr="00DC25DA">
        <w:rPr>
          <w:rFonts w:ascii="Courier New" w:hAnsi="Courier New" w:cs="Courier New"/>
          <w:sz w:val="20"/>
          <w:szCs w:val="20"/>
        </w:rPr>
        <w:tab/>
      </w:r>
      <w:r w:rsidR="00BE294A" w:rsidRPr="00DC25DA">
        <w:rPr>
          <w:rFonts w:ascii="Courier New" w:hAnsi="Courier New" w:cs="Courier New"/>
          <w:sz w:val="20"/>
          <w:szCs w:val="20"/>
        </w:rPr>
        <w:tab/>
      </w:r>
      <w:r w:rsidR="00BB7542" w:rsidRPr="00DC25DA">
        <w:rPr>
          <w:rFonts w:ascii="Courier New" w:hAnsi="Courier New" w:cs="Courier New"/>
          <w:sz w:val="20"/>
          <w:szCs w:val="20"/>
        </w:rPr>
        <w:t>.Loss of -$59,999 or more</w:t>
      </w:r>
    </w:p>
    <w:p w14:paraId="4780D9F6" w14:textId="5C154C9D" w:rsidR="00BB7542"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BB7542" w:rsidRPr="00DC25DA">
        <w:rPr>
          <w:rFonts w:ascii="Courier New" w:hAnsi="Courier New" w:cs="Courier New"/>
          <w:sz w:val="20"/>
          <w:szCs w:val="20"/>
        </w:rPr>
        <w:t xml:space="preserve">-00000001..-00059998 </w:t>
      </w:r>
      <w:r w:rsidR="00BE294A" w:rsidRPr="00DC25DA">
        <w:rPr>
          <w:rFonts w:ascii="Courier New" w:hAnsi="Courier New" w:cs="Courier New"/>
          <w:sz w:val="20"/>
          <w:szCs w:val="20"/>
        </w:rPr>
        <w:tab/>
      </w:r>
      <w:r w:rsidR="00BB7542" w:rsidRPr="00DC25DA">
        <w:rPr>
          <w:rFonts w:ascii="Courier New" w:hAnsi="Courier New" w:cs="Courier New"/>
          <w:sz w:val="20"/>
          <w:szCs w:val="20"/>
        </w:rPr>
        <w:t>.Loss of $1 to -$59,998</w:t>
      </w:r>
    </w:p>
    <w:p w14:paraId="4780D9F7" w14:textId="7490C8FD" w:rsidR="00BB7542"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BB7542" w:rsidRPr="00DC25DA">
        <w:rPr>
          <w:rFonts w:ascii="Courier New" w:hAnsi="Courier New" w:cs="Courier New"/>
          <w:sz w:val="20"/>
          <w:szCs w:val="20"/>
        </w:rPr>
        <w:t xml:space="preserve">000000001 </w:t>
      </w:r>
      <w:r w:rsidR="00BE294A" w:rsidRPr="00DC25DA">
        <w:rPr>
          <w:rFonts w:ascii="Courier New" w:hAnsi="Courier New" w:cs="Courier New"/>
          <w:sz w:val="20"/>
          <w:szCs w:val="20"/>
        </w:rPr>
        <w:tab/>
      </w:r>
      <w:r w:rsidR="00BE294A" w:rsidRPr="00DC25DA">
        <w:rPr>
          <w:rFonts w:ascii="Courier New" w:hAnsi="Courier New" w:cs="Courier New"/>
          <w:sz w:val="20"/>
          <w:szCs w:val="20"/>
        </w:rPr>
        <w:tab/>
      </w:r>
      <w:r w:rsidR="00BE294A" w:rsidRPr="00DC25DA">
        <w:rPr>
          <w:rFonts w:ascii="Courier New" w:hAnsi="Courier New" w:cs="Courier New"/>
          <w:sz w:val="20"/>
          <w:szCs w:val="20"/>
        </w:rPr>
        <w:tab/>
      </w:r>
      <w:r w:rsidR="00BB7542" w:rsidRPr="00DC25DA">
        <w:rPr>
          <w:rFonts w:ascii="Courier New" w:hAnsi="Courier New" w:cs="Courier New"/>
          <w:sz w:val="20"/>
          <w:szCs w:val="20"/>
        </w:rPr>
        <w:t>.$1 or Break even</w:t>
      </w:r>
    </w:p>
    <w:p w14:paraId="7114629E" w14:textId="069C84C4" w:rsidR="00BE294A"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BB7542" w:rsidRPr="00DC25DA">
        <w:rPr>
          <w:rFonts w:ascii="Courier New" w:hAnsi="Courier New" w:cs="Courier New"/>
          <w:sz w:val="20"/>
          <w:szCs w:val="20"/>
        </w:rPr>
        <w:t xml:space="preserve">000000002..9999999 </w:t>
      </w:r>
      <w:r w:rsidR="00BE294A" w:rsidRPr="00DC25DA">
        <w:rPr>
          <w:rFonts w:ascii="Courier New" w:hAnsi="Courier New" w:cs="Courier New"/>
          <w:sz w:val="20"/>
          <w:szCs w:val="20"/>
        </w:rPr>
        <w:tab/>
      </w:r>
      <w:r w:rsidR="00BB7542" w:rsidRPr="00DC25DA">
        <w:rPr>
          <w:rFonts w:ascii="Courier New" w:hAnsi="Courier New" w:cs="Courier New"/>
          <w:sz w:val="20"/>
          <w:szCs w:val="20"/>
        </w:rPr>
        <w:t xml:space="preserve">.Total family income in dollars </w:t>
      </w:r>
    </w:p>
    <w:p w14:paraId="4780D9F9" w14:textId="4AA380A3" w:rsidR="00131D3E" w:rsidRPr="00DC25DA" w:rsidRDefault="00BE294A" w:rsidP="00BE294A">
      <w:pPr>
        <w:ind w:left="3600" w:firstLine="720"/>
        <w:rPr>
          <w:rFonts w:ascii="Courier New" w:hAnsi="Courier New" w:cs="Courier New"/>
          <w:sz w:val="20"/>
          <w:szCs w:val="20"/>
        </w:rPr>
      </w:pPr>
      <w:r w:rsidRPr="00DC25DA">
        <w:rPr>
          <w:rFonts w:ascii="Courier New" w:hAnsi="Courier New" w:cs="Courier New"/>
          <w:sz w:val="20"/>
          <w:szCs w:val="20"/>
        </w:rPr>
        <w:t>.</w:t>
      </w:r>
      <w:r w:rsidR="00BB7542" w:rsidRPr="00DC25DA">
        <w:rPr>
          <w:rFonts w:ascii="Courier New" w:hAnsi="Courier New" w:cs="Courier New"/>
          <w:sz w:val="20"/>
          <w:szCs w:val="20"/>
        </w:rPr>
        <w:t>(Components</w:t>
      </w:r>
      <w:r w:rsidRPr="00DC25DA">
        <w:rPr>
          <w:rFonts w:ascii="Courier New" w:hAnsi="Courier New" w:cs="Courier New"/>
          <w:sz w:val="20"/>
          <w:szCs w:val="20"/>
        </w:rPr>
        <w:t xml:space="preserve"> </w:t>
      </w:r>
      <w:r w:rsidR="00BB7542" w:rsidRPr="00DC25DA">
        <w:rPr>
          <w:rFonts w:ascii="Courier New" w:hAnsi="Courier New" w:cs="Courier New"/>
          <w:sz w:val="20"/>
          <w:szCs w:val="20"/>
        </w:rPr>
        <w:t>are rounded)</w:t>
      </w:r>
      <w:r w:rsidR="00131D3E" w:rsidRPr="00DC25DA">
        <w:rPr>
          <w:rFonts w:ascii="Courier New" w:hAnsi="Courier New" w:cs="Courier New"/>
          <w:sz w:val="20"/>
          <w:szCs w:val="20"/>
        </w:rPr>
        <w:t xml:space="preserve"> </w:t>
      </w:r>
    </w:p>
    <w:p w14:paraId="4780D9FA" w14:textId="77777777" w:rsidR="001958D3" w:rsidRPr="00DC25DA" w:rsidRDefault="001958D3" w:rsidP="0053032F">
      <w:pPr>
        <w:rPr>
          <w:rFonts w:ascii="Courier New" w:hAnsi="Courier New" w:cs="Courier New"/>
          <w:sz w:val="20"/>
          <w:szCs w:val="20"/>
        </w:rPr>
      </w:pPr>
    </w:p>
    <w:p w14:paraId="4780D9FB" w14:textId="77777777" w:rsidR="004D6C18" w:rsidRPr="00DC25DA" w:rsidRDefault="004D6C18" w:rsidP="0053032F">
      <w:pPr>
        <w:rPr>
          <w:rFonts w:ascii="Courier New" w:hAnsi="Courier New" w:cs="Courier New"/>
          <w:sz w:val="20"/>
          <w:szCs w:val="20"/>
        </w:rPr>
      </w:pPr>
      <w:r w:rsidRPr="00DC25DA">
        <w:rPr>
          <w:rFonts w:ascii="Courier New" w:hAnsi="Courier New" w:cs="Courier New"/>
          <w:sz w:val="20"/>
          <w:szCs w:val="20"/>
        </w:rPr>
        <w:t>Note: Use ADJINC to adjust FINCP to constant dollars.</w:t>
      </w:r>
    </w:p>
    <w:p w14:paraId="4780D9FC" w14:textId="77777777" w:rsidR="004D6C18" w:rsidRPr="00DC25DA" w:rsidRDefault="004D6C18" w:rsidP="0053032F">
      <w:pPr>
        <w:rPr>
          <w:rFonts w:ascii="Courier New" w:hAnsi="Courier New" w:cs="Courier New"/>
          <w:sz w:val="20"/>
          <w:szCs w:val="20"/>
        </w:rPr>
      </w:pPr>
    </w:p>
    <w:p w14:paraId="4780D9FD" w14:textId="4BA074CC" w:rsidR="00131D3E" w:rsidRPr="00DC25DA" w:rsidRDefault="00131D3E" w:rsidP="0053032F">
      <w:pPr>
        <w:pStyle w:val="Heading3"/>
      </w:pPr>
      <w:r w:rsidRPr="00DC25DA">
        <w:t>FPARC</w:t>
      </w:r>
      <w:r w:rsidR="00180627" w:rsidRPr="00DC25DA">
        <w:tab/>
      </w:r>
      <w:r w:rsidR="00962595" w:rsidRPr="00DC25DA">
        <w:tab/>
      </w:r>
      <w:r w:rsidRPr="00DC25DA">
        <w:t>1</w:t>
      </w:r>
    </w:p>
    <w:p w14:paraId="4780D9FE" w14:textId="0C2CBB3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Family presence and age of related children</w:t>
      </w:r>
    </w:p>
    <w:p w14:paraId="4780D9FF" w14:textId="599F89B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(GQ/vacant/not a family)</w:t>
      </w:r>
    </w:p>
    <w:p w14:paraId="4780DA00" w14:textId="57626B7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.With related children under 5 years only</w:t>
      </w:r>
    </w:p>
    <w:p w14:paraId="4780DA01" w14:textId="7CFDF01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.With related children 5 to 17 years only</w:t>
      </w:r>
    </w:p>
    <w:p w14:paraId="4780DA02" w14:textId="0BFE37B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.With related childre</w:t>
      </w:r>
      <w:r w:rsidR="002E6BE1" w:rsidRPr="00DC25DA">
        <w:rPr>
          <w:rFonts w:ascii="Courier New" w:hAnsi="Courier New" w:cs="Courier New"/>
          <w:sz w:val="20"/>
          <w:szCs w:val="20"/>
        </w:rPr>
        <w:t>n under 5 years and 5 to 17 y</w:t>
      </w:r>
      <w:r w:rsidR="00131D3E" w:rsidRPr="00DC25DA">
        <w:rPr>
          <w:rFonts w:ascii="Courier New" w:hAnsi="Courier New" w:cs="Courier New"/>
          <w:sz w:val="20"/>
          <w:szCs w:val="20"/>
        </w:rPr>
        <w:t>ears</w:t>
      </w:r>
    </w:p>
    <w:p w14:paraId="4780DA03" w14:textId="7EDADB3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.No related children</w:t>
      </w:r>
    </w:p>
    <w:p w14:paraId="4780DA04" w14:textId="77777777" w:rsidR="00131D3E" w:rsidRPr="00DC25DA" w:rsidRDefault="00131D3E" w:rsidP="0053032F">
      <w:pPr>
        <w:rPr>
          <w:rFonts w:ascii="Courier New" w:hAnsi="Courier New" w:cs="Courier New"/>
          <w:sz w:val="20"/>
          <w:szCs w:val="20"/>
        </w:rPr>
      </w:pPr>
    </w:p>
    <w:p w14:paraId="4780DA05" w14:textId="65AD90EC" w:rsidR="00131D3E" w:rsidRPr="00DC25DA" w:rsidRDefault="00131D3E" w:rsidP="0053032F">
      <w:pPr>
        <w:pStyle w:val="Heading3"/>
      </w:pPr>
      <w:r w:rsidRPr="00DC25DA">
        <w:t>GRNTP</w:t>
      </w:r>
      <w:r w:rsidR="00180627" w:rsidRPr="00DC25DA">
        <w:tab/>
      </w:r>
      <w:r w:rsidR="00962595" w:rsidRPr="00DC25DA">
        <w:tab/>
      </w:r>
      <w:r w:rsidRPr="00DC25DA">
        <w:t>5</w:t>
      </w:r>
    </w:p>
    <w:p w14:paraId="4780DA06" w14:textId="7A0135A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Gross rent (monthly amount)</w:t>
      </w:r>
    </w:p>
    <w:p w14:paraId="4780DA08" w14:textId="5CD66CD7" w:rsidR="00131D3E" w:rsidRPr="00DC25DA" w:rsidRDefault="00131D3E" w:rsidP="00060620">
      <w:pPr>
        <w:ind w:left="3000" w:hanging="1560"/>
        <w:rPr>
          <w:rFonts w:ascii="Courier New" w:hAnsi="Courier New" w:cs="Courier New"/>
          <w:sz w:val="20"/>
          <w:szCs w:val="20"/>
        </w:rPr>
      </w:pPr>
      <w:r w:rsidRPr="00DC25DA">
        <w:rPr>
          <w:rFonts w:ascii="Courier New" w:hAnsi="Courier New" w:cs="Courier New"/>
          <w:sz w:val="20"/>
          <w:szCs w:val="20"/>
        </w:rPr>
        <w:t xml:space="preserve">bbbbb </w:t>
      </w:r>
      <w:r w:rsidR="00A56F2F" w:rsidRPr="00DC25DA">
        <w:rPr>
          <w:rFonts w:ascii="Courier New" w:hAnsi="Courier New" w:cs="Courier New"/>
          <w:sz w:val="20"/>
          <w:szCs w:val="20"/>
        </w:rPr>
        <w:tab/>
      </w:r>
      <w:del w:id="25" w:author="Mary Schwartz (CENSUS/SEHSD FED)" w:date="2018-03-23T10:24:00Z">
        <w:r w:rsidR="00A56F2F" w:rsidRPr="00DC25DA" w:rsidDel="00060620">
          <w:rPr>
            <w:rFonts w:ascii="Courier New" w:hAnsi="Courier New" w:cs="Courier New"/>
            <w:sz w:val="20"/>
            <w:szCs w:val="20"/>
          </w:rPr>
          <w:delText xml:space="preserve"> </w:delText>
        </w:r>
      </w:del>
      <w:r w:rsidRPr="00DC25DA">
        <w:rPr>
          <w:rFonts w:ascii="Courier New" w:hAnsi="Courier New" w:cs="Courier New"/>
          <w:sz w:val="20"/>
          <w:szCs w:val="20"/>
        </w:rPr>
        <w:t>.N/A (GQ/vacant/</w:t>
      </w:r>
      <w:r w:rsidR="00F97EBB" w:rsidRPr="00DC25DA">
        <w:rPr>
          <w:rFonts w:ascii="Courier New" w:hAnsi="Courier New" w:cs="Courier New"/>
          <w:sz w:val="20"/>
          <w:szCs w:val="20"/>
        </w:rPr>
        <w:t>owned or being bought</w:t>
      </w:r>
      <w:r w:rsidR="00962595" w:rsidRPr="00DC25DA">
        <w:rPr>
          <w:rFonts w:ascii="Courier New" w:hAnsi="Courier New" w:cs="Courier New"/>
          <w:sz w:val="20"/>
          <w:szCs w:val="20"/>
        </w:rPr>
        <w:t>/occupied</w:t>
      </w:r>
      <w:ins w:id="26" w:author="Mary Schwartz (CENSUS/SEHSD FED)" w:date="2018-03-23T10:25:00Z">
        <w:r w:rsidR="00060620">
          <w:rPr>
            <w:rFonts w:ascii="Courier New" w:hAnsi="Courier New" w:cs="Courier New"/>
            <w:sz w:val="20"/>
            <w:szCs w:val="20"/>
          </w:rPr>
          <w:t xml:space="preserve"> </w:t>
        </w:r>
      </w:ins>
      <w:ins w:id="27" w:author="Mary Schwartz (CENSUS/SEHSD FED)" w:date="2018-03-23T10:26:00Z">
        <w:r w:rsidR="00060620">
          <w:rPr>
            <w:rFonts w:ascii="Courier New" w:hAnsi="Courier New" w:cs="Courier New"/>
            <w:sz w:val="20"/>
            <w:szCs w:val="20"/>
          </w:rPr>
          <w:t xml:space="preserve">    .</w:t>
        </w:r>
      </w:ins>
      <w:r w:rsidR="00962595" w:rsidRPr="00DC25DA">
        <w:rPr>
          <w:rFonts w:ascii="Courier New" w:hAnsi="Courier New" w:cs="Courier New"/>
          <w:sz w:val="20"/>
          <w:szCs w:val="20"/>
        </w:rPr>
        <w:t>without</w:t>
      </w:r>
      <w:del w:id="28" w:author="Mary Schwartz (CENSUS/SEHSD FED)" w:date="2018-03-23T10:25:00Z">
        <w:r w:rsidR="00962595" w:rsidRPr="00DC25DA" w:rsidDel="00060620">
          <w:rPr>
            <w:rFonts w:ascii="Courier New" w:hAnsi="Courier New" w:cs="Courier New"/>
            <w:sz w:val="20"/>
            <w:szCs w:val="20"/>
          </w:rPr>
          <w:delText xml:space="preserve"> </w:delText>
        </w:r>
        <w:r w:rsidR="00A56F2F" w:rsidRPr="00DC25DA" w:rsidDel="00060620">
          <w:rPr>
            <w:rFonts w:ascii="Courier New" w:hAnsi="Courier New" w:cs="Courier New"/>
            <w:sz w:val="20"/>
            <w:szCs w:val="20"/>
          </w:rPr>
          <w:delText>.</w:delText>
        </w:r>
      </w:del>
      <w:ins w:id="29" w:author="Mary Schwartz (CENSUS/SEHSD FED)" w:date="2018-03-23T10:25:00Z">
        <w:r w:rsidR="00060620">
          <w:rPr>
            <w:rFonts w:ascii="Courier New" w:hAnsi="Courier New" w:cs="Courier New"/>
            <w:sz w:val="20"/>
            <w:szCs w:val="20"/>
          </w:rPr>
          <w:t xml:space="preserve"> </w:t>
        </w:r>
      </w:ins>
      <w:r w:rsidRPr="00DC25DA">
        <w:rPr>
          <w:rFonts w:ascii="Courier New" w:hAnsi="Courier New" w:cs="Courier New"/>
          <w:sz w:val="20"/>
          <w:szCs w:val="20"/>
        </w:rPr>
        <w:t>rent</w:t>
      </w:r>
      <w:r w:rsidR="00A56F2F" w:rsidRPr="00DC25DA">
        <w:rPr>
          <w:rFonts w:ascii="Courier New" w:hAnsi="Courier New" w:cs="Courier New"/>
          <w:sz w:val="20"/>
          <w:szCs w:val="20"/>
        </w:rPr>
        <w:t xml:space="preserve"> </w:t>
      </w:r>
      <w:r w:rsidRPr="00DC25DA">
        <w:rPr>
          <w:rFonts w:ascii="Courier New" w:hAnsi="Courier New" w:cs="Courier New"/>
          <w:sz w:val="20"/>
          <w:szCs w:val="20"/>
        </w:rPr>
        <w:t>payment)</w:t>
      </w:r>
    </w:p>
    <w:p w14:paraId="4780DA09" w14:textId="1737AE2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00001..99999 .$1 - $99999 (Components are rounded)</w:t>
      </w:r>
    </w:p>
    <w:p w14:paraId="4780DA0A" w14:textId="77777777" w:rsidR="00131D3E" w:rsidRPr="00DC25DA" w:rsidRDefault="00131D3E" w:rsidP="0053032F">
      <w:pPr>
        <w:rPr>
          <w:rFonts w:ascii="Courier New" w:hAnsi="Courier New" w:cs="Courier New"/>
          <w:sz w:val="20"/>
          <w:szCs w:val="20"/>
        </w:rPr>
      </w:pPr>
    </w:p>
    <w:p w14:paraId="4780DA0C" w14:textId="6869F38D" w:rsidR="00131D3E" w:rsidRPr="00DC25DA" w:rsidRDefault="00131D3E" w:rsidP="0053032F">
      <w:pPr>
        <w:rPr>
          <w:rFonts w:ascii="Courier New" w:hAnsi="Courier New" w:cs="Courier New"/>
          <w:sz w:val="20"/>
          <w:szCs w:val="20"/>
        </w:rPr>
      </w:pPr>
      <w:r w:rsidRPr="00DC25DA">
        <w:rPr>
          <w:rFonts w:ascii="Courier New" w:hAnsi="Courier New" w:cs="Courier New"/>
          <w:sz w:val="20"/>
          <w:szCs w:val="20"/>
        </w:rPr>
        <w:t>Note: Use ADJHSG to adjust GRNTP to constant dollars.</w:t>
      </w:r>
    </w:p>
    <w:p w14:paraId="494AE821" w14:textId="77777777" w:rsidR="00236ABE" w:rsidRPr="00DC25DA" w:rsidRDefault="00236ABE" w:rsidP="0053032F">
      <w:pPr>
        <w:rPr>
          <w:rFonts w:ascii="Courier New" w:hAnsi="Courier New" w:cs="Courier New"/>
          <w:sz w:val="20"/>
          <w:szCs w:val="20"/>
        </w:rPr>
      </w:pPr>
    </w:p>
    <w:p w14:paraId="0AEE6167" w14:textId="232FF1F1" w:rsidR="005A5664" w:rsidRPr="00DC25DA" w:rsidRDefault="005A5664" w:rsidP="0053032F">
      <w:pPr>
        <w:widowControl/>
        <w:autoSpaceDE/>
        <w:autoSpaceDN/>
        <w:adjustRightInd/>
        <w:rPr>
          <w:rFonts w:ascii="Courier New" w:hAnsi="Courier New" w:cs="Courier New"/>
          <w:sz w:val="20"/>
          <w:szCs w:val="20"/>
        </w:rPr>
      </w:pPr>
    </w:p>
    <w:p w14:paraId="4780DA0D" w14:textId="40C2C438" w:rsidR="00131D3E" w:rsidRPr="00DC25DA" w:rsidRDefault="00131D3E" w:rsidP="0053032F">
      <w:pPr>
        <w:pStyle w:val="Heading3"/>
      </w:pPr>
      <w:r w:rsidRPr="00DC25DA">
        <w:t>GRPIP</w:t>
      </w:r>
      <w:r w:rsidR="00180627" w:rsidRPr="00DC25DA">
        <w:tab/>
      </w:r>
      <w:r w:rsidR="00962595" w:rsidRPr="00DC25DA">
        <w:tab/>
      </w:r>
      <w:r w:rsidRPr="00DC25DA">
        <w:t>3</w:t>
      </w:r>
    </w:p>
    <w:p w14:paraId="4780DA0E" w14:textId="71CD5A7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Gross rent as a percentage of household income past 12 months   </w:t>
      </w:r>
    </w:p>
    <w:p w14:paraId="4780DA10" w14:textId="6D29E0D6" w:rsidR="00131D3E" w:rsidRPr="00DC25DA" w:rsidRDefault="00131D3E" w:rsidP="005B5F84">
      <w:pPr>
        <w:ind w:left="720" w:firstLine="720"/>
        <w:rPr>
          <w:rFonts w:ascii="Courier New" w:hAnsi="Courier New" w:cs="Courier New"/>
          <w:sz w:val="20"/>
          <w:szCs w:val="20"/>
        </w:rPr>
      </w:pPr>
      <w:r w:rsidRPr="00DC25DA">
        <w:rPr>
          <w:rFonts w:ascii="Courier New" w:hAnsi="Courier New" w:cs="Courier New"/>
          <w:sz w:val="20"/>
          <w:szCs w:val="20"/>
        </w:rPr>
        <w:t xml:space="preserve">bbb </w:t>
      </w:r>
      <w:r w:rsidR="00CF279D" w:rsidRPr="00DC25DA">
        <w:rPr>
          <w:rFonts w:ascii="Courier New" w:hAnsi="Courier New" w:cs="Courier New"/>
          <w:sz w:val="20"/>
          <w:szCs w:val="20"/>
        </w:rPr>
        <w:tab/>
      </w:r>
      <w:r w:rsidR="00CF279D" w:rsidRPr="00DC25DA">
        <w:rPr>
          <w:rFonts w:ascii="Courier New" w:hAnsi="Courier New" w:cs="Courier New"/>
          <w:sz w:val="20"/>
          <w:szCs w:val="20"/>
        </w:rPr>
        <w:tab/>
      </w:r>
      <w:r w:rsidRPr="00DC25DA">
        <w:rPr>
          <w:rFonts w:ascii="Courier New" w:hAnsi="Courier New" w:cs="Courier New"/>
          <w:sz w:val="20"/>
          <w:szCs w:val="20"/>
        </w:rPr>
        <w:t xml:space="preserve">.N/A </w:t>
      </w:r>
      <w:commentRangeStart w:id="30"/>
      <w:r w:rsidRPr="00DC25DA">
        <w:rPr>
          <w:rFonts w:ascii="Courier New" w:hAnsi="Courier New" w:cs="Courier New"/>
          <w:sz w:val="20"/>
          <w:szCs w:val="20"/>
        </w:rPr>
        <w:t>(GQ/vacant/</w:t>
      </w:r>
      <w:r w:rsidR="00F97EBB" w:rsidRPr="00DC25DA">
        <w:rPr>
          <w:rFonts w:ascii="Courier New" w:hAnsi="Courier New" w:cs="Courier New"/>
          <w:sz w:val="20"/>
          <w:szCs w:val="20"/>
        </w:rPr>
        <w:t>owned or being bought</w:t>
      </w:r>
      <w:r w:rsidRPr="00DC25DA">
        <w:rPr>
          <w:rFonts w:ascii="Courier New" w:hAnsi="Courier New" w:cs="Courier New"/>
          <w:sz w:val="20"/>
          <w:szCs w:val="20"/>
        </w:rPr>
        <w:t>/occupiedwithout.rent payment/no household income)</w:t>
      </w:r>
      <w:commentRangeEnd w:id="30"/>
      <w:r w:rsidR="00060620">
        <w:rPr>
          <w:rStyle w:val="CommentReference"/>
        </w:rPr>
        <w:commentReference w:id="30"/>
      </w:r>
    </w:p>
    <w:p w14:paraId="4780DA11" w14:textId="59A54F0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001..100 </w:t>
      </w:r>
      <w:r w:rsidR="00CF279D" w:rsidRPr="00DC25DA">
        <w:rPr>
          <w:rFonts w:ascii="Courier New" w:hAnsi="Courier New" w:cs="Courier New"/>
          <w:sz w:val="20"/>
          <w:szCs w:val="20"/>
        </w:rPr>
        <w:tab/>
      </w:r>
      <w:r w:rsidR="00131D3E" w:rsidRPr="00DC25DA">
        <w:rPr>
          <w:rFonts w:ascii="Courier New" w:hAnsi="Courier New" w:cs="Courier New"/>
          <w:sz w:val="20"/>
          <w:szCs w:val="20"/>
        </w:rPr>
        <w:t>.1% to 100%</w:t>
      </w:r>
    </w:p>
    <w:p w14:paraId="4780DA12" w14:textId="7BE3A2C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101 </w:t>
      </w:r>
      <w:r w:rsidR="00CF279D" w:rsidRPr="00DC25DA">
        <w:rPr>
          <w:rFonts w:ascii="Courier New" w:hAnsi="Courier New" w:cs="Courier New"/>
          <w:sz w:val="20"/>
          <w:szCs w:val="20"/>
        </w:rPr>
        <w:tab/>
      </w:r>
      <w:r w:rsidR="00CF279D" w:rsidRPr="00DC25DA">
        <w:rPr>
          <w:rFonts w:ascii="Courier New" w:hAnsi="Courier New" w:cs="Courier New"/>
          <w:sz w:val="20"/>
          <w:szCs w:val="20"/>
        </w:rPr>
        <w:tab/>
      </w:r>
      <w:r w:rsidR="00131D3E" w:rsidRPr="00DC25DA">
        <w:rPr>
          <w:rFonts w:ascii="Courier New" w:hAnsi="Courier New" w:cs="Courier New"/>
          <w:sz w:val="20"/>
          <w:szCs w:val="20"/>
        </w:rPr>
        <w:t>.101% or more</w:t>
      </w:r>
    </w:p>
    <w:p w14:paraId="4780DA13" w14:textId="77777777" w:rsidR="002E6BE1" w:rsidRPr="00DC25DA" w:rsidRDefault="002E6BE1" w:rsidP="0053032F">
      <w:pPr>
        <w:rPr>
          <w:rFonts w:ascii="Courier New" w:hAnsi="Courier New" w:cs="Courier New"/>
          <w:sz w:val="20"/>
          <w:szCs w:val="20"/>
        </w:rPr>
      </w:pPr>
    </w:p>
    <w:p w14:paraId="55C7AABC" w14:textId="0D415A40" w:rsidR="009262EA" w:rsidRPr="00DC25DA" w:rsidRDefault="00131D3E" w:rsidP="0053032F">
      <w:pPr>
        <w:pStyle w:val="Heading3"/>
      </w:pPr>
      <w:r w:rsidRPr="00DC25DA">
        <w:t>HHL</w:t>
      </w:r>
      <w:r w:rsidR="00180627" w:rsidRPr="00DC25DA">
        <w:tab/>
      </w:r>
      <w:r w:rsidR="00B82A7A" w:rsidRPr="00DC25DA">
        <w:tab/>
      </w:r>
      <w:r w:rsidRPr="00DC25DA">
        <w:t>1</w:t>
      </w:r>
    </w:p>
    <w:p w14:paraId="4780DA15" w14:textId="20AB3418" w:rsidR="00131D3E" w:rsidRPr="00DC25DA" w:rsidRDefault="00180627" w:rsidP="0053032F">
      <w:pPr>
        <w:pStyle w:val="Heading3"/>
      </w:pPr>
      <w:r w:rsidRPr="00DC25DA">
        <w:tab/>
      </w:r>
      <w:r w:rsidR="00131D3E" w:rsidRPr="00DC25DA">
        <w:t>Household language</w:t>
      </w:r>
    </w:p>
    <w:p w14:paraId="4780DA16" w14:textId="1ACC6A6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r w:rsidRPr="00DC25DA">
        <w:rPr>
          <w:rFonts w:ascii="Courier New" w:hAnsi="Courier New" w:cs="Courier New"/>
          <w:sz w:val="20"/>
          <w:szCs w:val="20"/>
        </w:rPr>
        <w:tab/>
      </w:r>
      <w:r w:rsidRPr="00DC25DA">
        <w:rPr>
          <w:rFonts w:ascii="Courier New" w:hAnsi="Courier New" w:cs="Courier New"/>
          <w:sz w:val="20"/>
          <w:szCs w:val="20"/>
        </w:rPr>
        <w:tab/>
      </w:r>
    </w:p>
    <w:p w14:paraId="4780DA17" w14:textId="3230D1E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.English only</w:t>
      </w:r>
    </w:p>
    <w:p w14:paraId="4780DA18" w14:textId="1527582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.Spanish</w:t>
      </w:r>
    </w:p>
    <w:p w14:paraId="4780DA19" w14:textId="7FAE162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.Other Indo-European languages</w:t>
      </w:r>
    </w:p>
    <w:p w14:paraId="4780DA1A" w14:textId="5725673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.Asian and Pacific Island languages</w:t>
      </w:r>
    </w:p>
    <w:p w14:paraId="4780DA1B" w14:textId="674089E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5 .Other language </w:t>
      </w:r>
    </w:p>
    <w:p w14:paraId="06E089AE" w14:textId="77777777" w:rsidR="001C4E80" w:rsidRPr="00DC25DA" w:rsidRDefault="001C4E80" w:rsidP="001C4E80">
      <w:pPr>
        <w:widowControl/>
        <w:rPr>
          <w:rFonts w:ascii="Courier New" w:hAnsi="Courier New" w:cs="Courier New"/>
          <w:color w:val="000000"/>
          <w:sz w:val="20"/>
          <w:szCs w:val="20"/>
        </w:rPr>
      </w:pPr>
    </w:p>
    <w:p w14:paraId="2DEA1DE5" w14:textId="77777777" w:rsidR="00E668ED" w:rsidRPr="00E668ED" w:rsidRDefault="00E668ED" w:rsidP="00E668ED">
      <w:pPr>
        <w:widowControl/>
        <w:rPr>
          <w:rFonts w:ascii="Courier New" w:hAnsi="Courier New" w:cs="Courier New"/>
          <w:color w:val="000000"/>
          <w:sz w:val="20"/>
          <w:szCs w:val="20"/>
        </w:rPr>
      </w:pPr>
      <w:r w:rsidRPr="00E668ED">
        <w:rPr>
          <w:rFonts w:ascii="Courier New" w:hAnsi="Courier New" w:cs="Courier New"/>
          <w:color w:val="000000"/>
          <w:sz w:val="20"/>
          <w:szCs w:val="20"/>
        </w:rPr>
        <w:t>HHLANP</w:t>
      </w:r>
      <w:r w:rsidRPr="00E668ED">
        <w:rPr>
          <w:rFonts w:ascii="Courier New" w:hAnsi="Courier New" w:cs="Courier New"/>
          <w:color w:val="000000"/>
          <w:sz w:val="20"/>
          <w:szCs w:val="20"/>
        </w:rPr>
        <w:tab/>
        <w:t>4</w:t>
      </w:r>
    </w:p>
    <w:p w14:paraId="09899D1B" w14:textId="77777777" w:rsidR="00E668ED" w:rsidRPr="00E668ED" w:rsidRDefault="00E668ED" w:rsidP="00E668ED">
      <w:pPr>
        <w:widowControl/>
        <w:rPr>
          <w:rFonts w:ascii="Courier New" w:hAnsi="Courier New" w:cs="Courier New"/>
          <w:sz w:val="20"/>
          <w:szCs w:val="20"/>
        </w:rPr>
      </w:pPr>
      <w:r w:rsidRPr="00E668ED">
        <w:rPr>
          <w:rFonts w:ascii="Courier New" w:hAnsi="Courier New" w:cs="Courier New"/>
          <w:color w:val="000000"/>
          <w:sz w:val="20"/>
          <w:szCs w:val="20"/>
        </w:rPr>
        <w:tab/>
      </w:r>
      <w:r w:rsidRPr="00E668ED">
        <w:rPr>
          <w:rFonts w:ascii="Courier New" w:hAnsi="Courier New" w:cs="Courier New"/>
          <w:sz w:val="20"/>
          <w:szCs w:val="20"/>
        </w:rPr>
        <w:t>Detailed household language</w:t>
      </w:r>
    </w:p>
    <w:p w14:paraId="7F5CD026" w14:textId="77777777" w:rsidR="00E668ED" w:rsidRPr="00E668ED" w:rsidRDefault="00E668ED" w:rsidP="00E668ED">
      <w:pPr>
        <w:widowControl/>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bbbb .N/A (GQ/vacant)</w:t>
      </w:r>
    </w:p>
    <w:p w14:paraId="26AA3C9D" w14:textId="77777777" w:rsidR="00E668ED" w:rsidRPr="00E668ED" w:rsidRDefault="00E668ED" w:rsidP="00E668ED">
      <w:pPr>
        <w:rPr>
          <w:rFonts w:ascii="Courier New" w:hAnsi="Courier New" w:cs="Courier New"/>
          <w:sz w:val="20"/>
          <w:szCs w:val="20"/>
        </w:rPr>
      </w:pPr>
      <w:r w:rsidRPr="00E668ED">
        <w:rPr>
          <w:rFonts w:ascii="Courier New" w:hAnsi="Courier New" w:cs="Courier New"/>
          <w:color w:val="000000"/>
          <w:sz w:val="20"/>
          <w:szCs w:val="20"/>
        </w:rPr>
        <w:tab/>
      </w:r>
      <w:r w:rsidRPr="00E668ED">
        <w:rPr>
          <w:rFonts w:ascii="Courier New" w:hAnsi="Courier New" w:cs="Courier New"/>
          <w:color w:val="000000"/>
          <w:sz w:val="20"/>
          <w:szCs w:val="20"/>
        </w:rPr>
        <w:tab/>
      </w:r>
      <w:r w:rsidRPr="00E668ED">
        <w:rPr>
          <w:rFonts w:ascii="Courier New" w:hAnsi="Courier New" w:cs="Courier New"/>
          <w:sz w:val="20"/>
          <w:szCs w:val="20"/>
        </w:rPr>
        <w:t>1000 .Jamaican Creole English</w:t>
      </w:r>
    </w:p>
    <w:p w14:paraId="6BE421C8"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1025 .Other English-based Creole languages</w:t>
      </w:r>
    </w:p>
    <w:p w14:paraId="29F0F230"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1055 .Haitian</w:t>
      </w:r>
    </w:p>
    <w:p w14:paraId="1B87F115"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1069 .Kabuverdianu</w:t>
      </w:r>
    </w:p>
    <w:p w14:paraId="49387DB5"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lastRenderedPageBreak/>
        <w:tab/>
      </w:r>
      <w:r w:rsidRPr="00E668ED">
        <w:rPr>
          <w:rFonts w:ascii="Courier New" w:hAnsi="Courier New" w:cs="Courier New"/>
          <w:sz w:val="20"/>
          <w:szCs w:val="20"/>
        </w:rPr>
        <w:tab/>
        <w:t>1110 .German</w:t>
      </w:r>
    </w:p>
    <w:p w14:paraId="173B62BF"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1120 .Swiss German</w:t>
      </w:r>
    </w:p>
    <w:p w14:paraId="5C47F2A1"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1125 .Pennsylvania German</w:t>
      </w:r>
    </w:p>
    <w:p w14:paraId="4F340200"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1130 .Yiddish</w:t>
      </w:r>
    </w:p>
    <w:p w14:paraId="193D88FA"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1132 .Dutch</w:t>
      </w:r>
    </w:p>
    <w:p w14:paraId="68BCA387"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1134 .Afrikaans</w:t>
      </w:r>
    </w:p>
    <w:p w14:paraId="27DA618A"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1140 .Swedish</w:t>
      </w:r>
    </w:p>
    <w:p w14:paraId="7FDCA965"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1141 .Danish</w:t>
      </w:r>
    </w:p>
    <w:p w14:paraId="4F5B85B8"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1142 .Norwegian</w:t>
      </w:r>
    </w:p>
    <w:p w14:paraId="0525D1C4"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1155 .Italian</w:t>
      </w:r>
    </w:p>
    <w:p w14:paraId="16ED1197"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1170 .French</w:t>
      </w:r>
    </w:p>
    <w:p w14:paraId="1FC888FA"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1175 .Cajun French</w:t>
      </w:r>
    </w:p>
    <w:p w14:paraId="6B3B9E5B"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1200 .Spanish</w:t>
      </w:r>
    </w:p>
    <w:p w14:paraId="69370A75"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1210 .Portuguese</w:t>
      </w:r>
    </w:p>
    <w:p w14:paraId="7F991F04"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1220 .Romanian</w:t>
      </w:r>
    </w:p>
    <w:p w14:paraId="3047C79A"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1231 .Irish</w:t>
      </w:r>
    </w:p>
    <w:p w14:paraId="46E8B232" w14:textId="77777777" w:rsidR="00E668ED" w:rsidRPr="00E668ED" w:rsidRDefault="001C4E80"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r>
      <w:r w:rsidR="00E668ED" w:rsidRPr="00E668ED">
        <w:rPr>
          <w:rFonts w:ascii="Courier New" w:hAnsi="Courier New" w:cs="Courier New"/>
          <w:sz w:val="20"/>
          <w:szCs w:val="20"/>
        </w:rPr>
        <w:t>1235 .Greek</w:t>
      </w:r>
    </w:p>
    <w:p w14:paraId="6808F9E9"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1242 .Albanian</w:t>
      </w:r>
    </w:p>
    <w:p w14:paraId="3B684001"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1250 .Russian</w:t>
      </w:r>
    </w:p>
    <w:p w14:paraId="296C3078"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1260 .Ukrainian</w:t>
      </w:r>
    </w:p>
    <w:p w14:paraId="368C37B9"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1262 .Czech</w:t>
      </w:r>
    </w:p>
    <w:p w14:paraId="3C427CAA" w14:textId="77777777" w:rsidR="00E668ED" w:rsidRPr="00E668ED" w:rsidRDefault="00E668ED" w:rsidP="00E668ED">
      <w:pPr>
        <w:ind w:left="720" w:firstLine="720"/>
        <w:rPr>
          <w:rFonts w:ascii="Courier New" w:hAnsi="Courier New" w:cs="Courier New"/>
          <w:sz w:val="20"/>
          <w:szCs w:val="20"/>
        </w:rPr>
      </w:pPr>
      <w:r w:rsidRPr="00E668ED">
        <w:rPr>
          <w:rFonts w:ascii="Courier New" w:hAnsi="Courier New" w:cs="Courier New"/>
          <w:sz w:val="20"/>
          <w:szCs w:val="20"/>
        </w:rPr>
        <w:t>1263 .Slovak</w:t>
      </w:r>
    </w:p>
    <w:p w14:paraId="5DB55209"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1270 .Polish</w:t>
      </w:r>
    </w:p>
    <w:p w14:paraId="1018F9AA"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1273 .Bulgarian</w:t>
      </w:r>
    </w:p>
    <w:p w14:paraId="292EB2CB"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1274 .Macedonian</w:t>
      </w:r>
    </w:p>
    <w:p w14:paraId="7F8DECE2"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1275 .Serbocroatian</w:t>
      </w:r>
    </w:p>
    <w:p w14:paraId="02C5A3D3"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1276 .Bosnian</w:t>
      </w:r>
    </w:p>
    <w:p w14:paraId="732A83BB"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1277 .Croatian</w:t>
      </w:r>
    </w:p>
    <w:p w14:paraId="410C91F9"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1278 .Serbian</w:t>
      </w:r>
    </w:p>
    <w:p w14:paraId="1A48E3BD"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1281 .Lithuanian</w:t>
      </w:r>
    </w:p>
    <w:p w14:paraId="79557ACF"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1283 .Latvian</w:t>
      </w:r>
    </w:p>
    <w:p w14:paraId="5F555D65"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1288 .Armenian</w:t>
      </w:r>
    </w:p>
    <w:p w14:paraId="68ECD1D1"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1290 .Farsi</w:t>
      </w:r>
    </w:p>
    <w:p w14:paraId="603A2EDE"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1292 .Dari</w:t>
      </w:r>
    </w:p>
    <w:p w14:paraId="3324E2BA" w14:textId="77777777" w:rsidR="00E668ED" w:rsidRPr="00E668ED" w:rsidRDefault="00E668ED" w:rsidP="00E668ED">
      <w:pPr>
        <w:ind w:left="720" w:firstLine="720"/>
        <w:rPr>
          <w:rFonts w:ascii="Courier New" w:hAnsi="Courier New" w:cs="Courier New"/>
          <w:sz w:val="20"/>
          <w:szCs w:val="20"/>
        </w:rPr>
      </w:pPr>
      <w:r w:rsidRPr="00E668ED">
        <w:rPr>
          <w:rFonts w:ascii="Courier New" w:hAnsi="Courier New" w:cs="Courier New"/>
          <w:sz w:val="20"/>
          <w:szCs w:val="20"/>
        </w:rPr>
        <w:t>1315 .Kurdish</w:t>
      </w:r>
    </w:p>
    <w:p w14:paraId="291AB883"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1327 .Pashto</w:t>
      </w:r>
    </w:p>
    <w:p w14:paraId="01254340"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1340 .India N.E.C.</w:t>
      </w:r>
    </w:p>
    <w:p w14:paraId="0D919092"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1350 .Hindi</w:t>
      </w:r>
    </w:p>
    <w:p w14:paraId="2463EBDC"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1360 .Urdu</w:t>
      </w:r>
    </w:p>
    <w:p w14:paraId="285C2C74"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1380 .Bengali</w:t>
      </w:r>
    </w:p>
    <w:p w14:paraId="732231F2"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1420 .Punjabi</w:t>
      </w:r>
    </w:p>
    <w:p w14:paraId="01E30445"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1435 .Konkani</w:t>
      </w:r>
    </w:p>
    <w:p w14:paraId="7D2783C9"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1440 .Marathi</w:t>
      </w:r>
    </w:p>
    <w:p w14:paraId="6FF7A31D"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1450 .Gujarati</w:t>
      </w:r>
    </w:p>
    <w:p w14:paraId="0A399270"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1500 .Nepali</w:t>
      </w:r>
    </w:p>
    <w:p w14:paraId="5DB392C0"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1525 .Pakistan N.E.C.</w:t>
      </w:r>
    </w:p>
    <w:p w14:paraId="4D11B534"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1530 .Sinhala</w:t>
      </w:r>
    </w:p>
    <w:p w14:paraId="3B61637B"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 xml:space="preserve">1540 .Other Indo-Iranian languages </w:t>
      </w:r>
    </w:p>
    <w:p w14:paraId="22324C7D"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1564 .Other Indo-European languages</w:t>
      </w:r>
    </w:p>
    <w:p w14:paraId="7EAD12FA"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1565 .Finnish</w:t>
      </w:r>
    </w:p>
    <w:p w14:paraId="50BDEA2B"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1582 .Hungarian</w:t>
      </w:r>
    </w:p>
    <w:p w14:paraId="20CD5C73"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1675 .Turkish</w:t>
      </w:r>
    </w:p>
    <w:p w14:paraId="01605FAE"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1690 .Mongolian</w:t>
      </w:r>
    </w:p>
    <w:p w14:paraId="694336A7"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1730 .Telugu</w:t>
      </w:r>
    </w:p>
    <w:p w14:paraId="52949775"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lastRenderedPageBreak/>
        <w:tab/>
      </w:r>
      <w:r w:rsidRPr="00E668ED">
        <w:rPr>
          <w:rFonts w:ascii="Courier New" w:hAnsi="Courier New" w:cs="Courier New"/>
          <w:sz w:val="20"/>
          <w:szCs w:val="20"/>
        </w:rPr>
        <w:tab/>
        <w:t>1737 .Kannada</w:t>
      </w:r>
    </w:p>
    <w:p w14:paraId="2983534C"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1750 .Malayalam</w:t>
      </w:r>
    </w:p>
    <w:p w14:paraId="2E1F64C0"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1765 .Tamil</w:t>
      </w:r>
    </w:p>
    <w:p w14:paraId="0568E0F0"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1900 .Khmer</w:t>
      </w:r>
    </w:p>
    <w:p w14:paraId="2389F9BB"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1960 .Vietnamese</w:t>
      </w:r>
    </w:p>
    <w:p w14:paraId="7F3E4AA7"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1970 .Chinese</w:t>
      </w:r>
    </w:p>
    <w:p w14:paraId="13C2F310"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2000 .Mandarin</w:t>
      </w:r>
    </w:p>
    <w:p w14:paraId="38F3732C" w14:textId="77777777" w:rsidR="00E668ED" w:rsidRPr="002773BA" w:rsidRDefault="00E668ED" w:rsidP="00E668ED">
      <w:pPr>
        <w:rPr>
          <w:rFonts w:ascii="Courier New" w:hAnsi="Courier New" w:cs="Courier New"/>
          <w:sz w:val="20"/>
          <w:szCs w:val="20"/>
          <w:lang w:val="es-MX"/>
        </w:rPr>
      </w:pPr>
      <w:r w:rsidRPr="00E668ED">
        <w:rPr>
          <w:rFonts w:ascii="Courier New" w:hAnsi="Courier New" w:cs="Courier New"/>
          <w:sz w:val="20"/>
          <w:szCs w:val="20"/>
        </w:rPr>
        <w:tab/>
      </w:r>
      <w:r w:rsidRPr="00E668ED">
        <w:rPr>
          <w:rFonts w:ascii="Courier New" w:hAnsi="Courier New" w:cs="Courier New"/>
          <w:sz w:val="20"/>
          <w:szCs w:val="20"/>
        </w:rPr>
        <w:tab/>
      </w:r>
      <w:r w:rsidRPr="002773BA">
        <w:rPr>
          <w:rFonts w:ascii="Courier New" w:hAnsi="Courier New" w:cs="Courier New"/>
          <w:sz w:val="20"/>
          <w:szCs w:val="20"/>
          <w:lang w:val="es-MX"/>
        </w:rPr>
        <w:t>2030 .Min Nan Chinese</w:t>
      </w:r>
    </w:p>
    <w:p w14:paraId="6E9627F6" w14:textId="77777777" w:rsidR="00E668ED" w:rsidRPr="002773BA" w:rsidRDefault="00E668ED" w:rsidP="00E668ED">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2050 .Cantonese</w:t>
      </w:r>
    </w:p>
    <w:p w14:paraId="1188056D" w14:textId="77777777" w:rsidR="00E668ED" w:rsidRPr="002773BA" w:rsidRDefault="00E668ED" w:rsidP="00E668ED">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2100 .Tibetan</w:t>
      </w:r>
    </w:p>
    <w:p w14:paraId="2A44E038" w14:textId="77777777" w:rsidR="00E668ED" w:rsidRPr="002773BA" w:rsidRDefault="00E668ED" w:rsidP="00E668ED">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2160 .Burmese</w:t>
      </w:r>
    </w:p>
    <w:p w14:paraId="2F5A91F9" w14:textId="77777777" w:rsidR="00E668ED" w:rsidRPr="00E668ED" w:rsidRDefault="00E668ED" w:rsidP="00E668ED">
      <w:pPr>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Pr="00E668ED">
        <w:rPr>
          <w:rFonts w:ascii="Courier New" w:hAnsi="Courier New" w:cs="Courier New"/>
          <w:sz w:val="20"/>
          <w:szCs w:val="20"/>
        </w:rPr>
        <w:t>2270 .Chin languages</w:t>
      </w:r>
    </w:p>
    <w:p w14:paraId="409EB7D4"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2350 .Karen languages</w:t>
      </w:r>
    </w:p>
    <w:p w14:paraId="23FF069A"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2430 .Thai</w:t>
      </w:r>
    </w:p>
    <w:p w14:paraId="09ACF979"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2475 .Lao</w:t>
      </w:r>
    </w:p>
    <w:p w14:paraId="4BEB3AEC" w14:textId="77777777" w:rsidR="00E668ED" w:rsidRPr="002773BA" w:rsidRDefault="00E668ED" w:rsidP="00E668ED">
      <w:pPr>
        <w:rPr>
          <w:rFonts w:ascii="Courier New" w:hAnsi="Courier New" w:cs="Courier New"/>
          <w:sz w:val="20"/>
          <w:szCs w:val="20"/>
          <w:lang w:val="es-MX"/>
        </w:rPr>
      </w:pPr>
      <w:r w:rsidRPr="00E668ED">
        <w:rPr>
          <w:rFonts w:ascii="Courier New" w:hAnsi="Courier New" w:cs="Courier New"/>
          <w:sz w:val="20"/>
          <w:szCs w:val="20"/>
        </w:rPr>
        <w:tab/>
      </w:r>
      <w:r w:rsidRPr="00E668ED">
        <w:rPr>
          <w:rFonts w:ascii="Courier New" w:hAnsi="Courier New" w:cs="Courier New"/>
          <w:sz w:val="20"/>
          <w:szCs w:val="20"/>
        </w:rPr>
        <w:tab/>
      </w:r>
      <w:r w:rsidRPr="002773BA">
        <w:rPr>
          <w:rFonts w:ascii="Courier New" w:hAnsi="Courier New" w:cs="Courier New"/>
          <w:sz w:val="20"/>
          <w:szCs w:val="20"/>
          <w:lang w:val="es-MX"/>
        </w:rPr>
        <w:t>2525 .Iu Mien</w:t>
      </w:r>
    </w:p>
    <w:p w14:paraId="6B49EA68" w14:textId="77777777" w:rsidR="00E668ED" w:rsidRPr="002773BA" w:rsidRDefault="001C4E80" w:rsidP="00E668ED">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E668ED" w:rsidRPr="002773BA">
        <w:rPr>
          <w:rFonts w:ascii="Courier New" w:hAnsi="Courier New" w:cs="Courier New"/>
          <w:sz w:val="20"/>
          <w:szCs w:val="20"/>
          <w:lang w:val="es-MX"/>
        </w:rPr>
        <w:t>2535 .Hmong</w:t>
      </w:r>
    </w:p>
    <w:p w14:paraId="0DB29956" w14:textId="77777777" w:rsidR="00E668ED" w:rsidRPr="002773BA" w:rsidRDefault="00E668ED" w:rsidP="00E668ED">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2560 .Japanese</w:t>
      </w:r>
    </w:p>
    <w:p w14:paraId="17B12DF8" w14:textId="77777777" w:rsidR="00E668ED" w:rsidRPr="002773BA" w:rsidRDefault="00E668ED" w:rsidP="00E668ED">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2575 .Korean</w:t>
      </w:r>
    </w:p>
    <w:p w14:paraId="033D3FA4" w14:textId="77777777" w:rsidR="00E668ED" w:rsidRPr="002773BA" w:rsidRDefault="00E668ED" w:rsidP="00E668ED">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2715 .Malay</w:t>
      </w:r>
    </w:p>
    <w:p w14:paraId="5FBF2110" w14:textId="77777777" w:rsidR="00E668ED" w:rsidRPr="00E668ED" w:rsidRDefault="00E668ED" w:rsidP="00E668ED">
      <w:pPr>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Pr="00E668ED">
        <w:rPr>
          <w:rFonts w:ascii="Courier New" w:hAnsi="Courier New" w:cs="Courier New"/>
          <w:sz w:val="20"/>
          <w:szCs w:val="20"/>
        </w:rPr>
        <w:t>2770 .Indonesian</w:t>
      </w:r>
    </w:p>
    <w:p w14:paraId="42643C48"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2850 .Other languages of Asia</w:t>
      </w:r>
    </w:p>
    <w:p w14:paraId="1A695BFE"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2910 .Filipino</w:t>
      </w:r>
    </w:p>
    <w:p w14:paraId="56FADDD6"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2920 .Tagalog</w:t>
      </w:r>
    </w:p>
    <w:p w14:paraId="711D4E47"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2950 .Cebuano</w:t>
      </w:r>
    </w:p>
    <w:p w14:paraId="0C50FD72"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3150 .Ilocano</w:t>
      </w:r>
    </w:p>
    <w:p w14:paraId="1A17B770"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3190 .Other Philippine languages</w:t>
      </w:r>
    </w:p>
    <w:p w14:paraId="1AE4FFEF"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3220 .Chamorro</w:t>
      </w:r>
    </w:p>
    <w:p w14:paraId="5E3B28CC"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3270 .Marshallese</w:t>
      </w:r>
    </w:p>
    <w:p w14:paraId="1E99040F"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3350 .Chuukese</w:t>
      </w:r>
    </w:p>
    <w:p w14:paraId="6F3D8724"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3420 .Samoan</w:t>
      </w:r>
    </w:p>
    <w:p w14:paraId="26766C29"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3500 .Tongan</w:t>
      </w:r>
    </w:p>
    <w:p w14:paraId="282032F1"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3570 .Hawaiian</w:t>
      </w:r>
    </w:p>
    <w:p w14:paraId="764F1D6A"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3600 .Other Eastern Malayo-Polynesian languages</w:t>
      </w:r>
    </w:p>
    <w:p w14:paraId="542871DA"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4500 .Arabic</w:t>
      </w:r>
    </w:p>
    <w:p w14:paraId="2EA4AC43"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4545 .Hebrew</w:t>
      </w:r>
    </w:p>
    <w:p w14:paraId="7E7147AD"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4560 .Assyrian Neo-Aramaic</w:t>
      </w:r>
    </w:p>
    <w:p w14:paraId="5AD7A0AC"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4565 .Chaldean Neo-Aramaic</w:t>
      </w:r>
    </w:p>
    <w:p w14:paraId="1D3BC4D2"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4590 .Amharic</w:t>
      </w:r>
    </w:p>
    <w:p w14:paraId="18FA7A11"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4640 .Tigrinya</w:t>
      </w:r>
    </w:p>
    <w:p w14:paraId="5C29A67B"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4830 .Oromo</w:t>
      </w:r>
    </w:p>
    <w:p w14:paraId="44E4A163"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4840 .Somali</w:t>
      </w:r>
    </w:p>
    <w:p w14:paraId="1210319A"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4880 .Other Afro-Asiatic languages</w:t>
      </w:r>
    </w:p>
    <w:p w14:paraId="124BA43C" w14:textId="77777777" w:rsidR="00E668ED" w:rsidRPr="002773BA" w:rsidRDefault="00E668ED" w:rsidP="00E668ED">
      <w:pPr>
        <w:rPr>
          <w:rFonts w:ascii="Courier New" w:hAnsi="Courier New" w:cs="Courier New"/>
          <w:sz w:val="20"/>
          <w:szCs w:val="20"/>
          <w:lang w:val="es-MX"/>
        </w:rPr>
      </w:pPr>
      <w:r w:rsidRPr="00E668ED">
        <w:rPr>
          <w:rFonts w:ascii="Courier New" w:hAnsi="Courier New" w:cs="Courier New"/>
          <w:sz w:val="20"/>
          <w:szCs w:val="20"/>
        </w:rPr>
        <w:tab/>
      </w:r>
      <w:r w:rsidRPr="00E668ED">
        <w:rPr>
          <w:rFonts w:ascii="Courier New" w:hAnsi="Courier New" w:cs="Courier New"/>
          <w:sz w:val="20"/>
          <w:szCs w:val="20"/>
        </w:rPr>
        <w:tab/>
      </w:r>
      <w:r w:rsidRPr="002773BA">
        <w:rPr>
          <w:rFonts w:ascii="Courier New" w:hAnsi="Courier New" w:cs="Courier New"/>
          <w:sz w:val="20"/>
          <w:szCs w:val="20"/>
          <w:lang w:val="es-MX"/>
        </w:rPr>
        <w:t>4900 .Nilo-Saharan languages</w:t>
      </w:r>
    </w:p>
    <w:p w14:paraId="7AE8499D" w14:textId="77777777" w:rsidR="00E668ED" w:rsidRPr="002773BA" w:rsidRDefault="00E668ED" w:rsidP="00E668ED">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5150 .Swahili</w:t>
      </w:r>
    </w:p>
    <w:p w14:paraId="3C5D189A" w14:textId="77777777" w:rsidR="00E668ED" w:rsidRPr="002773BA" w:rsidRDefault="00E668ED" w:rsidP="00E668ED">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5345 .Ganda</w:t>
      </w:r>
    </w:p>
    <w:p w14:paraId="5A859C7E" w14:textId="77777777" w:rsidR="00E668ED" w:rsidRPr="002773BA" w:rsidRDefault="00E668ED" w:rsidP="00E668ED">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5525 .Shona</w:t>
      </w:r>
    </w:p>
    <w:p w14:paraId="52D171BA" w14:textId="77777777" w:rsidR="00E668ED" w:rsidRPr="00E668ED" w:rsidRDefault="00E668ED" w:rsidP="00E668ED">
      <w:pPr>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Pr="00E668ED">
        <w:rPr>
          <w:rFonts w:ascii="Courier New" w:hAnsi="Courier New" w:cs="Courier New"/>
          <w:sz w:val="20"/>
          <w:szCs w:val="20"/>
        </w:rPr>
        <w:t>5645 .Other Bantu languages</w:t>
      </w:r>
    </w:p>
    <w:p w14:paraId="4804D23F"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5845 .Manding languages</w:t>
      </w:r>
    </w:p>
    <w:p w14:paraId="7C02A761"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5900 .Other Mande languages</w:t>
      </w:r>
    </w:p>
    <w:p w14:paraId="0CDC350B"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5940 .Fulah</w:t>
      </w:r>
    </w:p>
    <w:p w14:paraId="76EBA3C3"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5950 .Wolof</w:t>
      </w:r>
    </w:p>
    <w:p w14:paraId="48F65598"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6120 .Akan (incl. Twi)</w:t>
      </w:r>
    </w:p>
    <w:p w14:paraId="2D3E7579"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6205 .Ga</w:t>
      </w:r>
    </w:p>
    <w:p w14:paraId="502D60D9"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lastRenderedPageBreak/>
        <w:tab/>
      </w:r>
      <w:r w:rsidRPr="00E668ED">
        <w:rPr>
          <w:rFonts w:ascii="Courier New" w:hAnsi="Courier New" w:cs="Courier New"/>
          <w:sz w:val="20"/>
          <w:szCs w:val="20"/>
        </w:rPr>
        <w:tab/>
        <w:t>6230 .Gbe languages</w:t>
      </w:r>
    </w:p>
    <w:p w14:paraId="77E94004"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6290 .Yoruba</w:t>
      </w:r>
    </w:p>
    <w:p w14:paraId="4A49DBD4"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6300 .Edoid languages</w:t>
      </w:r>
    </w:p>
    <w:p w14:paraId="0E832FF5"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6370 .Igbo</w:t>
      </w:r>
    </w:p>
    <w:p w14:paraId="59D3789C"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6500 .Other Niger-Congo languages</w:t>
      </w:r>
    </w:p>
    <w:p w14:paraId="20C6D1C4"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6795 .Other languages of Africa</w:t>
      </w:r>
    </w:p>
    <w:p w14:paraId="0669FE8F"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6800 .Aleut languages</w:t>
      </w:r>
    </w:p>
    <w:p w14:paraId="2B5769D3"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6839 .Ojibwa</w:t>
      </w:r>
    </w:p>
    <w:p w14:paraId="53838E21"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6930 .Apache languages</w:t>
      </w:r>
    </w:p>
    <w:p w14:paraId="78F076F4"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6933 .Navajo</w:t>
      </w:r>
    </w:p>
    <w:p w14:paraId="3C106F38"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6936 .Kiowa-Tanoan languages</w:t>
      </w:r>
    </w:p>
    <w:p w14:paraId="5D87857E"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7019 .Dakota languages</w:t>
      </w:r>
    </w:p>
    <w:p w14:paraId="33191DEC"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7032 .Muskogean languages</w:t>
      </w:r>
    </w:p>
    <w:p w14:paraId="659DB6D5"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7039 .Keres</w:t>
      </w:r>
    </w:p>
    <w:p w14:paraId="6E7BE9E2"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7050 .Cherokee</w:t>
      </w:r>
    </w:p>
    <w:p w14:paraId="1A1ABF98" w14:textId="22C88182" w:rsidR="001C4E80"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7059 .Zuni</w:t>
      </w:r>
    </w:p>
    <w:p w14:paraId="306B5149" w14:textId="77777777" w:rsidR="00E668ED" w:rsidRPr="00E668ED" w:rsidRDefault="001C4E80"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r>
      <w:r w:rsidR="00E668ED" w:rsidRPr="00E668ED">
        <w:rPr>
          <w:rFonts w:ascii="Courier New" w:hAnsi="Courier New" w:cs="Courier New"/>
          <w:sz w:val="20"/>
          <w:szCs w:val="20"/>
        </w:rPr>
        <w:t>7060 .Uto-Aztecan languages</w:t>
      </w:r>
    </w:p>
    <w:p w14:paraId="201A32F1"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7124 .Other Native North American languages</w:t>
      </w:r>
    </w:p>
    <w:p w14:paraId="2820FDBA"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7300 .Other Central and South American languages</w:t>
      </w:r>
    </w:p>
    <w:p w14:paraId="14B28890" w14:textId="77777777" w:rsidR="00E668ED" w:rsidRPr="00E668ED" w:rsidRDefault="00E668ED" w:rsidP="00E668ED">
      <w:pPr>
        <w:rPr>
          <w:rFonts w:ascii="Courier New" w:hAnsi="Courier New" w:cs="Courier New"/>
          <w:sz w:val="20"/>
          <w:szCs w:val="20"/>
        </w:rPr>
      </w:pPr>
      <w:r w:rsidRPr="00E668ED">
        <w:rPr>
          <w:rFonts w:ascii="Courier New" w:hAnsi="Courier New" w:cs="Courier New"/>
          <w:sz w:val="20"/>
          <w:szCs w:val="20"/>
        </w:rPr>
        <w:tab/>
      </w:r>
      <w:r w:rsidRPr="00E668ED">
        <w:rPr>
          <w:rFonts w:ascii="Courier New" w:hAnsi="Courier New" w:cs="Courier New"/>
          <w:sz w:val="20"/>
          <w:szCs w:val="20"/>
        </w:rPr>
        <w:tab/>
        <w:t>9500 .English only household</w:t>
      </w:r>
    </w:p>
    <w:p w14:paraId="61176BB6" w14:textId="202DB470" w:rsidR="001C4E80" w:rsidRPr="00DC25DA" w:rsidRDefault="00E668ED" w:rsidP="00E668ED">
      <w:pPr>
        <w:rPr>
          <w:rFonts w:ascii="Courier New" w:hAnsi="Courier New" w:cs="Courier New"/>
          <w:color w:val="000000"/>
          <w:sz w:val="20"/>
          <w:szCs w:val="20"/>
        </w:rPr>
      </w:pPr>
      <w:r w:rsidRPr="00E668ED">
        <w:rPr>
          <w:rFonts w:ascii="Courier New" w:hAnsi="Courier New" w:cs="Courier New"/>
          <w:sz w:val="20"/>
          <w:szCs w:val="20"/>
        </w:rPr>
        <w:tab/>
      </w:r>
      <w:r w:rsidRPr="00E668ED">
        <w:rPr>
          <w:rFonts w:ascii="Courier New" w:hAnsi="Courier New" w:cs="Courier New"/>
          <w:sz w:val="20"/>
          <w:szCs w:val="20"/>
        </w:rPr>
        <w:tab/>
        <w:t>9999 .Other and unspecified languages</w:t>
      </w:r>
    </w:p>
    <w:p w14:paraId="4780DA1C" w14:textId="77777777" w:rsidR="00131D3E" w:rsidRPr="00DC25DA" w:rsidRDefault="00131D3E" w:rsidP="0053032F">
      <w:pPr>
        <w:rPr>
          <w:rFonts w:ascii="Courier New" w:hAnsi="Courier New" w:cs="Courier New"/>
          <w:sz w:val="20"/>
          <w:szCs w:val="20"/>
        </w:rPr>
      </w:pPr>
    </w:p>
    <w:p w14:paraId="4780DA1D" w14:textId="0DFC88E3" w:rsidR="00131D3E" w:rsidRPr="00DC25DA" w:rsidRDefault="00131D3E" w:rsidP="0053032F">
      <w:pPr>
        <w:pStyle w:val="Heading3"/>
      </w:pPr>
      <w:r w:rsidRPr="00DC25DA">
        <w:t>HHT</w:t>
      </w:r>
      <w:r w:rsidR="00B82A7A" w:rsidRPr="00DC25DA">
        <w:tab/>
      </w:r>
      <w:r w:rsidR="00180627" w:rsidRPr="00DC25DA">
        <w:tab/>
      </w:r>
      <w:r w:rsidRPr="00DC25DA">
        <w:t>1</w:t>
      </w:r>
    </w:p>
    <w:p w14:paraId="4780DA1E" w14:textId="7AC5B70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Household/family type</w:t>
      </w:r>
    </w:p>
    <w:p w14:paraId="55A4384A" w14:textId="0018F352" w:rsidR="00042AE2" w:rsidRPr="00DC25DA" w:rsidRDefault="00180627" w:rsidP="0053032F">
      <w:pPr>
        <w:shd w:val="clear" w:color="auto" w:fill="FFFFFF"/>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42AE2" w:rsidRPr="00DC25DA">
        <w:rPr>
          <w:rFonts w:ascii="Courier New" w:hAnsi="Courier New" w:cs="Courier New"/>
          <w:sz w:val="20"/>
          <w:szCs w:val="20"/>
        </w:rPr>
        <w:t>b .N/A (GQ/vacant)</w:t>
      </w:r>
      <w:r w:rsidR="00042AE2" w:rsidRPr="00DC25DA">
        <w:rPr>
          <w:rFonts w:ascii="Courier New" w:hAnsi="Courier New" w:cs="Courier New"/>
          <w:sz w:val="20"/>
          <w:szCs w:val="20"/>
        </w:rPr>
        <w:br/>
      </w:r>
      <w:r w:rsidRPr="00DC25DA">
        <w:rPr>
          <w:rFonts w:ascii="Courier New" w:hAnsi="Courier New" w:cs="Courier New"/>
          <w:sz w:val="20"/>
          <w:szCs w:val="20"/>
        </w:rPr>
        <w:tab/>
      </w:r>
      <w:r w:rsidRPr="00DC25DA">
        <w:rPr>
          <w:rFonts w:ascii="Courier New" w:hAnsi="Courier New" w:cs="Courier New"/>
          <w:sz w:val="20"/>
          <w:szCs w:val="20"/>
        </w:rPr>
        <w:tab/>
      </w:r>
      <w:r w:rsidR="00042AE2" w:rsidRPr="00DC25DA">
        <w:rPr>
          <w:rFonts w:ascii="Courier New" w:hAnsi="Courier New" w:cs="Courier New"/>
          <w:sz w:val="20"/>
          <w:szCs w:val="20"/>
        </w:rPr>
        <w:t xml:space="preserve">1 .Married couple household </w:t>
      </w:r>
      <w:r w:rsidR="00042AE2" w:rsidRPr="00DC25DA">
        <w:rPr>
          <w:rFonts w:ascii="Courier New" w:hAnsi="Courier New" w:cs="Courier New"/>
          <w:sz w:val="20"/>
          <w:szCs w:val="20"/>
        </w:rPr>
        <w:br/>
      </w:r>
      <w:r w:rsidRPr="00DC25DA">
        <w:rPr>
          <w:rFonts w:ascii="Courier New" w:hAnsi="Courier New" w:cs="Courier New"/>
          <w:sz w:val="20"/>
          <w:szCs w:val="20"/>
        </w:rPr>
        <w:tab/>
      </w:r>
      <w:r w:rsidRPr="00DC25DA">
        <w:rPr>
          <w:rFonts w:ascii="Courier New" w:hAnsi="Courier New" w:cs="Courier New"/>
          <w:sz w:val="20"/>
          <w:szCs w:val="20"/>
        </w:rPr>
        <w:tab/>
      </w:r>
      <w:r w:rsidR="00042AE2" w:rsidRPr="00DC25DA">
        <w:rPr>
          <w:rFonts w:ascii="Courier New" w:hAnsi="Courier New" w:cs="Courier New"/>
          <w:sz w:val="20"/>
          <w:szCs w:val="20"/>
        </w:rPr>
        <w:t>2 .Other family household:Male householder, no wife present</w:t>
      </w:r>
      <w:r w:rsidR="00042AE2" w:rsidRPr="00DC25DA">
        <w:rPr>
          <w:rFonts w:ascii="Courier New" w:hAnsi="Courier New" w:cs="Courier New"/>
          <w:sz w:val="20"/>
          <w:szCs w:val="20"/>
        </w:rPr>
        <w:br/>
      </w:r>
      <w:r w:rsidRPr="00DC25DA">
        <w:rPr>
          <w:rFonts w:ascii="Courier New" w:hAnsi="Courier New" w:cs="Courier New"/>
          <w:sz w:val="20"/>
          <w:szCs w:val="20"/>
        </w:rPr>
        <w:tab/>
      </w:r>
      <w:r w:rsidRPr="00DC25DA">
        <w:rPr>
          <w:rFonts w:ascii="Courier New" w:hAnsi="Courier New" w:cs="Courier New"/>
          <w:sz w:val="20"/>
          <w:szCs w:val="20"/>
        </w:rPr>
        <w:tab/>
      </w:r>
      <w:r w:rsidR="00042AE2" w:rsidRPr="00DC25DA">
        <w:rPr>
          <w:rFonts w:ascii="Courier New" w:hAnsi="Courier New" w:cs="Courier New"/>
          <w:sz w:val="20"/>
          <w:szCs w:val="20"/>
        </w:rPr>
        <w:t xml:space="preserve">3 .Other family household:Female householder, no husband present </w:t>
      </w:r>
      <w:r w:rsidR="00042AE2" w:rsidRPr="00DC25DA">
        <w:rPr>
          <w:rFonts w:ascii="Courier New" w:hAnsi="Courier New" w:cs="Courier New"/>
          <w:sz w:val="20"/>
          <w:szCs w:val="20"/>
        </w:rPr>
        <w:br/>
      </w:r>
      <w:r w:rsidRPr="00DC25DA">
        <w:rPr>
          <w:rFonts w:ascii="Courier New" w:hAnsi="Courier New" w:cs="Courier New"/>
          <w:sz w:val="20"/>
          <w:szCs w:val="20"/>
        </w:rPr>
        <w:tab/>
      </w:r>
      <w:r w:rsidRPr="00DC25DA">
        <w:rPr>
          <w:rFonts w:ascii="Courier New" w:hAnsi="Courier New" w:cs="Courier New"/>
          <w:sz w:val="20"/>
          <w:szCs w:val="20"/>
        </w:rPr>
        <w:tab/>
      </w:r>
      <w:r w:rsidR="00042AE2" w:rsidRPr="00DC25DA">
        <w:rPr>
          <w:rFonts w:ascii="Courier New" w:hAnsi="Courier New" w:cs="Courier New"/>
          <w:sz w:val="20"/>
          <w:szCs w:val="20"/>
        </w:rPr>
        <w:t>4 .Nonfamily household:Male householder:Living alone</w:t>
      </w:r>
      <w:r w:rsidR="00042AE2" w:rsidRPr="00DC25DA">
        <w:rPr>
          <w:rFonts w:ascii="Courier New" w:hAnsi="Courier New" w:cs="Courier New"/>
          <w:sz w:val="20"/>
          <w:szCs w:val="20"/>
        </w:rPr>
        <w:br/>
      </w:r>
      <w:r w:rsidRPr="00DC25DA">
        <w:rPr>
          <w:rFonts w:ascii="Courier New" w:hAnsi="Courier New" w:cs="Courier New"/>
          <w:sz w:val="20"/>
          <w:szCs w:val="20"/>
        </w:rPr>
        <w:tab/>
      </w:r>
      <w:r w:rsidRPr="00DC25DA">
        <w:rPr>
          <w:rFonts w:ascii="Courier New" w:hAnsi="Courier New" w:cs="Courier New"/>
          <w:sz w:val="20"/>
          <w:szCs w:val="20"/>
        </w:rPr>
        <w:tab/>
      </w:r>
      <w:r w:rsidR="00042AE2" w:rsidRPr="00DC25DA">
        <w:rPr>
          <w:rFonts w:ascii="Courier New" w:hAnsi="Courier New" w:cs="Courier New"/>
          <w:sz w:val="20"/>
          <w:szCs w:val="20"/>
        </w:rPr>
        <w:t xml:space="preserve">5 .Nonfamily household:Male householder:Not living alone </w:t>
      </w:r>
      <w:r w:rsidR="00042AE2" w:rsidRPr="00DC25DA">
        <w:rPr>
          <w:rFonts w:ascii="Courier New" w:hAnsi="Courier New" w:cs="Courier New"/>
          <w:sz w:val="20"/>
          <w:szCs w:val="20"/>
        </w:rPr>
        <w:br/>
      </w:r>
      <w:r w:rsidRPr="00DC25DA">
        <w:rPr>
          <w:rFonts w:ascii="Courier New" w:hAnsi="Courier New" w:cs="Courier New"/>
          <w:sz w:val="20"/>
          <w:szCs w:val="20"/>
        </w:rPr>
        <w:tab/>
      </w:r>
      <w:r w:rsidRPr="00DC25DA">
        <w:rPr>
          <w:rFonts w:ascii="Courier New" w:hAnsi="Courier New" w:cs="Courier New"/>
          <w:sz w:val="20"/>
          <w:szCs w:val="20"/>
        </w:rPr>
        <w:tab/>
      </w:r>
      <w:r w:rsidR="00042AE2" w:rsidRPr="00DC25DA">
        <w:rPr>
          <w:rFonts w:ascii="Courier New" w:hAnsi="Courier New" w:cs="Courier New"/>
          <w:sz w:val="20"/>
          <w:szCs w:val="20"/>
        </w:rPr>
        <w:t>6 .Nonfamily household:Female householder:Living alone</w:t>
      </w:r>
      <w:r w:rsidR="00042AE2" w:rsidRPr="00DC25DA">
        <w:rPr>
          <w:rFonts w:ascii="Courier New" w:hAnsi="Courier New" w:cs="Courier New"/>
          <w:sz w:val="20"/>
          <w:szCs w:val="20"/>
        </w:rPr>
        <w:br/>
      </w:r>
      <w:r w:rsidRPr="00DC25DA">
        <w:rPr>
          <w:rFonts w:ascii="Courier New" w:hAnsi="Courier New" w:cs="Courier New"/>
          <w:sz w:val="20"/>
          <w:szCs w:val="20"/>
        </w:rPr>
        <w:tab/>
      </w:r>
      <w:r w:rsidRPr="00DC25DA">
        <w:rPr>
          <w:rFonts w:ascii="Courier New" w:hAnsi="Courier New" w:cs="Courier New"/>
          <w:sz w:val="20"/>
          <w:szCs w:val="20"/>
        </w:rPr>
        <w:tab/>
      </w:r>
      <w:r w:rsidR="00042AE2" w:rsidRPr="00DC25DA">
        <w:rPr>
          <w:rFonts w:ascii="Courier New" w:hAnsi="Courier New" w:cs="Courier New"/>
          <w:sz w:val="20"/>
          <w:szCs w:val="20"/>
        </w:rPr>
        <w:t>7 .Nonfamily household:Female householder:Not living alone</w:t>
      </w:r>
    </w:p>
    <w:p w14:paraId="4780DA2B" w14:textId="77777777" w:rsidR="00131D3E" w:rsidRPr="00DC25DA" w:rsidRDefault="00131D3E" w:rsidP="0053032F">
      <w:pPr>
        <w:rPr>
          <w:rFonts w:ascii="Courier New" w:hAnsi="Courier New" w:cs="Courier New"/>
          <w:sz w:val="20"/>
          <w:szCs w:val="20"/>
        </w:rPr>
      </w:pPr>
    </w:p>
    <w:p w14:paraId="4780DA2C" w14:textId="4C0848FC" w:rsidR="002E6BE1" w:rsidRPr="00DC25DA" w:rsidRDefault="002E6BE1" w:rsidP="0053032F">
      <w:pPr>
        <w:pStyle w:val="Heading3"/>
      </w:pPr>
      <w:r w:rsidRPr="00DC25DA">
        <w:t>HINCP</w:t>
      </w:r>
      <w:r w:rsidR="00180627" w:rsidRPr="00DC25DA">
        <w:tab/>
      </w:r>
      <w:r w:rsidR="00B82A7A" w:rsidRPr="00DC25DA">
        <w:tab/>
      </w:r>
      <w:r w:rsidRPr="00DC25DA">
        <w:t>9</w:t>
      </w:r>
    </w:p>
    <w:p w14:paraId="4780DA2D" w14:textId="25DEEA61" w:rsidR="002E6BE1"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2E6BE1" w:rsidRPr="00DC25DA">
        <w:rPr>
          <w:rFonts w:ascii="Courier New" w:hAnsi="Courier New" w:cs="Courier New"/>
          <w:sz w:val="20"/>
          <w:szCs w:val="20"/>
        </w:rPr>
        <w:t>Household income (past 12 months)</w:t>
      </w:r>
    </w:p>
    <w:p w14:paraId="4780DA2E" w14:textId="08ED5553" w:rsidR="002E6BE1"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2E6BE1" w:rsidRPr="00DC25DA">
        <w:rPr>
          <w:rFonts w:ascii="Courier New" w:hAnsi="Courier New" w:cs="Courier New"/>
          <w:sz w:val="20"/>
          <w:szCs w:val="20"/>
        </w:rPr>
        <w:t xml:space="preserve">bbbbbbbbb </w:t>
      </w:r>
      <w:r w:rsidR="00CF279D" w:rsidRPr="00DC25DA">
        <w:rPr>
          <w:rFonts w:ascii="Courier New" w:hAnsi="Courier New" w:cs="Courier New"/>
          <w:sz w:val="20"/>
          <w:szCs w:val="20"/>
        </w:rPr>
        <w:tab/>
      </w:r>
      <w:r w:rsidR="00CF279D" w:rsidRPr="00DC25DA">
        <w:rPr>
          <w:rFonts w:ascii="Courier New" w:hAnsi="Courier New" w:cs="Courier New"/>
          <w:sz w:val="20"/>
          <w:szCs w:val="20"/>
        </w:rPr>
        <w:tab/>
      </w:r>
      <w:r w:rsidR="00CF279D" w:rsidRPr="00DC25DA">
        <w:rPr>
          <w:rFonts w:ascii="Courier New" w:hAnsi="Courier New" w:cs="Courier New"/>
          <w:sz w:val="20"/>
          <w:szCs w:val="20"/>
        </w:rPr>
        <w:tab/>
      </w:r>
      <w:r w:rsidR="002E6BE1" w:rsidRPr="00DC25DA">
        <w:rPr>
          <w:rFonts w:ascii="Courier New" w:hAnsi="Courier New" w:cs="Courier New"/>
          <w:sz w:val="20"/>
          <w:szCs w:val="20"/>
        </w:rPr>
        <w:t>.N/A(GQ/vacant)</w:t>
      </w:r>
    </w:p>
    <w:p w14:paraId="4780DA2F" w14:textId="3D872397" w:rsidR="002E6BE1"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2E6BE1" w:rsidRPr="00DC25DA">
        <w:rPr>
          <w:rFonts w:ascii="Courier New" w:hAnsi="Courier New" w:cs="Courier New"/>
          <w:sz w:val="20"/>
          <w:szCs w:val="20"/>
        </w:rPr>
        <w:t xml:space="preserve">000000000 </w:t>
      </w:r>
      <w:r w:rsidR="00CF279D" w:rsidRPr="00DC25DA">
        <w:rPr>
          <w:rFonts w:ascii="Courier New" w:hAnsi="Courier New" w:cs="Courier New"/>
          <w:sz w:val="20"/>
          <w:szCs w:val="20"/>
        </w:rPr>
        <w:tab/>
      </w:r>
      <w:r w:rsidR="00CF279D" w:rsidRPr="00DC25DA">
        <w:rPr>
          <w:rFonts w:ascii="Courier New" w:hAnsi="Courier New" w:cs="Courier New"/>
          <w:sz w:val="20"/>
          <w:szCs w:val="20"/>
        </w:rPr>
        <w:tab/>
      </w:r>
      <w:r w:rsidR="00CF279D" w:rsidRPr="00DC25DA">
        <w:rPr>
          <w:rFonts w:ascii="Courier New" w:hAnsi="Courier New" w:cs="Courier New"/>
          <w:sz w:val="20"/>
          <w:szCs w:val="20"/>
        </w:rPr>
        <w:tab/>
      </w:r>
      <w:r w:rsidR="002E6BE1" w:rsidRPr="00DC25DA">
        <w:rPr>
          <w:rFonts w:ascii="Courier New" w:hAnsi="Courier New" w:cs="Courier New"/>
          <w:sz w:val="20"/>
          <w:szCs w:val="20"/>
        </w:rPr>
        <w:t>.No household income</w:t>
      </w:r>
    </w:p>
    <w:p w14:paraId="4780DA30" w14:textId="3D0A5CBB" w:rsidR="002E6BE1"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2E6BE1" w:rsidRPr="00DC25DA">
        <w:rPr>
          <w:rFonts w:ascii="Courier New" w:hAnsi="Courier New" w:cs="Courier New"/>
          <w:sz w:val="20"/>
          <w:szCs w:val="20"/>
        </w:rPr>
        <w:t>-00059999</w:t>
      </w:r>
      <w:r w:rsidR="00CF279D" w:rsidRPr="00DC25DA">
        <w:rPr>
          <w:rFonts w:ascii="Courier New" w:hAnsi="Courier New" w:cs="Courier New"/>
          <w:sz w:val="20"/>
          <w:szCs w:val="20"/>
        </w:rPr>
        <w:tab/>
      </w:r>
      <w:r w:rsidR="00CF279D" w:rsidRPr="00DC25DA">
        <w:rPr>
          <w:rFonts w:ascii="Courier New" w:hAnsi="Courier New" w:cs="Courier New"/>
          <w:sz w:val="20"/>
          <w:szCs w:val="20"/>
        </w:rPr>
        <w:tab/>
      </w:r>
      <w:r w:rsidR="00CF279D" w:rsidRPr="00DC25DA">
        <w:rPr>
          <w:rFonts w:ascii="Courier New" w:hAnsi="Courier New" w:cs="Courier New"/>
          <w:sz w:val="20"/>
          <w:szCs w:val="20"/>
        </w:rPr>
        <w:tab/>
      </w:r>
      <w:r w:rsidR="002E6BE1" w:rsidRPr="00DC25DA">
        <w:rPr>
          <w:rFonts w:ascii="Courier New" w:hAnsi="Courier New" w:cs="Courier New"/>
          <w:sz w:val="20"/>
          <w:szCs w:val="20"/>
        </w:rPr>
        <w:t>.Loss of -$59,999 or more</w:t>
      </w:r>
    </w:p>
    <w:p w14:paraId="4780DA31" w14:textId="6DA000EE" w:rsidR="002E6BE1"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2E6BE1" w:rsidRPr="00DC25DA">
        <w:rPr>
          <w:rFonts w:ascii="Courier New" w:hAnsi="Courier New" w:cs="Courier New"/>
          <w:sz w:val="20"/>
          <w:szCs w:val="20"/>
        </w:rPr>
        <w:t xml:space="preserve">-00000001..-00059998 </w:t>
      </w:r>
      <w:r w:rsidR="00B54E9A" w:rsidRPr="00DC25DA">
        <w:rPr>
          <w:rFonts w:ascii="Courier New" w:hAnsi="Courier New" w:cs="Courier New"/>
          <w:sz w:val="20"/>
          <w:szCs w:val="20"/>
        </w:rPr>
        <w:tab/>
      </w:r>
      <w:r w:rsidR="002E6BE1" w:rsidRPr="00DC25DA">
        <w:rPr>
          <w:rFonts w:ascii="Courier New" w:hAnsi="Courier New" w:cs="Courier New"/>
          <w:sz w:val="20"/>
          <w:szCs w:val="20"/>
        </w:rPr>
        <w:t>.Loss of $1 to -$59,998</w:t>
      </w:r>
    </w:p>
    <w:p w14:paraId="4780DA32" w14:textId="633144EF" w:rsidR="002E6BE1"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2E6BE1" w:rsidRPr="00DC25DA">
        <w:rPr>
          <w:rFonts w:ascii="Courier New" w:hAnsi="Courier New" w:cs="Courier New"/>
          <w:sz w:val="20"/>
          <w:szCs w:val="20"/>
        </w:rPr>
        <w:t xml:space="preserve">000000001 </w:t>
      </w:r>
      <w:r w:rsidR="00CF279D" w:rsidRPr="00DC25DA">
        <w:rPr>
          <w:rFonts w:ascii="Courier New" w:hAnsi="Courier New" w:cs="Courier New"/>
          <w:sz w:val="20"/>
          <w:szCs w:val="20"/>
        </w:rPr>
        <w:tab/>
      </w:r>
      <w:r w:rsidR="00CF279D" w:rsidRPr="00DC25DA">
        <w:rPr>
          <w:rFonts w:ascii="Courier New" w:hAnsi="Courier New" w:cs="Courier New"/>
          <w:sz w:val="20"/>
          <w:szCs w:val="20"/>
        </w:rPr>
        <w:tab/>
      </w:r>
      <w:r w:rsidR="00CF279D" w:rsidRPr="00DC25DA">
        <w:rPr>
          <w:rFonts w:ascii="Courier New" w:hAnsi="Courier New" w:cs="Courier New"/>
          <w:sz w:val="20"/>
          <w:szCs w:val="20"/>
        </w:rPr>
        <w:tab/>
      </w:r>
      <w:r w:rsidR="002E6BE1" w:rsidRPr="00DC25DA">
        <w:rPr>
          <w:rFonts w:ascii="Courier New" w:hAnsi="Courier New" w:cs="Courier New"/>
          <w:sz w:val="20"/>
          <w:szCs w:val="20"/>
        </w:rPr>
        <w:t>.$1 or Break even</w:t>
      </w:r>
    </w:p>
    <w:p w14:paraId="4780DA33" w14:textId="704EB120" w:rsidR="002E6BE1"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2E6BE1" w:rsidRPr="00DC25DA">
        <w:rPr>
          <w:rFonts w:ascii="Courier New" w:hAnsi="Courier New" w:cs="Courier New"/>
          <w:sz w:val="20"/>
          <w:szCs w:val="20"/>
        </w:rPr>
        <w:t xml:space="preserve">000000002..9999999 </w:t>
      </w:r>
      <w:r w:rsidR="00CF279D" w:rsidRPr="00DC25DA">
        <w:rPr>
          <w:rFonts w:ascii="Courier New" w:hAnsi="Courier New" w:cs="Courier New"/>
          <w:sz w:val="20"/>
          <w:szCs w:val="20"/>
        </w:rPr>
        <w:tab/>
      </w:r>
      <w:r w:rsidR="002E6BE1" w:rsidRPr="00DC25DA">
        <w:rPr>
          <w:rFonts w:ascii="Courier New" w:hAnsi="Courier New" w:cs="Courier New"/>
          <w:sz w:val="20"/>
          <w:szCs w:val="20"/>
        </w:rPr>
        <w:t xml:space="preserve">.Total household income in dollars </w:t>
      </w:r>
    </w:p>
    <w:p w14:paraId="4780DA34" w14:textId="032FA7DD" w:rsidR="002E6BE1" w:rsidRPr="00DC25DA" w:rsidRDefault="00252702" w:rsidP="00252702">
      <w:pPr>
        <w:rPr>
          <w:rFonts w:ascii="Courier New" w:hAnsi="Courier New" w:cs="Courier New"/>
          <w:sz w:val="20"/>
          <w:szCs w:val="20"/>
        </w:rPr>
      </w:pPr>
      <w:r w:rsidRPr="00DC25DA">
        <w:rPr>
          <w:rFonts w:ascii="Courier New" w:hAnsi="Courier New" w:cs="Courier New"/>
          <w:sz w:val="20"/>
          <w:szCs w:val="20"/>
        </w:rPr>
        <w:tab/>
      </w:r>
      <w:r w:rsidR="00CF279D" w:rsidRPr="00DC25DA">
        <w:rPr>
          <w:rFonts w:ascii="Courier New" w:hAnsi="Courier New" w:cs="Courier New"/>
          <w:sz w:val="20"/>
          <w:szCs w:val="20"/>
        </w:rPr>
        <w:tab/>
      </w:r>
      <w:r w:rsidR="00FE4BA4" w:rsidRPr="00DC25DA">
        <w:rPr>
          <w:rFonts w:ascii="Courier New" w:hAnsi="Courier New" w:cs="Courier New"/>
          <w:sz w:val="20"/>
          <w:szCs w:val="20"/>
        </w:rPr>
        <w:tab/>
      </w:r>
      <w:r w:rsidR="00FE4BA4" w:rsidRPr="00DC25DA">
        <w:rPr>
          <w:rFonts w:ascii="Courier New" w:hAnsi="Courier New" w:cs="Courier New"/>
          <w:sz w:val="20"/>
          <w:szCs w:val="20"/>
        </w:rPr>
        <w:tab/>
      </w:r>
      <w:r w:rsidR="00FE4BA4" w:rsidRPr="00DC25DA">
        <w:rPr>
          <w:rFonts w:ascii="Courier New" w:hAnsi="Courier New" w:cs="Courier New"/>
          <w:sz w:val="20"/>
          <w:szCs w:val="20"/>
        </w:rPr>
        <w:tab/>
      </w:r>
      <w:r w:rsidR="00FE4BA4" w:rsidRPr="00DC25DA">
        <w:rPr>
          <w:rFonts w:ascii="Courier New" w:hAnsi="Courier New" w:cs="Courier New"/>
          <w:sz w:val="20"/>
          <w:szCs w:val="20"/>
        </w:rPr>
        <w:tab/>
      </w:r>
      <w:r w:rsidR="002E6BE1" w:rsidRPr="00DC25DA">
        <w:rPr>
          <w:rFonts w:ascii="Courier New" w:hAnsi="Courier New" w:cs="Courier New"/>
          <w:sz w:val="20"/>
          <w:szCs w:val="20"/>
        </w:rPr>
        <w:t>.(Components are rounded)</w:t>
      </w:r>
    </w:p>
    <w:p w14:paraId="4780DA35" w14:textId="77777777" w:rsidR="00520033" w:rsidRPr="00DC25DA" w:rsidRDefault="00520033" w:rsidP="0053032F">
      <w:pPr>
        <w:rPr>
          <w:rFonts w:ascii="Courier New" w:hAnsi="Courier New" w:cs="Courier New"/>
          <w:sz w:val="20"/>
          <w:szCs w:val="20"/>
        </w:rPr>
      </w:pPr>
    </w:p>
    <w:p w14:paraId="4780DA36" w14:textId="77777777" w:rsidR="00131D3E" w:rsidRPr="00DC25DA" w:rsidRDefault="00131D3E" w:rsidP="0053032F">
      <w:pPr>
        <w:rPr>
          <w:rFonts w:ascii="Courier New" w:hAnsi="Courier New" w:cs="Courier New"/>
          <w:sz w:val="20"/>
          <w:szCs w:val="20"/>
        </w:rPr>
      </w:pPr>
      <w:r w:rsidRPr="00DC25DA">
        <w:rPr>
          <w:rFonts w:ascii="Courier New" w:hAnsi="Courier New" w:cs="Courier New"/>
          <w:sz w:val="20"/>
          <w:szCs w:val="20"/>
        </w:rPr>
        <w:t>Note: Use ADJINC to adjust HINCP to constant dollars.</w:t>
      </w:r>
    </w:p>
    <w:p w14:paraId="1D6545AC" w14:textId="77777777" w:rsidR="00D650E5" w:rsidRPr="00DC25DA" w:rsidRDefault="00D650E5" w:rsidP="0053032F">
      <w:pPr>
        <w:rPr>
          <w:rFonts w:ascii="Courier New" w:hAnsi="Courier New" w:cs="Courier New"/>
          <w:sz w:val="20"/>
          <w:szCs w:val="20"/>
        </w:rPr>
      </w:pPr>
    </w:p>
    <w:p w14:paraId="4780DA37" w14:textId="77777777" w:rsidR="00131D3E" w:rsidRPr="00DC25DA" w:rsidRDefault="00131D3E" w:rsidP="0053032F">
      <w:pPr>
        <w:rPr>
          <w:rFonts w:ascii="Courier New" w:hAnsi="Courier New" w:cs="Courier New"/>
          <w:sz w:val="20"/>
          <w:szCs w:val="20"/>
        </w:rPr>
      </w:pPr>
    </w:p>
    <w:p w14:paraId="4780DA38" w14:textId="74304881" w:rsidR="00131D3E" w:rsidRPr="00DC25DA" w:rsidRDefault="00131D3E" w:rsidP="0053032F">
      <w:pPr>
        <w:pStyle w:val="Heading3"/>
      </w:pPr>
      <w:r w:rsidRPr="00DC25DA">
        <w:t>HUGCL</w:t>
      </w:r>
      <w:r w:rsidR="00B82A7A" w:rsidRPr="00DC25DA">
        <w:tab/>
      </w:r>
      <w:r w:rsidR="00180627" w:rsidRPr="00DC25DA">
        <w:tab/>
      </w:r>
      <w:r w:rsidRPr="00DC25DA">
        <w:t>1</w:t>
      </w:r>
    </w:p>
    <w:p w14:paraId="4780DA39" w14:textId="366655F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8240F0" w:rsidRPr="00DC25DA">
        <w:rPr>
          <w:rFonts w:ascii="Courier New" w:hAnsi="Courier New" w:cs="Courier New"/>
          <w:sz w:val="20"/>
          <w:szCs w:val="20"/>
        </w:rPr>
        <w:t>Household with grandparent living with grandchildren</w:t>
      </w:r>
    </w:p>
    <w:p w14:paraId="4780DA3A" w14:textId="765D152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3B" w14:textId="689DC44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w:t>
      </w:r>
      <w:r w:rsidR="008240F0" w:rsidRPr="00DC25DA">
        <w:rPr>
          <w:rFonts w:ascii="Courier New" w:hAnsi="Courier New" w:cs="Courier New"/>
          <w:sz w:val="20"/>
          <w:szCs w:val="20"/>
        </w:rPr>
        <w:t>Household without grandparent living with grandchildren</w:t>
      </w:r>
    </w:p>
    <w:p w14:paraId="4780DA3C" w14:textId="499D5C3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w:t>
      </w:r>
      <w:r w:rsidR="008240F0" w:rsidRPr="00DC25DA">
        <w:rPr>
          <w:rFonts w:ascii="Courier New" w:hAnsi="Courier New" w:cs="Courier New"/>
          <w:sz w:val="20"/>
          <w:szCs w:val="20"/>
        </w:rPr>
        <w:t>Household with grandparent living with grandchildren</w:t>
      </w:r>
      <w:r w:rsidR="00131D3E" w:rsidRPr="00DC25DA">
        <w:rPr>
          <w:rFonts w:ascii="Courier New" w:hAnsi="Courier New" w:cs="Courier New"/>
          <w:sz w:val="20"/>
          <w:szCs w:val="20"/>
        </w:rPr>
        <w:t xml:space="preserve">   </w:t>
      </w:r>
    </w:p>
    <w:p w14:paraId="4780DA3D" w14:textId="28FEB1B2" w:rsidR="00131D3E" w:rsidRPr="00DC25DA" w:rsidRDefault="00131D3E" w:rsidP="0053032F">
      <w:pPr>
        <w:rPr>
          <w:rFonts w:ascii="Courier New" w:hAnsi="Courier New" w:cs="Courier New"/>
          <w:sz w:val="20"/>
          <w:szCs w:val="20"/>
        </w:rPr>
      </w:pPr>
    </w:p>
    <w:p w14:paraId="4401012C" w14:textId="42679903" w:rsidR="005A5664" w:rsidRPr="00DC25DA" w:rsidRDefault="005A5664" w:rsidP="0053032F">
      <w:pPr>
        <w:widowControl/>
        <w:autoSpaceDE/>
        <w:autoSpaceDN/>
        <w:adjustRightInd/>
        <w:rPr>
          <w:rFonts w:ascii="Courier New" w:hAnsi="Courier New" w:cs="Courier New"/>
          <w:sz w:val="20"/>
          <w:szCs w:val="20"/>
        </w:rPr>
      </w:pPr>
    </w:p>
    <w:p w14:paraId="4780DA3E" w14:textId="13CD3F45" w:rsidR="00131D3E" w:rsidRPr="00DC25DA" w:rsidRDefault="00131D3E" w:rsidP="0053032F">
      <w:pPr>
        <w:pStyle w:val="Heading3"/>
      </w:pPr>
      <w:r w:rsidRPr="00DC25DA">
        <w:t>HUPAC</w:t>
      </w:r>
      <w:r w:rsidR="00B82A7A" w:rsidRPr="00DC25DA">
        <w:tab/>
      </w:r>
      <w:r w:rsidR="00180627" w:rsidRPr="00DC25DA">
        <w:tab/>
      </w:r>
      <w:r w:rsidRPr="00DC25DA">
        <w:t>1</w:t>
      </w:r>
    </w:p>
    <w:p w14:paraId="4780DA3F" w14:textId="3F7090F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00131D3E" w:rsidRPr="00DC25DA">
        <w:rPr>
          <w:rFonts w:ascii="Courier New" w:hAnsi="Courier New" w:cs="Courier New"/>
          <w:sz w:val="20"/>
          <w:szCs w:val="20"/>
        </w:rPr>
        <w:t>HH presence and age of children</w:t>
      </w:r>
    </w:p>
    <w:p w14:paraId="4780DA40" w14:textId="2C6ED25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41" w14:textId="4FE5313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.With children under 6 years only</w:t>
      </w:r>
    </w:p>
    <w:p w14:paraId="4780DA42" w14:textId="3EA3602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.With children 6 to 17 years only</w:t>
      </w:r>
    </w:p>
    <w:p w14:paraId="4780DA43" w14:textId="2C37C30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.With children under 6 years and 6 to 17 years</w:t>
      </w:r>
    </w:p>
    <w:p w14:paraId="25C519BF" w14:textId="40F9449C" w:rsidR="00280A8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4 .No children </w:t>
      </w:r>
    </w:p>
    <w:p w14:paraId="15796C10" w14:textId="77777777" w:rsidR="00280A8E" w:rsidRPr="00DC25DA" w:rsidRDefault="00280A8E" w:rsidP="0053032F">
      <w:pPr>
        <w:rPr>
          <w:rFonts w:ascii="Courier New" w:hAnsi="Courier New" w:cs="Courier New"/>
          <w:sz w:val="20"/>
          <w:szCs w:val="20"/>
        </w:rPr>
      </w:pPr>
    </w:p>
    <w:p w14:paraId="4780DA46" w14:textId="433B097E" w:rsidR="00131D3E" w:rsidRPr="00DC25DA" w:rsidRDefault="00131D3E" w:rsidP="0053032F">
      <w:pPr>
        <w:pStyle w:val="Heading3"/>
      </w:pPr>
      <w:r w:rsidRPr="00DC25DA">
        <w:t>HUPAOC</w:t>
      </w:r>
      <w:r w:rsidR="00180627" w:rsidRPr="00DC25DA">
        <w:tab/>
      </w:r>
      <w:r w:rsidRPr="00DC25DA">
        <w:t>1</w:t>
      </w:r>
    </w:p>
    <w:p w14:paraId="4780DA47" w14:textId="746742A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HH presence and age of own children</w:t>
      </w:r>
    </w:p>
    <w:p w14:paraId="4780DA48" w14:textId="1CE17F8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49" w14:textId="2828594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.Presence of own children under 6 years only</w:t>
      </w:r>
    </w:p>
    <w:p w14:paraId="4780DA4A" w14:textId="2FCB046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.Presence of own children 6 to 17 years only</w:t>
      </w:r>
    </w:p>
    <w:p w14:paraId="4780DA4B" w14:textId="6212FC6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.Presence of own children under 6 years and 6 to 17 years</w:t>
      </w:r>
    </w:p>
    <w:p w14:paraId="4780DA4C" w14:textId="0C8930E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.No own children present</w:t>
      </w:r>
    </w:p>
    <w:p w14:paraId="4780DA4D" w14:textId="77777777" w:rsidR="00131D3E" w:rsidRPr="00DC25DA" w:rsidRDefault="00131D3E" w:rsidP="0053032F">
      <w:pPr>
        <w:rPr>
          <w:rFonts w:ascii="Courier New" w:hAnsi="Courier New" w:cs="Courier New"/>
          <w:sz w:val="20"/>
          <w:szCs w:val="20"/>
        </w:rPr>
      </w:pPr>
    </w:p>
    <w:p w14:paraId="4780DA4E" w14:textId="4AE7FFCA" w:rsidR="00131D3E" w:rsidRPr="00DC25DA" w:rsidRDefault="00131D3E" w:rsidP="0053032F">
      <w:pPr>
        <w:pStyle w:val="Heading3"/>
      </w:pPr>
      <w:r w:rsidRPr="00DC25DA">
        <w:t>HUPARC</w:t>
      </w:r>
      <w:r w:rsidR="00180627" w:rsidRPr="00DC25DA">
        <w:tab/>
      </w:r>
      <w:r w:rsidRPr="00DC25DA">
        <w:t>1</w:t>
      </w:r>
    </w:p>
    <w:p w14:paraId="4780DA4F" w14:textId="249BC329" w:rsidR="00131D3E" w:rsidRPr="00DC25DA" w:rsidRDefault="00180627" w:rsidP="0053032F">
      <w:pPr>
        <w:rPr>
          <w:rFonts w:ascii="Courier New" w:hAnsi="Courier New" w:cs="Courier New"/>
          <w:sz w:val="20"/>
          <w:szCs w:val="20"/>
        </w:rPr>
        <w:sectPr w:rsidR="00131D3E" w:rsidRPr="00DC25DA">
          <w:type w:val="continuous"/>
          <w:pgSz w:w="12240" w:h="15840"/>
          <w:pgMar w:top="1350" w:right="1440" w:bottom="1440" w:left="1440" w:header="1350" w:footer="1440" w:gutter="0"/>
          <w:cols w:space="720"/>
          <w:noEndnote/>
        </w:sectPr>
      </w:pPr>
      <w:r w:rsidRPr="00DC25DA">
        <w:rPr>
          <w:rFonts w:ascii="Courier New" w:hAnsi="Courier New" w:cs="Courier New"/>
          <w:sz w:val="20"/>
          <w:szCs w:val="20"/>
        </w:rPr>
        <w:tab/>
      </w:r>
      <w:r w:rsidR="00131D3E" w:rsidRPr="00DC25DA">
        <w:rPr>
          <w:rFonts w:ascii="Courier New" w:hAnsi="Courier New" w:cs="Courier New"/>
          <w:sz w:val="20"/>
          <w:szCs w:val="20"/>
        </w:rPr>
        <w:t>HH presence and age of related children</w:t>
      </w:r>
    </w:p>
    <w:p w14:paraId="4780DA50" w14:textId="47AE32B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51" w14:textId="22B9D7E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.Presence of related children under 6 years only</w:t>
      </w:r>
    </w:p>
    <w:p w14:paraId="4780DA52" w14:textId="4133753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.Presence of related children 6 to 17 years only</w:t>
      </w:r>
    </w:p>
    <w:p w14:paraId="4780DA53" w14:textId="2E89000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.Presence of related children under 6 years and 6 to 17 years</w:t>
      </w:r>
    </w:p>
    <w:p w14:paraId="4780DA54" w14:textId="52E524C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.No related children present</w:t>
      </w:r>
    </w:p>
    <w:p w14:paraId="4780DA55" w14:textId="77777777" w:rsidR="00131D3E" w:rsidRPr="00DC25DA" w:rsidRDefault="00131D3E" w:rsidP="0053032F">
      <w:pPr>
        <w:rPr>
          <w:rFonts w:ascii="Courier New" w:hAnsi="Courier New" w:cs="Courier New"/>
          <w:sz w:val="20"/>
          <w:szCs w:val="20"/>
        </w:rPr>
      </w:pPr>
    </w:p>
    <w:p w14:paraId="4780DA56" w14:textId="414CBA21" w:rsidR="00131D3E" w:rsidRPr="00DC25DA" w:rsidRDefault="00131D3E" w:rsidP="0053032F">
      <w:pPr>
        <w:pStyle w:val="Heading3"/>
      </w:pPr>
      <w:r w:rsidRPr="00DC25DA">
        <w:t>KIT</w:t>
      </w:r>
      <w:r w:rsidR="0038625D" w:rsidRPr="00DC25DA">
        <w:tab/>
      </w:r>
      <w:r w:rsidR="00180627" w:rsidRPr="00DC25DA">
        <w:tab/>
      </w:r>
      <w:r w:rsidRPr="00DC25DA">
        <w:t>1</w:t>
      </w:r>
    </w:p>
    <w:p w14:paraId="4780DA57" w14:textId="7A0484E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Complete kitchen facilities</w:t>
      </w:r>
    </w:p>
    <w:p w14:paraId="4780DA58" w14:textId="4E2F883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w:t>
      </w:r>
    </w:p>
    <w:p w14:paraId="4780DA59" w14:textId="27D1272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 has stove or range, refrigerator, and sink with a faucet</w:t>
      </w:r>
    </w:p>
    <w:p w14:paraId="4780DA5A" w14:textId="1B470DD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A5B" w14:textId="77777777" w:rsidR="00131D3E" w:rsidRPr="00DC25DA" w:rsidRDefault="00131D3E" w:rsidP="0053032F">
      <w:pPr>
        <w:rPr>
          <w:rFonts w:ascii="Courier New" w:hAnsi="Courier New" w:cs="Courier New"/>
          <w:sz w:val="20"/>
          <w:szCs w:val="20"/>
        </w:rPr>
      </w:pPr>
    </w:p>
    <w:p w14:paraId="4780DA5C" w14:textId="464F7470" w:rsidR="00131D3E" w:rsidRPr="00DC25DA" w:rsidRDefault="00131D3E" w:rsidP="0053032F">
      <w:pPr>
        <w:pStyle w:val="Heading3"/>
      </w:pPr>
      <w:r w:rsidRPr="00DC25DA">
        <w:t>LNGI</w:t>
      </w:r>
      <w:r w:rsidR="00180627" w:rsidRPr="00DC25DA">
        <w:tab/>
      </w:r>
      <w:r w:rsidR="0038625D" w:rsidRPr="00DC25DA">
        <w:tab/>
      </w:r>
      <w:r w:rsidRPr="00DC25DA">
        <w:t>1</w:t>
      </w:r>
    </w:p>
    <w:p w14:paraId="4780DA5E" w14:textId="10FFB74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DC0FDD" w:rsidRPr="00DC25DA">
        <w:rPr>
          <w:rFonts w:ascii="Courier New" w:hAnsi="Courier New" w:cs="Courier New"/>
          <w:sz w:val="20"/>
          <w:szCs w:val="20"/>
        </w:rPr>
        <w:t>Limited English speaking household</w:t>
      </w:r>
    </w:p>
    <w:p w14:paraId="4780DA5F" w14:textId="3D393A6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7132B8D0" w14:textId="77777777" w:rsidR="0038625D"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1 .At least one person in the household 14 and over speaks </w:t>
      </w:r>
    </w:p>
    <w:p w14:paraId="4780DA61" w14:textId="35F8B9A2" w:rsidR="00131D3E" w:rsidRPr="00DC25DA" w:rsidRDefault="0038625D" w:rsidP="0053032F">
      <w:pPr>
        <w:ind w:firstLine="720"/>
        <w:rPr>
          <w:rFonts w:ascii="Courier New" w:hAnsi="Courier New" w:cs="Courier New"/>
          <w:sz w:val="20"/>
          <w:szCs w:val="20"/>
        </w:rPr>
      </w:pPr>
      <w:r w:rsidRPr="00DC25DA">
        <w:rPr>
          <w:rFonts w:ascii="Courier New" w:hAnsi="Courier New" w:cs="Courier New"/>
          <w:sz w:val="20"/>
          <w:szCs w:val="20"/>
        </w:rPr>
        <w:t xml:space="preserve">  </w:t>
      </w:r>
      <w:r w:rsidR="00FE4BA4" w:rsidRPr="00DC25DA">
        <w:rPr>
          <w:rFonts w:ascii="Courier New" w:hAnsi="Courier New" w:cs="Courier New"/>
          <w:sz w:val="20"/>
          <w:szCs w:val="20"/>
        </w:rPr>
        <w:tab/>
        <w:t xml:space="preserve">  </w:t>
      </w:r>
      <w:r w:rsidRPr="00DC25DA">
        <w:rPr>
          <w:rFonts w:ascii="Courier New" w:hAnsi="Courier New" w:cs="Courier New"/>
          <w:sz w:val="20"/>
          <w:szCs w:val="20"/>
        </w:rPr>
        <w:t>.</w:t>
      </w:r>
      <w:r w:rsidR="00131D3E" w:rsidRPr="00DC25DA">
        <w:rPr>
          <w:rFonts w:ascii="Courier New" w:hAnsi="Courier New" w:cs="Courier New"/>
          <w:sz w:val="20"/>
          <w:szCs w:val="20"/>
        </w:rPr>
        <w:t>English</w:t>
      </w:r>
      <w:r w:rsidRPr="00DC25DA">
        <w:rPr>
          <w:rFonts w:ascii="Courier New" w:hAnsi="Courier New" w:cs="Courier New"/>
          <w:sz w:val="20"/>
          <w:szCs w:val="20"/>
        </w:rPr>
        <w:t xml:space="preserve"> </w:t>
      </w:r>
      <w:r w:rsidR="00131D3E" w:rsidRPr="00DC25DA">
        <w:rPr>
          <w:rFonts w:ascii="Courier New" w:hAnsi="Courier New" w:cs="Courier New"/>
          <w:sz w:val="20"/>
          <w:szCs w:val="20"/>
        </w:rPr>
        <w:t>only or speaks English 'very well'</w:t>
      </w:r>
    </w:p>
    <w:p w14:paraId="4780DA62" w14:textId="647AA4F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2 .No one in the household 14 and over speaks English only or </w:t>
      </w:r>
    </w:p>
    <w:p w14:paraId="4780DA63" w14:textId="7DCAB75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CF279D" w:rsidRPr="00DC25DA">
        <w:rPr>
          <w:rFonts w:ascii="Courier New" w:hAnsi="Courier New" w:cs="Courier New"/>
          <w:sz w:val="20"/>
          <w:szCs w:val="20"/>
        </w:rPr>
        <w:t xml:space="preserve">  </w:t>
      </w:r>
      <w:r w:rsidR="00131D3E" w:rsidRPr="00DC25DA">
        <w:rPr>
          <w:rFonts w:ascii="Courier New" w:hAnsi="Courier New" w:cs="Courier New"/>
          <w:sz w:val="20"/>
          <w:szCs w:val="20"/>
        </w:rPr>
        <w:t>.speaks English 'very well'</w:t>
      </w:r>
      <w:r w:rsidR="00131D3E" w:rsidRPr="00DC25DA">
        <w:rPr>
          <w:rFonts w:ascii="Courier New" w:hAnsi="Courier New" w:cs="Courier New"/>
          <w:sz w:val="20"/>
          <w:szCs w:val="20"/>
        </w:rPr>
        <w:tab/>
      </w:r>
    </w:p>
    <w:p w14:paraId="4780DA64" w14:textId="77777777" w:rsidR="00131D3E" w:rsidRPr="00DC25DA" w:rsidRDefault="00131D3E" w:rsidP="0053032F">
      <w:pPr>
        <w:rPr>
          <w:rFonts w:ascii="Courier New" w:hAnsi="Courier New" w:cs="Courier New"/>
          <w:sz w:val="20"/>
          <w:szCs w:val="20"/>
        </w:rPr>
      </w:pPr>
    </w:p>
    <w:p w14:paraId="4780DA65" w14:textId="64E8C59E" w:rsidR="00131D3E" w:rsidRPr="00DC25DA" w:rsidRDefault="00131D3E" w:rsidP="0053032F">
      <w:pPr>
        <w:pStyle w:val="Heading3"/>
      </w:pPr>
      <w:r w:rsidRPr="00DC25DA">
        <w:t>MULTG</w:t>
      </w:r>
      <w:r w:rsidR="00180627" w:rsidRPr="00DC25DA">
        <w:tab/>
      </w:r>
      <w:r w:rsidR="00CF279D" w:rsidRPr="00DC25DA">
        <w:tab/>
      </w:r>
      <w:r w:rsidRPr="00DC25DA">
        <w:t>1</w:t>
      </w:r>
    </w:p>
    <w:p w14:paraId="4780DA66" w14:textId="748A0DE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Multigenerational Household</w:t>
      </w:r>
    </w:p>
    <w:p w14:paraId="4780DA67" w14:textId="1A04815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(GQ/Vacant/NP</w:t>
      </w:r>
      <w:r w:rsidR="00B45015" w:rsidRPr="00DC25DA">
        <w:rPr>
          <w:rFonts w:ascii="Courier New" w:hAnsi="Courier New" w:cs="Courier New"/>
          <w:sz w:val="20"/>
          <w:szCs w:val="20"/>
        </w:rPr>
        <w:t>=0</w:t>
      </w:r>
      <w:r w:rsidR="00131D3E" w:rsidRPr="00DC25DA">
        <w:rPr>
          <w:rFonts w:ascii="Courier New" w:hAnsi="Courier New" w:cs="Courier New"/>
          <w:sz w:val="20"/>
          <w:szCs w:val="20"/>
        </w:rPr>
        <w:t>)</w:t>
      </w:r>
    </w:p>
    <w:p w14:paraId="4780DA68" w14:textId="5604681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.No, not a multigenerational household</w:t>
      </w:r>
    </w:p>
    <w:p w14:paraId="4780DA69" w14:textId="3AA5B4F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.Yes, is a multigenerational household</w:t>
      </w:r>
    </w:p>
    <w:p w14:paraId="4780DA6A" w14:textId="77777777" w:rsidR="00131D3E" w:rsidRPr="00DC25DA" w:rsidRDefault="00131D3E" w:rsidP="0053032F">
      <w:pPr>
        <w:rPr>
          <w:rFonts w:ascii="Courier New" w:hAnsi="Courier New" w:cs="Courier New"/>
          <w:sz w:val="20"/>
          <w:szCs w:val="20"/>
        </w:rPr>
      </w:pPr>
    </w:p>
    <w:p w14:paraId="4780DA6B" w14:textId="50F23B01" w:rsidR="00131D3E" w:rsidRPr="00DC25DA" w:rsidRDefault="00131D3E" w:rsidP="0053032F">
      <w:pPr>
        <w:pStyle w:val="Heading3"/>
      </w:pPr>
      <w:r w:rsidRPr="00DC25DA">
        <w:t>MV</w:t>
      </w:r>
      <w:r w:rsidR="00180627" w:rsidRPr="00DC25DA">
        <w:tab/>
      </w:r>
      <w:r w:rsidR="00CF279D" w:rsidRPr="00DC25DA">
        <w:tab/>
      </w:r>
      <w:r w:rsidRPr="00DC25DA">
        <w:t>1</w:t>
      </w:r>
      <w:r w:rsidR="00180627" w:rsidRPr="00DC25DA">
        <w:tab/>
      </w:r>
    </w:p>
    <w:p w14:paraId="4780DA6C" w14:textId="0A6B940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When moved into this house or apartment</w:t>
      </w:r>
    </w:p>
    <w:p w14:paraId="4780DA6D" w14:textId="715C93A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6E" w14:textId="3A7F8A9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.12 months or less</w:t>
      </w:r>
    </w:p>
    <w:p w14:paraId="4780DA6F" w14:textId="60AF300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.13 to 23 months</w:t>
      </w:r>
    </w:p>
    <w:p w14:paraId="4780DA70" w14:textId="00D545B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.2 to 4 years</w:t>
      </w:r>
    </w:p>
    <w:p w14:paraId="4780DA71" w14:textId="0AE4468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.5 to 9 years</w:t>
      </w:r>
    </w:p>
    <w:p w14:paraId="4780DA72" w14:textId="56C0C54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.10 to 19 years</w:t>
      </w:r>
    </w:p>
    <w:p w14:paraId="4780DA73" w14:textId="6C4BD09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6 .20 to 29 years </w:t>
      </w:r>
    </w:p>
    <w:p w14:paraId="4780DA74" w14:textId="7A7CB0C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 .30 years or more</w:t>
      </w:r>
    </w:p>
    <w:p w14:paraId="4780DA75" w14:textId="77777777" w:rsidR="00131D3E" w:rsidRPr="00DC25DA" w:rsidRDefault="00131D3E" w:rsidP="0053032F">
      <w:pPr>
        <w:rPr>
          <w:rFonts w:ascii="Courier New" w:hAnsi="Courier New" w:cs="Courier New"/>
          <w:sz w:val="20"/>
          <w:szCs w:val="20"/>
        </w:rPr>
      </w:pPr>
    </w:p>
    <w:p w14:paraId="4780DA76" w14:textId="77CE71D2" w:rsidR="00131D3E" w:rsidRPr="00DC25DA" w:rsidRDefault="00131D3E" w:rsidP="0053032F">
      <w:pPr>
        <w:pStyle w:val="Heading3"/>
      </w:pPr>
      <w:r w:rsidRPr="00DC25DA">
        <w:lastRenderedPageBreak/>
        <w:t>NOC</w:t>
      </w:r>
      <w:r w:rsidR="00180627" w:rsidRPr="00DC25DA">
        <w:tab/>
      </w:r>
      <w:r w:rsidR="00CF279D" w:rsidRPr="00DC25DA">
        <w:tab/>
      </w:r>
      <w:r w:rsidRPr="00DC25DA">
        <w:t>2</w:t>
      </w:r>
      <w:r w:rsidR="00180627" w:rsidRPr="00DC25DA">
        <w:tab/>
      </w:r>
    </w:p>
    <w:p w14:paraId="4780DA77" w14:textId="45ED6A9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Number of own children in household (unweighted)</w:t>
      </w:r>
    </w:p>
    <w:p w14:paraId="4780DA78" w14:textId="7E76A4A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 </w:t>
      </w:r>
      <w:r w:rsidR="00FE4BA4" w:rsidRPr="00DC25DA">
        <w:rPr>
          <w:rFonts w:ascii="Courier New" w:hAnsi="Courier New" w:cs="Courier New"/>
          <w:sz w:val="20"/>
          <w:szCs w:val="20"/>
        </w:rPr>
        <w:tab/>
        <w:t xml:space="preserve"> </w:t>
      </w:r>
      <w:r w:rsidR="00131D3E" w:rsidRPr="00DC25DA">
        <w:rPr>
          <w:rFonts w:ascii="Courier New" w:hAnsi="Courier New" w:cs="Courier New"/>
          <w:sz w:val="20"/>
          <w:szCs w:val="20"/>
        </w:rPr>
        <w:t>.N/A(GQ/vacant)</w:t>
      </w:r>
    </w:p>
    <w:p w14:paraId="4780DA79" w14:textId="3BE7596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 </w:t>
      </w:r>
      <w:r w:rsidR="00FE4BA4" w:rsidRPr="00DC25DA">
        <w:rPr>
          <w:rFonts w:ascii="Courier New" w:hAnsi="Courier New" w:cs="Courier New"/>
          <w:sz w:val="20"/>
          <w:szCs w:val="20"/>
        </w:rPr>
        <w:tab/>
        <w:t xml:space="preserve"> </w:t>
      </w:r>
      <w:r w:rsidR="00131D3E" w:rsidRPr="00DC25DA">
        <w:rPr>
          <w:rFonts w:ascii="Courier New" w:hAnsi="Courier New" w:cs="Courier New"/>
          <w:sz w:val="20"/>
          <w:szCs w:val="20"/>
        </w:rPr>
        <w:t>.No own children</w:t>
      </w:r>
    </w:p>
    <w:p w14:paraId="6E3353B6" w14:textId="6D2009BC" w:rsidR="00280A8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01..19 .Number of own children in household</w:t>
      </w:r>
    </w:p>
    <w:p w14:paraId="4780DA7C" w14:textId="77777777" w:rsidR="007E63CC" w:rsidRPr="00DC25DA" w:rsidRDefault="007E63CC" w:rsidP="0053032F">
      <w:pPr>
        <w:rPr>
          <w:rFonts w:ascii="Courier New" w:hAnsi="Courier New" w:cs="Courier New"/>
          <w:sz w:val="20"/>
          <w:szCs w:val="20"/>
        </w:rPr>
      </w:pPr>
    </w:p>
    <w:p w14:paraId="4780DA7D" w14:textId="45F18B09" w:rsidR="00131D3E" w:rsidRPr="00DC25DA" w:rsidRDefault="00131D3E" w:rsidP="0053032F">
      <w:pPr>
        <w:pStyle w:val="Heading3"/>
      </w:pPr>
      <w:r w:rsidRPr="00DC25DA">
        <w:t>NPF</w:t>
      </w:r>
      <w:r w:rsidR="00180627" w:rsidRPr="00DC25DA">
        <w:tab/>
      </w:r>
      <w:r w:rsidR="00CF279D" w:rsidRPr="00DC25DA">
        <w:tab/>
      </w:r>
      <w:r w:rsidRPr="00DC25DA">
        <w:t>2</w:t>
      </w:r>
      <w:r w:rsidR="00180627" w:rsidRPr="00DC25DA">
        <w:tab/>
      </w:r>
    </w:p>
    <w:p w14:paraId="4780DA7E" w14:textId="15310C4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Number of persons in family (unweighted)</w:t>
      </w:r>
    </w:p>
    <w:p w14:paraId="4780DA7F" w14:textId="61FE315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 </w:t>
      </w:r>
      <w:r w:rsidR="008A0583" w:rsidRPr="00DC25DA">
        <w:rPr>
          <w:rFonts w:ascii="Courier New" w:hAnsi="Courier New" w:cs="Courier New"/>
          <w:sz w:val="20"/>
          <w:szCs w:val="20"/>
        </w:rPr>
        <w:tab/>
        <w:t xml:space="preserve"> </w:t>
      </w:r>
      <w:r w:rsidR="00131D3E" w:rsidRPr="00DC25DA">
        <w:rPr>
          <w:rFonts w:ascii="Courier New" w:hAnsi="Courier New" w:cs="Courier New"/>
          <w:sz w:val="20"/>
          <w:szCs w:val="20"/>
        </w:rPr>
        <w:t>.N/A (GQ/vacant/non-family household)</w:t>
      </w:r>
    </w:p>
    <w:p w14:paraId="4780DA80" w14:textId="3F72B67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02..20 .Number of persons in family</w:t>
      </w:r>
    </w:p>
    <w:p w14:paraId="4780DA81" w14:textId="5E6FBAF3" w:rsidR="00131D3E" w:rsidRPr="00DC25DA" w:rsidRDefault="00CF279D" w:rsidP="0053032F">
      <w:pPr>
        <w:rPr>
          <w:rFonts w:ascii="Courier New" w:hAnsi="Courier New" w:cs="Courier New"/>
          <w:sz w:val="20"/>
          <w:szCs w:val="20"/>
        </w:rPr>
      </w:pPr>
      <w:r w:rsidRPr="00DC25DA">
        <w:rPr>
          <w:rFonts w:ascii="Courier New" w:hAnsi="Courier New" w:cs="Courier New"/>
          <w:sz w:val="20"/>
          <w:szCs w:val="20"/>
        </w:rPr>
        <w:tab/>
      </w:r>
    </w:p>
    <w:p w14:paraId="4780DA82" w14:textId="7F63DE94" w:rsidR="00131D3E" w:rsidRPr="00DC25DA" w:rsidRDefault="00131D3E" w:rsidP="0053032F">
      <w:pPr>
        <w:pStyle w:val="Heading3"/>
      </w:pPr>
      <w:r w:rsidRPr="00DC25DA">
        <w:t>NPP</w:t>
      </w:r>
      <w:r w:rsidR="00180627" w:rsidRPr="00DC25DA">
        <w:tab/>
      </w:r>
      <w:r w:rsidR="00CF279D" w:rsidRPr="00DC25DA">
        <w:tab/>
      </w:r>
      <w:r w:rsidRPr="00DC25DA">
        <w:t>1</w:t>
      </w:r>
      <w:r w:rsidR="00180627" w:rsidRPr="00DC25DA">
        <w:tab/>
      </w:r>
    </w:p>
    <w:p w14:paraId="4780DA83" w14:textId="7204CCD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Grandparent headed household with no parent present</w:t>
      </w:r>
    </w:p>
    <w:p w14:paraId="4780DA84" w14:textId="232B21A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85" w14:textId="4B68394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.Not a grandparent headed household with no parent present</w:t>
      </w:r>
    </w:p>
    <w:p w14:paraId="4780DA86" w14:textId="334123E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.Grandparent headed household with no parent present</w:t>
      </w:r>
    </w:p>
    <w:p w14:paraId="4780DA87" w14:textId="77777777" w:rsidR="00131D3E" w:rsidRPr="00DC25DA" w:rsidRDefault="00131D3E" w:rsidP="0053032F">
      <w:pPr>
        <w:rPr>
          <w:rFonts w:ascii="Courier New" w:hAnsi="Courier New" w:cs="Courier New"/>
          <w:sz w:val="20"/>
          <w:szCs w:val="20"/>
        </w:rPr>
      </w:pPr>
    </w:p>
    <w:p w14:paraId="4780DA88" w14:textId="355EDFF5" w:rsidR="00131D3E" w:rsidRPr="00DC25DA" w:rsidRDefault="00131D3E" w:rsidP="0053032F">
      <w:pPr>
        <w:pStyle w:val="Heading3"/>
      </w:pPr>
      <w:r w:rsidRPr="00DC25DA">
        <w:t>NR</w:t>
      </w:r>
      <w:r w:rsidR="00180627" w:rsidRPr="00DC25DA">
        <w:tab/>
      </w:r>
      <w:r w:rsidR="00CF279D" w:rsidRPr="00DC25DA">
        <w:tab/>
      </w:r>
      <w:r w:rsidRPr="00DC25DA">
        <w:t>1</w:t>
      </w:r>
      <w:r w:rsidR="00180627" w:rsidRPr="00DC25DA">
        <w:tab/>
      </w:r>
    </w:p>
    <w:p w14:paraId="4780DA89" w14:textId="20008AA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Presence of nonrelative in household</w:t>
      </w:r>
    </w:p>
    <w:p w14:paraId="4780DA8A" w14:textId="594C87E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8B" w14:textId="3ECCB7F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 .None </w:t>
      </w:r>
    </w:p>
    <w:p w14:paraId="4780DA8D" w14:textId="7596DD4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.1 or more nonrelatives</w:t>
      </w:r>
    </w:p>
    <w:p w14:paraId="4780DA8E" w14:textId="77777777" w:rsidR="00131D3E" w:rsidRPr="00DC25DA" w:rsidRDefault="00131D3E" w:rsidP="0053032F">
      <w:pPr>
        <w:rPr>
          <w:rFonts w:ascii="Courier New" w:hAnsi="Courier New" w:cs="Courier New"/>
          <w:sz w:val="20"/>
          <w:szCs w:val="20"/>
        </w:rPr>
      </w:pPr>
    </w:p>
    <w:p w14:paraId="4780DA8F" w14:textId="13C28E27" w:rsidR="00131D3E" w:rsidRPr="00DC25DA" w:rsidRDefault="00131D3E" w:rsidP="0053032F">
      <w:pPr>
        <w:pStyle w:val="Heading3"/>
      </w:pPr>
      <w:r w:rsidRPr="00DC25DA">
        <w:t>NRC</w:t>
      </w:r>
      <w:r w:rsidR="00180627" w:rsidRPr="00DC25DA">
        <w:tab/>
      </w:r>
      <w:r w:rsidR="00CF279D" w:rsidRPr="00DC25DA">
        <w:tab/>
      </w:r>
      <w:r w:rsidRPr="00DC25DA">
        <w:t>2</w:t>
      </w:r>
      <w:r w:rsidR="00180627" w:rsidRPr="00DC25DA">
        <w:tab/>
      </w:r>
    </w:p>
    <w:p w14:paraId="4780DA90" w14:textId="6DDEDD0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Number of related children in household (unweighted)</w:t>
      </w:r>
    </w:p>
    <w:p w14:paraId="4780DA91" w14:textId="1943351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 </w:t>
      </w:r>
      <w:r w:rsidR="008A0583" w:rsidRPr="00DC25DA">
        <w:rPr>
          <w:rFonts w:ascii="Courier New" w:hAnsi="Courier New" w:cs="Courier New"/>
          <w:sz w:val="20"/>
          <w:szCs w:val="20"/>
        </w:rPr>
        <w:tab/>
        <w:t xml:space="preserve"> </w:t>
      </w:r>
      <w:r w:rsidR="00131D3E" w:rsidRPr="00DC25DA">
        <w:rPr>
          <w:rFonts w:ascii="Courier New" w:hAnsi="Courier New" w:cs="Courier New"/>
          <w:sz w:val="20"/>
          <w:szCs w:val="20"/>
        </w:rPr>
        <w:t>.N/A (GQ/vacant)</w:t>
      </w:r>
    </w:p>
    <w:p w14:paraId="4780DA92" w14:textId="70074D2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 </w:t>
      </w:r>
      <w:r w:rsidR="008A0583" w:rsidRPr="00DC25DA">
        <w:rPr>
          <w:rFonts w:ascii="Courier New" w:hAnsi="Courier New" w:cs="Courier New"/>
          <w:sz w:val="20"/>
          <w:szCs w:val="20"/>
        </w:rPr>
        <w:tab/>
        <w:t xml:space="preserve"> </w:t>
      </w:r>
      <w:r w:rsidR="00131D3E" w:rsidRPr="00DC25DA">
        <w:rPr>
          <w:rFonts w:ascii="Courier New" w:hAnsi="Courier New" w:cs="Courier New"/>
          <w:sz w:val="20"/>
          <w:szCs w:val="20"/>
        </w:rPr>
        <w:t>.No related children</w:t>
      </w:r>
    </w:p>
    <w:p w14:paraId="4780DA93" w14:textId="50801D0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01..19 .Number of related children in household</w:t>
      </w:r>
    </w:p>
    <w:p w14:paraId="4780DA94" w14:textId="77777777" w:rsidR="00131D3E" w:rsidRPr="00DC25DA" w:rsidRDefault="00131D3E" w:rsidP="0053032F">
      <w:pPr>
        <w:rPr>
          <w:rFonts w:ascii="Courier New" w:hAnsi="Courier New" w:cs="Courier New"/>
          <w:sz w:val="20"/>
          <w:szCs w:val="20"/>
        </w:rPr>
      </w:pPr>
    </w:p>
    <w:p w14:paraId="4780DA95" w14:textId="29D420F9" w:rsidR="00131D3E" w:rsidRPr="00DC25DA" w:rsidRDefault="00131D3E" w:rsidP="0053032F">
      <w:pPr>
        <w:pStyle w:val="Heading3"/>
      </w:pPr>
      <w:r w:rsidRPr="00DC25DA">
        <w:t>OCPIP</w:t>
      </w:r>
      <w:r w:rsidR="00CF279D" w:rsidRPr="00DC25DA">
        <w:tab/>
      </w:r>
      <w:r w:rsidR="00180627" w:rsidRPr="00DC25DA">
        <w:tab/>
      </w:r>
      <w:r w:rsidRPr="00DC25DA">
        <w:t>3</w:t>
      </w:r>
      <w:r w:rsidR="00180627" w:rsidRPr="00DC25DA">
        <w:tab/>
      </w:r>
    </w:p>
    <w:p w14:paraId="4780DA96" w14:textId="32669B7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Selected monthly owner costs as a percentage of household </w:t>
      </w:r>
    </w:p>
    <w:p w14:paraId="4780DA97" w14:textId="0FEAFB5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income during the past 12 months   </w:t>
      </w:r>
    </w:p>
    <w:p w14:paraId="4780DA98" w14:textId="42A2661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bbb </w:t>
      </w:r>
      <w:r w:rsidR="008A0583" w:rsidRPr="00DC25DA">
        <w:rPr>
          <w:rFonts w:ascii="Courier New" w:hAnsi="Courier New" w:cs="Courier New"/>
          <w:sz w:val="20"/>
          <w:szCs w:val="20"/>
        </w:rPr>
        <w:tab/>
        <w:t xml:space="preserve">   </w:t>
      </w:r>
      <w:r w:rsidR="00131D3E" w:rsidRPr="00DC25DA">
        <w:rPr>
          <w:rFonts w:ascii="Courier New" w:hAnsi="Courier New" w:cs="Courier New"/>
          <w:sz w:val="20"/>
          <w:szCs w:val="20"/>
        </w:rPr>
        <w:t>.N/A (GQ/vacant/not owned or being bought/</w:t>
      </w:r>
      <w:r w:rsidRPr="00DC25DA">
        <w:rPr>
          <w:rFonts w:ascii="Courier New" w:hAnsi="Courier New" w:cs="Courier New"/>
          <w:sz w:val="20"/>
          <w:szCs w:val="20"/>
        </w:rPr>
        <w:tab/>
      </w:r>
    </w:p>
    <w:p w14:paraId="4780DA99" w14:textId="4FBEEB4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A0583" w:rsidRPr="00DC25DA">
        <w:rPr>
          <w:rFonts w:ascii="Courier New" w:hAnsi="Courier New" w:cs="Courier New"/>
          <w:sz w:val="20"/>
          <w:szCs w:val="20"/>
        </w:rPr>
        <w:tab/>
        <w:t xml:space="preserve">   </w:t>
      </w:r>
      <w:r w:rsidR="00131D3E" w:rsidRPr="00DC25DA">
        <w:rPr>
          <w:rFonts w:ascii="Courier New" w:hAnsi="Courier New" w:cs="Courier New"/>
          <w:sz w:val="20"/>
          <w:szCs w:val="20"/>
        </w:rPr>
        <w:t>.no household income)</w:t>
      </w:r>
    </w:p>
    <w:p w14:paraId="4780DA9A" w14:textId="376FDAF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001..100 .1% to 100%</w:t>
      </w:r>
    </w:p>
    <w:p w14:paraId="33264BEA" w14:textId="409EAAFB" w:rsidR="0015654B"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5654B" w:rsidRPr="00DC25DA">
        <w:rPr>
          <w:rFonts w:ascii="Courier New" w:hAnsi="Courier New" w:cs="Courier New"/>
          <w:sz w:val="20"/>
          <w:szCs w:val="20"/>
        </w:rPr>
        <w:t xml:space="preserve">101 </w:t>
      </w:r>
      <w:r w:rsidR="008A0583" w:rsidRPr="00DC25DA">
        <w:rPr>
          <w:rFonts w:ascii="Courier New" w:hAnsi="Courier New" w:cs="Courier New"/>
          <w:sz w:val="20"/>
          <w:szCs w:val="20"/>
        </w:rPr>
        <w:tab/>
        <w:t xml:space="preserve">   </w:t>
      </w:r>
      <w:r w:rsidR="0015654B" w:rsidRPr="00DC25DA">
        <w:rPr>
          <w:rFonts w:ascii="Courier New" w:hAnsi="Courier New" w:cs="Courier New"/>
          <w:sz w:val="20"/>
          <w:szCs w:val="20"/>
        </w:rPr>
        <w:t>.101% or more</w:t>
      </w:r>
    </w:p>
    <w:p w14:paraId="22D479D4" w14:textId="5F3B1D1C" w:rsidR="005B0973" w:rsidRPr="00DC25DA" w:rsidRDefault="005B0973" w:rsidP="0053032F">
      <w:pPr>
        <w:rPr>
          <w:rFonts w:ascii="Courier New" w:hAnsi="Courier New" w:cs="Courier New"/>
          <w:sz w:val="20"/>
          <w:szCs w:val="20"/>
        </w:rPr>
      </w:pPr>
      <w:r w:rsidRPr="00DC25DA">
        <w:rPr>
          <w:color w:val="FFFFFF" w:themeColor="background1"/>
        </w:rPr>
        <w:t>s line purposely blank; content continues.</w:t>
      </w:r>
    </w:p>
    <w:p w14:paraId="4780DA9D" w14:textId="37B40D5D" w:rsidR="00131D3E" w:rsidRPr="00DC25DA" w:rsidRDefault="00131D3E" w:rsidP="0053032F">
      <w:pPr>
        <w:pStyle w:val="Heading3"/>
      </w:pPr>
      <w:r w:rsidRPr="00DC25DA">
        <w:t>PARTNER</w:t>
      </w:r>
      <w:r w:rsidR="00180627" w:rsidRPr="00DC25DA">
        <w:tab/>
      </w:r>
      <w:r w:rsidRPr="00DC25DA">
        <w:t>1</w:t>
      </w:r>
    </w:p>
    <w:p w14:paraId="4780DA9E" w14:textId="11718C8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Unmarried partner household</w:t>
      </w:r>
    </w:p>
    <w:p w14:paraId="4780DA9F" w14:textId="1BAFE72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A0" w14:textId="38AB237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 unmarried partner in household</w:t>
      </w:r>
    </w:p>
    <w:p w14:paraId="4780DAA1" w14:textId="6DDDDE4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.Male householder, male partner</w:t>
      </w:r>
    </w:p>
    <w:p w14:paraId="4780DAA2" w14:textId="5583D13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.Male householder, female partner</w:t>
      </w:r>
    </w:p>
    <w:p w14:paraId="4780DAA3" w14:textId="1687FED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.Female householder, female partner</w:t>
      </w:r>
    </w:p>
    <w:p w14:paraId="4780DAA4" w14:textId="4653FA3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.Female householder, male partner</w:t>
      </w:r>
    </w:p>
    <w:p w14:paraId="4780DAA5" w14:textId="77777777" w:rsidR="00131D3E" w:rsidRPr="00DC25DA" w:rsidRDefault="00131D3E" w:rsidP="0053032F">
      <w:pPr>
        <w:rPr>
          <w:rFonts w:ascii="Courier New" w:hAnsi="Courier New" w:cs="Courier New"/>
          <w:sz w:val="20"/>
          <w:szCs w:val="20"/>
        </w:rPr>
      </w:pPr>
    </w:p>
    <w:p w14:paraId="4780DAA6" w14:textId="4A01A9C7" w:rsidR="00131D3E" w:rsidRPr="00DC25DA" w:rsidRDefault="00131D3E" w:rsidP="0053032F">
      <w:pPr>
        <w:pStyle w:val="Heading3"/>
      </w:pPr>
      <w:r w:rsidRPr="00DC25DA">
        <w:t>PLM</w:t>
      </w:r>
      <w:r w:rsidR="00180627" w:rsidRPr="00DC25DA">
        <w:tab/>
      </w:r>
      <w:r w:rsidR="00CF279D" w:rsidRPr="00DC25DA">
        <w:tab/>
      </w:r>
      <w:r w:rsidRPr="00DC25DA">
        <w:t>1</w:t>
      </w:r>
      <w:r w:rsidR="00180627" w:rsidRPr="00DC25DA">
        <w:tab/>
      </w:r>
    </w:p>
    <w:p w14:paraId="4780DAA7" w14:textId="06E2B2D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Complete plumbing facilities</w:t>
      </w:r>
    </w:p>
    <w:p w14:paraId="4780DAA8" w14:textId="4D57164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w:t>
      </w:r>
    </w:p>
    <w:p w14:paraId="4780DAA9" w14:textId="30ECBD3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 has hot and cold running water, and a</w:t>
      </w:r>
    </w:p>
    <w:p w14:paraId="4780DAAA" w14:textId="233C9A9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64038" w:rsidRPr="00DC25DA">
        <w:rPr>
          <w:rFonts w:ascii="Courier New" w:hAnsi="Courier New" w:cs="Courier New"/>
          <w:sz w:val="20"/>
          <w:szCs w:val="20"/>
        </w:rPr>
        <w:t xml:space="preserve">  </w:t>
      </w:r>
      <w:r w:rsidR="00131D3E" w:rsidRPr="00DC25DA">
        <w:rPr>
          <w:rFonts w:ascii="Courier New" w:hAnsi="Courier New" w:cs="Courier New"/>
          <w:sz w:val="20"/>
          <w:szCs w:val="20"/>
        </w:rPr>
        <w:t>.bathtub or shower</w:t>
      </w:r>
    </w:p>
    <w:p w14:paraId="4780DAAB" w14:textId="7D27D11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AAC" w14:textId="507DD547" w:rsidR="00BD45A8" w:rsidRPr="00DC25DA" w:rsidRDefault="00BD45A8"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 xml:space="preserve">9 .Case is from Puerto Rico, </w:t>
      </w:r>
      <w:r w:rsidR="002629C1" w:rsidRPr="00DC25DA">
        <w:rPr>
          <w:rFonts w:ascii="Courier New" w:hAnsi="Courier New" w:cs="Courier New"/>
          <w:sz w:val="20"/>
          <w:szCs w:val="20"/>
        </w:rPr>
        <w:t>PLM recode not applicable</w:t>
      </w:r>
      <w:r w:rsidRPr="00DC25DA">
        <w:rPr>
          <w:rFonts w:ascii="Courier New" w:hAnsi="Courier New" w:cs="Courier New"/>
          <w:sz w:val="20"/>
          <w:szCs w:val="20"/>
        </w:rPr>
        <w:t xml:space="preserve"> </w:t>
      </w:r>
    </w:p>
    <w:p w14:paraId="4780DAAD" w14:textId="77777777" w:rsidR="00131D3E" w:rsidRPr="00DC25DA" w:rsidRDefault="00131D3E" w:rsidP="0053032F">
      <w:pPr>
        <w:rPr>
          <w:rFonts w:ascii="Courier New" w:hAnsi="Courier New" w:cs="Courier New"/>
          <w:sz w:val="20"/>
          <w:szCs w:val="20"/>
        </w:rPr>
      </w:pPr>
    </w:p>
    <w:p w14:paraId="3778E96F" w14:textId="48732CA5" w:rsidR="008404D0" w:rsidRPr="00DC25DA" w:rsidRDefault="008404D0" w:rsidP="0053032F">
      <w:pPr>
        <w:pStyle w:val="Heading3"/>
        <w:rPr>
          <w:shd w:val="clear" w:color="auto" w:fill="FFFFFF"/>
        </w:rPr>
      </w:pPr>
      <w:r w:rsidRPr="00DC25DA">
        <w:t>PLMPR</w:t>
      </w:r>
      <w:r w:rsidR="00047203" w:rsidRPr="00DC25DA">
        <w:t>P</w:t>
      </w:r>
      <w:r w:rsidR="00180627" w:rsidRPr="00DC25DA">
        <w:rPr>
          <w:shd w:val="clear" w:color="auto" w:fill="FFFFFF"/>
        </w:rPr>
        <w:tab/>
      </w:r>
      <w:r w:rsidRPr="00DC25DA">
        <w:rPr>
          <w:shd w:val="clear" w:color="auto" w:fill="FFFFFF"/>
        </w:rPr>
        <w:t>1</w:t>
      </w:r>
    </w:p>
    <w:p w14:paraId="7BDD942E" w14:textId="72D79F11" w:rsidR="008404D0" w:rsidRPr="00DC25DA" w:rsidRDefault="00180627" w:rsidP="0053032F">
      <w:pPr>
        <w:widowControl/>
        <w:shd w:val="clear" w:color="auto" w:fill="FFFFFF"/>
        <w:autoSpaceDE/>
        <w:autoSpaceDN/>
        <w:adjustRightInd/>
        <w:rPr>
          <w:rFonts w:ascii="Courier New" w:hAnsi="Courier New" w:cs="Courier New"/>
          <w:color w:val="000000"/>
          <w:sz w:val="20"/>
          <w:szCs w:val="20"/>
          <w:shd w:val="clear" w:color="auto" w:fill="FFFFFF"/>
        </w:rPr>
      </w:pPr>
      <w:r w:rsidRPr="00DC25DA">
        <w:rPr>
          <w:rFonts w:ascii="Courier New" w:hAnsi="Courier New" w:cs="Courier New"/>
          <w:color w:val="000000"/>
          <w:sz w:val="20"/>
          <w:szCs w:val="20"/>
          <w:shd w:val="clear" w:color="auto" w:fill="FFFFFF"/>
        </w:rPr>
        <w:tab/>
      </w:r>
      <w:r w:rsidR="008404D0" w:rsidRPr="00DC25DA">
        <w:rPr>
          <w:rFonts w:ascii="Courier New" w:hAnsi="Courier New" w:cs="Courier New"/>
          <w:color w:val="000000"/>
          <w:sz w:val="20"/>
          <w:szCs w:val="20"/>
          <w:shd w:val="clear" w:color="auto" w:fill="FFFFFF"/>
        </w:rPr>
        <w:t>Complete plumbing facilities for Puerto Rico</w:t>
      </w:r>
    </w:p>
    <w:p w14:paraId="7E8AA10B" w14:textId="6B18C994" w:rsidR="008404D0" w:rsidRPr="00DC25DA" w:rsidRDefault="00180627" w:rsidP="0053032F">
      <w:pPr>
        <w:widowControl/>
        <w:shd w:val="clear" w:color="auto" w:fill="FFFFFF"/>
        <w:autoSpaceDE/>
        <w:autoSpaceDN/>
        <w:adjustRightInd/>
        <w:rPr>
          <w:rFonts w:ascii="Courier New" w:hAnsi="Courier New" w:cs="Courier New"/>
          <w:color w:val="000000"/>
          <w:sz w:val="20"/>
          <w:szCs w:val="20"/>
          <w:shd w:val="clear" w:color="auto" w:fill="FFFFFF"/>
        </w:rPr>
      </w:pPr>
      <w:r w:rsidRPr="00DC25DA">
        <w:rPr>
          <w:rFonts w:ascii="Courier New" w:hAnsi="Courier New" w:cs="Courier New"/>
          <w:color w:val="000000"/>
          <w:sz w:val="20"/>
          <w:szCs w:val="20"/>
          <w:shd w:val="clear" w:color="auto" w:fill="FFFFFF"/>
        </w:rPr>
        <w:tab/>
      </w:r>
      <w:r w:rsidRPr="00DC25DA">
        <w:rPr>
          <w:rFonts w:ascii="Courier New" w:hAnsi="Courier New" w:cs="Courier New"/>
          <w:color w:val="000000"/>
          <w:sz w:val="20"/>
          <w:szCs w:val="20"/>
          <w:shd w:val="clear" w:color="auto" w:fill="FFFFFF"/>
        </w:rPr>
        <w:tab/>
      </w:r>
      <w:r w:rsidR="008404D0" w:rsidRPr="00DC25DA">
        <w:rPr>
          <w:rFonts w:ascii="Courier New" w:hAnsi="Courier New" w:cs="Courier New"/>
          <w:color w:val="000000"/>
          <w:sz w:val="20"/>
          <w:szCs w:val="20"/>
          <w:shd w:val="clear" w:color="auto" w:fill="FFFFFF"/>
        </w:rPr>
        <w:t>b .N/A (GQ)</w:t>
      </w:r>
    </w:p>
    <w:p w14:paraId="1ECA2E7F" w14:textId="5EF924F6" w:rsidR="008404D0" w:rsidRPr="00DC25DA" w:rsidRDefault="00180627" w:rsidP="0053032F">
      <w:pPr>
        <w:widowControl/>
        <w:shd w:val="clear" w:color="auto" w:fill="FFFFFF"/>
        <w:autoSpaceDE/>
        <w:autoSpaceDN/>
        <w:adjustRightInd/>
        <w:rPr>
          <w:rFonts w:ascii="Courier New" w:hAnsi="Courier New" w:cs="Courier New"/>
          <w:color w:val="000000"/>
          <w:sz w:val="20"/>
          <w:szCs w:val="20"/>
          <w:shd w:val="clear" w:color="auto" w:fill="FFFFFF"/>
        </w:rPr>
      </w:pPr>
      <w:r w:rsidRPr="00DC25DA">
        <w:rPr>
          <w:rFonts w:ascii="Courier New" w:hAnsi="Courier New" w:cs="Courier New"/>
          <w:color w:val="000000"/>
          <w:sz w:val="20"/>
          <w:szCs w:val="20"/>
          <w:shd w:val="clear" w:color="auto" w:fill="FFFFFF"/>
        </w:rPr>
        <w:tab/>
      </w:r>
      <w:r w:rsidRPr="00DC25DA">
        <w:rPr>
          <w:rFonts w:ascii="Courier New" w:hAnsi="Courier New" w:cs="Courier New"/>
          <w:color w:val="000000"/>
          <w:sz w:val="20"/>
          <w:szCs w:val="20"/>
          <w:shd w:val="clear" w:color="auto" w:fill="FFFFFF"/>
        </w:rPr>
        <w:tab/>
      </w:r>
      <w:r w:rsidR="008404D0" w:rsidRPr="00DC25DA">
        <w:rPr>
          <w:rFonts w:ascii="Courier New" w:hAnsi="Courier New" w:cs="Courier New"/>
          <w:color w:val="000000"/>
          <w:sz w:val="20"/>
          <w:szCs w:val="20"/>
          <w:shd w:val="clear" w:color="auto" w:fill="FFFFFF"/>
        </w:rPr>
        <w:t>1 .Yes, has running water, and a bathtub or</w:t>
      </w:r>
    </w:p>
    <w:p w14:paraId="5549F21E" w14:textId="73A46E61" w:rsidR="008404D0" w:rsidRPr="00DC25DA" w:rsidRDefault="00180627" w:rsidP="0053032F">
      <w:pPr>
        <w:widowControl/>
        <w:shd w:val="clear" w:color="auto" w:fill="FFFFFF"/>
        <w:autoSpaceDE/>
        <w:autoSpaceDN/>
        <w:adjustRightInd/>
        <w:rPr>
          <w:rFonts w:ascii="Courier New" w:hAnsi="Courier New" w:cs="Courier New"/>
          <w:color w:val="000000"/>
          <w:sz w:val="20"/>
          <w:szCs w:val="20"/>
          <w:shd w:val="clear" w:color="auto" w:fill="FFFFFF"/>
        </w:rPr>
      </w:pPr>
      <w:r w:rsidRPr="00DC25DA">
        <w:rPr>
          <w:rFonts w:ascii="Courier New" w:hAnsi="Courier New" w:cs="Courier New"/>
          <w:color w:val="000000"/>
          <w:sz w:val="20"/>
          <w:szCs w:val="20"/>
          <w:shd w:val="clear" w:color="auto" w:fill="FFFFFF"/>
        </w:rPr>
        <w:tab/>
      </w:r>
      <w:r w:rsidRPr="00DC25DA">
        <w:rPr>
          <w:rFonts w:ascii="Courier New" w:hAnsi="Courier New" w:cs="Courier New"/>
          <w:color w:val="000000"/>
          <w:sz w:val="20"/>
          <w:szCs w:val="20"/>
          <w:shd w:val="clear" w:color="auto" w:fill="FFFFFF"/>
        </w:rPr>
        <w:tab/>
      </w:r>
      <w:r w:rsidR="005A5664" w:rsidRPr="00DC25DA">
        <w:rPr>
          <w:rFonts w:ascii="Courier New" w:hAnsi="Courier New" w:cs="Courier New"/>
          <w:color w:val="000000"/>
          <w:sz w:val="20"/>
          <w:szCs w:val="20"/>
          <w:shd w:val="clear" w:color="auto" w:fill="FFFFFF"/>
        </w:rPr>
        <w:t xml:space="preserve">  </w:t>
      </w:r>
      <w:r w:rsidR="008404D0" w:rsidRPr="00DC25DA">
        <w:rPr>
          <w:rFonts w:ascii="Courier New" w:hAnsi="Courier New" w:cs="Courier New"/>
          <w:color w:val="000000"/>
          <w:sz w:val="20"/>
          <w:szCs w:val="20"/>
          <w:shd w:val="clear" w:color="auto" w:fill="FFFFFF"/>
        </w:rPr>
        <w:t>.shower </w:t>
      </w:r>
    </w:p>
    <w:p w14:paraId="6D1C8027" w14:textId="12804AB1" w:rsidR="008404D0" w:rsidRPr="00DC25DA" w:rsidRDefault="00180627" w:rsidP="0053032F">
      <w:pPr>
        <w:widowControl/>
        <w:shd w:val="clear" w:color="auto" w:fill="FFFFFF"/>
        <w:autoSpaceDE/>
        <w:autoSpaceDN/>
        <w:adjustRightInd/>
        <w:rPr>
          <w:rFonts w:ascii="Courier New" w:hAnsi="Courier New" w:cs="Courier New"/>
          <w:color w:val="000000"/>
          <w:sz w:val="20"/>
          <w:szCs w:val="20"/>
          <w:shd w:val="clear" w:color="auto" w:fill="FFFFFF"/>
        </w:rPr>
      </w:pPr>
      <w:r w:rsidRPr="00DC25DA">
        <w:rPr>
          <w:rFonts w:ascii="Courier New" w:hAnsi="Courier New" w:cs="Courier New"/>
          <w:color w:val="000000"/>
          <w:sz w:val="20"/>
          <w:szCs w:val="20"/>
          <w:shd w:val="clear" w:color="auto" w:fill="FFFFFF"/>
        </w:rPr>
        <w:tab/>
      </w:r>
      <w:r w:rsidRPr="00DC25DA">
        <w:rPr>
          <w:rFonts w:ascii="Courier New" w:hAnsi="Courier New" w:cs="Courier New"/>
          <w:color w:val="000000"/>
          <w:sz w:val="20"/>
          <w:szCs w:val="20"/>
          <w:shd w:val="clear" w:color="auto" w:fill="FFFFFF"/>
        </w:rPr>
        <w:tab/>
      </w:r>
      <w:r w:rsidR="008404D0" w:rsidRPr="00DC25DA">
        <w:rPr>
          <w:rFonts w:ascii="Courier New" w:hAnsi="Courier New" w:cs="Courier New"/>
          <w:color w:val="000000"/>
          <w:sz w:val="20"/>
          <w:szCs w:val="20"/>
          <w:shd w:val="clear" w:color="auto" w:fill="FFFFFF"/>
        </w:rPr>
        <w:t>2 .No</w:t>
      </w:r>
    </w:p>
    <w:p w14:paraId="796D52BF" w14:textId="3F6D2542" w:rsidR="008404D0" w:rsidRPr="00DC25DA" w:rsidRDefault="00180627" w:rsidP="0053032F">
      <w:pPr>
        <w:widowControl/>
        <w:shd w:val="clear" w:color="auto" w:fill="FFFFFF"/>
        <w:autoSpaceDE/>
        <w:autoSpaceDN/>
        <w:adjustRightInd/>
        <w:rPr>
          <w:rFonts w:ascii="Courier New" w:hAnsi="Courier New" w:cs="Courier New"/>
          <w:color w:val="000000"/>
          <w:sz w:val="20"/>
          <w:szCs w:val="20"/>
          <w:shd w:val="clear" w:color="auto" w:fill="FFFFFF"/>
        </w:rPr>
      </w:pPr>
      <w:r w:rsidRPr="00DC25DA">
        <w:rPr>
          <w:rFonts w:ascii="Courier New" w:hAnsi="Courier New" w:cs="Courier New"/>
          <w:color w:val="000000"/>
          <w:sz w:val="20"/>
          <w:szCs w:val="20"/>
          <w:shd w:val="clear" w:color="auto" w:fill="FFFFFF"/>
        </w:rPr>
        <w:tab/>
      </w:r>
      <w:r w:rsidRPr="00DC25DA">
        <w:rPr>
          <w:rFonts w:ascii="Courier New" w:hAnsi="Courier New" w:cs="Courier New"/>
          <w:color w:val="000000"/>
          <w:sz w:val="20"/>
          <w:szCs w:val="20"/>
          <w:shd w:val="clear" w:color="auto" w:fill="FFFFFF"/>
        </w:rPr>
        <w:tab/>
      </w:r>
      <w:r w:rsidR="008404D0" w:rsidRPr="00DC25DA">
        <w:rPr>
          <w:rFonts w:ascii="Courier New" w:hAnsi="Courier New" w:cs="Courier New"/>
          <w:color w:val="000000"/>
          <w:sz w:val="20"/>
          <w:szCs w:val="20"/>
          <w:shd w:val="clear" w:color="auto" w:fill="FFFFFF"/>
        </w:rPr>
        <w:t>9 .Case is from the United States, PLMPR</w:t>
      </w:r>
      <w:r w:rsidR="002762AE" w:rsidRPr="00DC25DA">
        <w:rPr>
          <w:rFonts w:ascii="Courier New" w:hAnsi="Courier New" w:cs="Courier New"/>
          <w:color w:val="000000"/>
          <w:sz w:val="20"/>
          <w:szCs w:val="20"/>
          <w:shd w:val="clear" w:color="auto" w:fill="FFFFFF"/>
        </w:rPr>
        <w:t>P</w:t>
      </w:r>
      <w:r w:rsidR="008404D0" w:rsidRPr="00DC25DA">
        <w:rPr>
          <w:rFonts w:ascii="Courier New" w:hAnsi="Courier New" w:cs="Courier New"/>
          <w:color w:val="000000"/>
          <w:sz w:val="20"/>
          <w:szCs w:val="20"/>
          <w:shd w:val="clear" w:color="auto" w:fill="FFFFFF"/>
        </w:rPr>
        <w:t xml:space="preserve"> not applicable</w:t>
      </w:r>
    </w:p>
    <w:p w14:paraId="248EAB28" w14:textId="77777777" w:rsidR="008404D0" w:rsidRPr="00DC25DA" w:rsidRDefault="008404D0" w:rsidP="0053032F">
      <w:pPr>
        <w:rPr>
          <w:rFonts w:ascii="Courier New" w:hAnsi="Courier New" w:cs="Courier New"/>
          <w:sz w:val="20"/>
          <w:szCs w:val="20"/>
        </w:rPr>
      </w:pPr>
    </w:p>
    <w:p w14:paraId="4780DAAE" w14:textId="3FDE9FF8" w:rsidR="00131D3E" w:rsidRPr="00DC25DA" w:rsidRDefault="00131D3E" w:rsidP="0053032F">
      <w:pPr>
        <w:pStyle w:val="Heading3"/>
      </w:pPr>
      <w:r w:rsidRPr="00DC25DA">
        <w:t>PSF</w:t>
      </w:r>
      <w:r w:rsidR="00CF279D" w:rsidRPr="00DC25DA">
        <w:tab/>
      </w:r>
      <w:r w:rsidR="00180627" w:rsidRPr="00DC25DA">
        <w:tab/>
      </w:r>
      <w:r w:rsidRPr="00DC25DA">
        <w:t>1</w:t>
      </w:r>
      <w:r w:rsidR="00180627" w:rsidRPr="00DC25DA">
        <w:tab/>
      </w:r>
    </w:p>
    <w:p w14:paraId="4780DAAF" w14:textId="7C91C2E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Presence of subfamilies in Household</w:t>
      </w:r>
    </w:p>
    <w:p w14:paraId="4780DAB0" w14:textId="4C3573F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B1" w14:textId="125B845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 subfamilies</w:t>
      </w:r>
    </w:p>
    <w:p w14:paraId="4780DAB2" w14:textId="2118779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.1 or more subfamilies</w:t>
      </w:r>
    </w:p>
    <w:p w14:paraId="4780DAB5" w14:textId="77777777" w:rsidR="007E63CC" w:rsidRPr="00DC25DA" w:rsidRDefault="007E63CC" w:rsidP="0053032F">
      <w:pPr>
        <w:rPr>
          <w:rFonts w:ascii="Courier New" w:hAnsi="Courier New" w:cs="Courier New"/>
          <w:sz w:val="20"/>
          <w:szCs w:val="20"/>
        </w:rPr>
      </w:pPr>
    </w:p>
    <w:p w14:paraId="4780DAB6" w14:textId="1701EC9A" w:rsidR="00131D3E" w:rsidRPr="00DC25DA" w:rsidRDefault="00131D3E" w:rsidP="0053032F">
      <w:pPr>
        <w:pStyle w:val="Heading3"/>
      </w:pPr>
      <w:r w:rsidRPr="00DC25DA">
        <w:t>R18</w:t>
      </w:r>
      <w:r w:rsidR="00CF279D" w:rsidRPr="00DC25DA">
        <w:tab/>
      </w:r>
      <w:r w:rsidR="00180627" w:rsidRPr="00DC25DA">
        <w:tab/>
      </w:r>
      <w:r w:rsidRPr="00DC25DA">
        <w:t>1</w:t>
      </w:r>
      <w:r w:rsidR="00180627" w:rsidRPr="00DC25DA">
        <w:tab/>
      </w:r>
    </w:p>
    <w:p w14:paraId="4780DAB7" w14:textId="686F600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Presence of persons under 18 years in household (unweighted)</w:t>
      </w:r>
    </w:p>
    <w:p w14:paraId="4780DAB8" w14:textId="003FB73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B9" w14:textId="796457B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 person under 18 in household</w:t>
      </w:r>
    </w:p>
    <w:p w14:paraId="4780DABA" w14:textId="6B7F251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.1 or more persons under 18 in household</w:t>
      </w:r>
    </w:p>
    <w:p w14:paraId="4780DABB" w14:textId="77777777" w:rsidR="00131D3E" w:rsidRPr="00DC25DA" w:rsidRDefault="00131D3E" w:rsidP="0053032F">
      <w:pPr>
        <w:rPr>
          <w:rFonts w:ascii="Courier New" w:hAnsi="Courier New" w:cs="Courier New"/>
          <w:sz w:val="20"/>
          <w:szCs w:val="20"/>
        </w:rPr>
      </w:pPr>
    </w:p>
    <w:p w14:paraId="4780DABC" w14:textId="63859715" w:rsidR="00131D3E" w:rsidRPr="00DC25DA" w:rsidRDefault="00131D3E" w:rsidP="0053032F">
      <w:pPr>
        <w:pStyle w:val="Heading3"/>
      </w:pPr>
      <w:r w:rsidRPr="00DC25DA">
        <w:t>R60</w:t>
      </w:r>
      <w:r w:rsidR="00CF279D" w:rsidRPr="00DC25DA">
        <w:tab/>
      </w:r>
      <w:r w:rsidR="00180627" w:rsidRPr="00DC25DA">
        <w:tab/>
      </w:r>
      <w:r w:rsidRPr="00DC25DA">
        <w:t>1</w:t>
      </w:r>
      <w:r w:rsidR="00180627" w:rsidRPr="00DC25DA">
        <w:tab/>
      </w:r>
    </w:p>
    <w:p w14:paraId="4780DABD" w14:textId="06DC0F7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Presence of persons 60 years and over in household (unweighted)</w:t>
      </w:r>
    </w:p>
    <w:p w14:paraId="4780DABE" w14:textId="2BF10B2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BF" w14:textId="04D7F5F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 person 60 and over</w:t>
      </w:r>
    </w:p>
    <w:p w14:paraId="4780DAC0" w14:textId="67036C4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.1 person 60 and over</w:t>
      </w:r>
    </w:p>
    <w:p w14:paraId="4780DAC1" w14:textId="1E8A836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.2 or more persons 60 and over</w:t>
      </w:r>
    </w:p>
    <w:p w14:paraId="4780DAC2" w14:textId="77777777" w:rsidR="00131D3E" w:rsidRPr="00DC25DA" w:rsidRDefault="00131D3E" w:rsidP="0053032F">
      <w:pPr>
        <w:rPr>
          <w:rFonts w:ascii="Courier New" w:hAnsi="Courier New" w:cs="Courier New"/>
          <w:sz w:val="20"/>
          <w:szCs w:val="20"/>
        </w:rPr>
      </w:pPr>
    </w:p>
    <w:p w14:paraId="4780DAC3" w14:textId="3AEAFA00" w:rsidR="00131D3E" w:rsidRPr="00DC25DA" w:rsidRDefault="00131D3E" w:rsidP="0053032F">
      <w:pPr>
        <w:pStyle w:val="Heading3"/>
      </w:pPr>
      <w:r w:rsidRPr="00DC25DA">
        <w:t>R65</w:t>
      </w:r>
      <w:r w:rsidR="00180627" w:rsidRPr="00DC25DA">
        <w:tab/>
      </w:r>
      <w:r w:rsidR="00CF279D" w:rsidRPr="00DC25DA">
        <w:tab/>
      </w:r>
      <w:r w:rsidRPr="00DC25DA">
        <w:t>1</w:t>
      </w:r>
      <w:r w:rsidR="00180627" w:rsidRPr="00DC25DA">
        <w:tab/>
      </w:r>
    </w:p>
    <w:p w14:paraId="4780DAC4" w14:textId="6CA12DC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Presence of persons 65 years and over in household (unweighted)</w:t>
      </w:r>
    </w:p>
    <w:p w14:paraId="4780DAC5" w14:textId="398A42B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w:t>
      </w:r>
    </w:p>
    <w:p w14:paraId="4780DAC6" w14:textId="5DE83BF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 person 65 and over</w:t>
      </w:r>
    </w:p>
    <w:p w14:paraId="4780DAC7" w14:textId="1F6AAD3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.1 person 65 and over</w:t>
      </w:r>
    </w:p>
    <w:p w14:paraId="37F32D2B" w14:textId="7BB00356" w:rsidR="0015654B"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2 .2 or more </w:t>
      </w:r>
      <w:r w:rsidR="0015654B" w:rsidRPr="00DC25DA">
        <w:rPr>
          <w:rFonts w:ascii="Courier New" w:hAnsi="Courier New" w:cs="Courier New"/>
          <w:sz w:val="20"/>
          <w:szCs w:val="20"/>
        </w:rPr>
        <w:t>persons 65 and over</w:t>
      </w:r>
    </w:p>
    <w:p w14:paraId="0557FCD7" w14:textId="4A4F8BA1" w:rsidR="005B0973" w:rsidRPr="00DC25DA" w:rsidRDefault="005B0973" w:rsidP="0053032F">
      <w:pPr>
        <w:rPr>
          <w:rFonts w:ascii="Courier New" w:hAnsi="Courier New" w:cs="Courier New"/>
          <w:sz w:val="20"/>
          <w:szCs w:val="20"/>
        </w:rPr>
      </w:pPr>
    </w:p>
    <w:p w14:paraId="5E5E0482" w14:textId="371A0E30" w:rsidR="0015654B" w:rsidRPr="00DC25DA" w:rsidRDefault="00131D3E" w:rsidP="0053032F">
      <w:pPr>
        <w:pStyle w:val="Heading3"/>
      </w:pPr>
      <w:r w:rsidRPr="00DC25DA">
        <w:t>RESMODE</w:t>
      </w:r>
      <w:r w:rsidR="00180627" w:rsidRPr="00DC25DA">
        <w:tab/>
      </w:r>
      <w:r w:rsidRPr="00DC25DA">
        <w:t>1</w:t>
      </w:r>
    </w:p>
    <w:p w14:paraId="4780DACB" w14:textId="5CD7F1F2" w:rsidR="00131D3E" w:rsidRPr="00DC25DA" w:rsidRDefault="00180627" w:rsidP="0053032F">
      <w:pPr>
        <w:pStyle w:val="Heading3"/>
      </w:pPr>
      <w:r w:rsidRPr="00DC25DA">
        <w:tab/>
      </w:r>
      <w:r w:rsidR="00131D3E" w:rsidRPr="00DC25DA">
        <w:t>Response mode</w:t>
      </w:r>
      <w:r w:rsidRPr="00DC25DA">
        <w:tab/>
      </w:r>
      <w:r w:rsidRPr="00DC25DA">
        <w:tab/>
      </w:r>
    </w:p>
    <w:p w14:paraId="4780DACC" w14:textId="29AE3D4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w:t>
      </w:r>
    </w:p>
    <w:p w14:paraId="4780DACD" w14:textId="7D4F5BD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.Mail</w:t>
      </w:r>
      <w:r w:rsidRPr="00DC25DA">
        <w:rPr>
          <w:rFonts w:ascii="Courier New" w:hAnsi="Courier New" w:cs="Courier New"/>
          <w:sz w:val="20"/>
          <w:szCs w:val="20"/>
        </w:rPr>
        <w:tab/>
      </w:r>
      <w:r w:rsidRPr="00DC25DA">
        <w:rPr>
          <w:rFonts w:ascii="Courier New" w:hAnsi="Courier New" w:cs="Courier New"/>
          <w:sz w:val="20"/>
          <w:szCs w:val="20"/>
        </w:rPr>
        <w:tab/>
      </w:r>
    </w:p>
    <w:p w14:paraId="316F7A9E" w14:textId="76BF2E76" w:rsidR="004E531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2 .CATI/CAPI  </w:t>
      </w:r>
    </w:p>
    <w:p w14:paraId="4780DACE" w14:textId="7B8AE2F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E5319" w:rsidRPr="00DC25DA">
        <w:rPr>
          <w:rFonts w:ascii="Courier New" w:hAnsi="Courier New" w:cs="Courier New"/>
          <w:sz w:val="20"/>
          <w:szCs w:val="20"/>
        </w:rPr>
        <w:t>3 .Internet</w:t>
      </w:r>
      <w:r w:rsidRPr="00DC25DA">
        <w:rPr>
          <w:rFonts w:ascii="Courier New" w:hAnsi="Courier New" w:cs="Courier New"/>
          <w:sz w:val="20"/>
          <w:szCs w:val="20"/>
        </w:rPr>
        <w:tab/>
      </w:r>
      <w:r w:rsidRPr="00DC25DA">
        <w:rPr>
          <w:rFonts w:ascii="Courier New" w:hAnsi="Courier New" w:cs="Courier New"/>
          <w:sz w:val="20"/>
          <w:szCs w:val="20"/>
        </w:rPr>
        <w:tab/>
      </w:r>
    </w:p>
    <w:p w14:paraId="4780DACF" w14:textId="77777777" w:rsidR="00131D3E" w:rsidRPr="00DC25DA" w:rsidRDefault="00131D3E" w:rsidP="0053032F">
      <w:pPr>
        <w:rPr>
          <w:rFonts w:ascii="Courier New" w:hAnsi="Courier New" w:cs="Courier New"/>
          <w:sz w:val="20"/>
          <w:szCs w:val="20"/>
        </w:rPr>
      </w:pPr>
    </w:p>
    <w:p w14:paraId="4780DAD0" w14:textId="3CDB0F69" w:rsidR="00131D3E" w:rsidRPr="00DC25DA" w:rsidRDefault="00131D3E" w:rsidP="0053032F">
      <w:pPr>
        <w:pStyle w:val="Heading3"/>
      </w:pPr>
      <w:r w:rsidRPr="00DC25DA">
        <w:t>SMOCP</w:t>
      </w:r>
      <w:r w:rsidR="00180627" w:rsidRPr="00DC25DA">
        <w:tab/>
      </w:r>
      <w:r w:rsidR="00CF279D" w:rsidRPr="00DC25DA">
        <w:tab/>
      </w:r>
      <w:r w:rsidRPr="00DC25DA">
        <w:t>5</w:t>
      </w:r>
      <w:r w:rsidR="00180627" w:rsidRPr="00DC25DA">
        <w:tab/>
      </w:r>
    </w:p>
    <w:p w14:paraId="4780DAD1" w14:textId="6047EED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Selected monthly owner costs</w:t>
      </w:r>
    </w:p>
    <w:p w14:paraId="4780DAD2" w14:textId="75A1FE56" w:rsidR="00131D3E" w:rsidRPr="00DC25DA" w:rsidRDefault="00131D3E" w:rsidP="00064038">
      <w:pPr>
        <w:ind w:left="720" w:firstLine="720"/>
        <w:rPr>
          <w:rFonts w:ascii="Courier New" w:hAnsi="Courier New" w:cs="Courier New"/>
          <w:sz w:val="20"/>
          <w:szCs w:val="20"/>
        </w:rPr>
      </w:pPr>
      <w:r w:rsidRPr="00DC25DA">
        <w:rPr>
          <w:rFonts w:ascii="Courier New" w:hAnsi="Courier New" w:cs="Courier New"/>
          <w:sz w:val="20"/>
          <w:szCs w:val="20"/>
        </w:rPr>
        <w:t xml:space="preserve">bbbbb </w:t>
      </w:r>
      <w:r w:rsidR="00CF279D" w:rsidRPr="00DC25DA">
        <w:rPr>
          <w:rFonts w:ascii="Courier New" w:hAnsi="Courier New" w:cs="Courier New"/>
          <w:sz w:val="20"/>
          <w:szCs w:val="20"/>
        </w:rPr>
        <w:t xml:space="preserve"> </w:t>
      </w:r>
      <w:r w:rsidR="00064038" w:rsidRPr="00DC25DA">
        <w:rPr>
          <w:rFonts w:ascii="Courier New" w:hAnsi="Courier New" w:cs="Courier New"/>
          <w:sz w:val="20"/>
          <w:szCs w:val="20"/>
        </w:rPr>
        <w:tab/>
        <w:t xml:space="preserve"> </w:t>
      </w:r>
      <w:r w:rsidRPr="00DC25DA">
        <w:rPr>
          <w:rFonts w:ascii="Courier New" w:hAnsi="Courier New" w:cs="Courier New"/>
          <w:sz w:val="20"/>
          <w:szCs w:val="20"/>
        </w:rPr>
        <w:t>.N/A (GQ/vacant/not owned or being bought)</w:t>
      </w:r>
    </w:p>
    <w:p w14:paraId="4780DAD3" w14:textId="14707A7B" w:rsidR="00131D3E" w:rsidRPr="00DC25DA" w:rsidRDefault="00131D3E"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00000 </w:t>
      </w:r>
      <w:r w:rsidR="00CF279D" w:rsidRPr="00DC25DA">
        <w:rPr>
          <w:rFonts w:ascii="Courier New" w:hAnsi="Courier New" w:cs="Courier New"/>
          <w:sz w:val="20"/>
          <w:szCs w:val="20"/>
        </w:rPr>
        <w:t xml:space="preserve"> </w:t>
      </w:r>
      <w:r w:rsidR="00064038" w:rsidRPr="00DC25DA">
        <w:rPr>
          <w:rFonts w:ascii="Courier New" w:hAnsi="Courier New" w:cs="Courier New"/>
          <w:sz w:val="20"/>
          <w:szCs w:val="20"/>
        </w:rPr>
        <w:tab/>
        <w:t xml:space="preserve"> </w:t>
      </w:r>
      <w:r w:rsidRPr="00DC25DA">
        <w:rPr>
          <w:rFonts w:ascii="Courier New" w:hAnsi="Courier New" w:cs="Courier New"/>
          <w:sz w:val="20"/>
          <w:szCs w:val="20"/>
        </w:rPr>
        <w:t>.None</w:t>
      </w:r>
    </w:p>
    <w:p w14:paraId="4780DAD4" w14:textId="692CC73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00001..99999 .$1 - $99999 (Components are rounded) </w:t>
      </w:r>
    </w:p>
    <w:p w14:paraId="4780DAD5" w14:textId="77777777" w:rsidR="00131D3E" w:rsidRPr="00DC25DA" w:rsidRDefault="00131D3E" w:rsidP="0053032F">
      <w:pPr>
        <w:rPr>
          <w:rFonts w:ascii="Courier New" w:hAnsi="Courier New" w:cs="Courier New"/>
          <w:sz w:val="20"/>
          <w:szCs w:val="20"/>
        </w:rPr>
      </w:pPr>
    </w:p>
    <w:p w14:paraId="4780DAD6" w14:textId="77777777" w:rsidR="00131D3E" w:rsidRPr="00DC25DA" w:rsidRDefault="00131D3E" w:rsidP="0053032F">
      <w:pPr>
        <w:rPr>
          <w:rFonts w:ascii="Courier New" w:hAnsi="Courier New" w:cs="Courier New"/>
          <w:sz w:val="20"/>
          <w:szCs w:val="20"/>
        </w:rPr>
      </w:pPr>
      <w:r w:rsidRPr="00DC25DA">
        <w:rPr>
          <w:rFonts w:ascii="Courier New" w:hAnsi="Courier New" w:cs="Courier New"/>
          <w:sz w:val="20"/>
          <w:szCs w:val="20"/>
        </w:rPr>
        <w:t>Note: Use ADJHSG to adjust SMOCP to constant dollars.</w:t>
      </w:r>
    </w:p>
    <w:p w14:paraId="1E00E84D" w14:textId="77777777" w:rsidR="008F39B6" w:rsidRPr="00DC25DA" w:rsidRDefault="008F39B6" w:rsidP="0053032F">
      <w:pPr>
        <w:pStyle w:val="Heading3"/>
      </w:pPr>
    </w:p>
    <w:p w14:paraId="3D2FEC3F" w14:textId="77777777" w:rsidR="005A5664" w:rsidRPr="00DC25DA" w:rsidRDefault="005A5664" w:rsidP="0053032F">
      <w:pPr>
        <w:widowControl/>
        <w:autoSpaceDE/>
        <w:autoSpaceDN/>
        <w:adjustRightInd/>
        <w:rPr>
          <w:rFonts w:ascii="Courier New" w:hAnsi="Courier New" w:cs="Courier New"/>
          <w:sz w:val="20"/>
          <w:szCs w:val="20"/>
        </w:rPr>
      </w:pPr>
      <w:r w:rsidRPr="00DC25DA">
        <w:br w:type="page"/>
      </w:r>
    </w:p>
    <w:p w14:paraId="4780DAD8" w14:textId="36C989F7" w:rsidR="00131D3E" w:rsidRPr="00DC25DA" w:rsidRDefault="00131D3E" w:rsidP="0053032F">
      <w:pPr>
        <w:pStyle w:val="Heading3"/>
      </w:pPr>
      <w:r w:rsidRPr="00DC25DA">
        <w:lastRenderedPageBreak/>
        <w:t>SMX</w:t>
      </w:r>
      <w:r w:rsidR="00180627" w:rsidRPr="00DC25DA">
        <w:tab/>
      </w:r>
      <w:r w:rsidR="00CF279D" w:rsidRPr="00DC25DA">
        <w:tab/>
      </w:r>
      <w:r w:rsidRPr="00DC25DA">
        <w:t>1</w:t>
      </w:r>
      <w:r w:rsidR="00180627" w:rsidRPr="00DC25DA">
        <w:tab/>
      </w:r>
    </w:p>
    <w:p w14:paraId="4780DAD9" w14:textId="12D802C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Second or junior mortgage or home equity loan status</w:t>
      </w:r>
    </w:p>
    <w:p w14:paraId="4780DADA" w14:textId="2CC0A19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(GQ/vacant/not owned or being bought)</w:t>
      </w:r>
    </w:p>
    <w:p w14:paraId="4780DADB" w14:textId="39FF200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 a second mortgage</w:t>
      </w:r>
      <w:r w:rsidRPr="00DC25DA">
        <w:rPr>
          <w:rFonts w:ascii="Courier New" w:hAnsi="Courier New" w:cs="Courier New"/>
          <w:sz w:val="20"/>
          <w:szCs w:val="20"/>
        </w:rPr>
        <w:tab/>
      </w:r>
      <w:r w:rsidRPr="00DC25DA">
        <w:rPr>
          <w:rFonts w:ascii="Courier New" w:hAnsi="Courier New" w:cs="Courier New"/>
          <w:sz w:val="20"/>
          <w:szCs w:val="20"/>
        </w:rPr>
        <w:tab/>
      </w:r>
    </w:p>
    <w:p w14:paraId="4780DADC" w14:textId="5F76AA2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.Yes, a home equity loan</w:t>
      </w:r>
    </w:p>
    <w:p w14:paraId="4780DADD" w14:textId="16CA094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.No</w:t>
      </w:r>
    </w:p>
    <w:p w14:paraId="4780DADE" w14:textId="272D608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.Both a second mortgage and a home equity loan</w:t>
      </w:r>
    </w:p>
    <w:p w14:paraId="4780DADF" w14:textId="77777777" w:rsidR="00131D3E" w:rsidRPr="00DC25DA" w:rsidRDefault="00131D3E" w:rsidP="0053032F">
      <w:pPr>
        <w:rPr>
          <w:rFonts w:ascii="Courier New" w:hAnsi="Courier New" w:cs="Courier New"/>
          <w:sz w:val="20"/>
          <w:szCs w:val="20"/>
        </w:rPr>
      </w:pPr>
    </w:p>
    <w:p w14:paraId="4780DAE0" w14:textId="385398B7" w:rsidR="00131D3E" w:rsidRPr="00DC25DA" w:rsidRDefault="00131D3E" w:rsidP="0053032F">
      <w:pPr>
        <w:pStyle w:val="Heading3"/>
      </w:pPr>
      <w:r w:rsidRPr="00DC25DA">
        <w:t>SRNT</w:t>
      </w:r>
      <w:r w:rsidR="00CF279D" w:rsidRPr="00DC25DA">
        <w:tab/>
      </w:r>
      <w:r w:rsidR="00CF279D" w:rsidRPr="00DC25DA">
        <w:tab/>
      </w:r>
      <w:r w:rsidRPr="00DC25DA">
        <w:t>1</w:t>
      </w:r>
      <w:r w:rsidR="00180627" w:rsidRPr="00DC25DA">
        <w:tab/>
      </w:r>
    </w:p>
    <w:p w14:paraId="4780DAE1" w14:textId="35A5CB0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Specified rent</w:t>
      </w:r>
      <w:r w:rsidR="00C45075" w:rsidRPr="00DC25DA">
        <w:rPr>
          <w:rFonts w:ascii="Courier New" w:hAnsi="Courier New" w:cs="Courier New"/>
          <w:sz w:val="20"/>
          <w:szCs w:val="20"/>
        </w:rPr>
        <w:t>al</w:t>
      </w:r>
      <w:r w:rsidR="00131D3E" w:rsidRPr="00DC25DA">
        <w:rPr>
          <w:rFonts w:ascii="Courier New" w:hAnsi="Courier New" w:cs="Courier New"/>
          <w:sz w:val="20"/>
          <w:szCs w:val="20"/>
        </w:rPr>
        <w:t xml:space="preserve"> unit</w:t>
      </w:r>
    </w:p>
    <w:p w14:paraId="23A4C43E" w14:textId="1A958F4D" w:rsidR="00992E8B"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CE2B07" w:rsidRPr="00DC25DA">
        <w:rPr>
          <w:rFonts w:ascii="Courier New" w:hAnsi="Courier New" w:cs="Courier New"/>
          <w:sz w:val="20"/>
          <w:szCs w:val="20"/>
        </w:rPr>
        <w:tab/>
      </w:r>
      <w:r w:rsidR="00992E8B" w:rsidRPr="00DC25DA">
        <w:rPr>
          <w:rFonts w:ascii="Courier New" w:hAnsi="Courier New" w:cs="Courier New"/>
          <w:sz w:val="20"/>
          <w:szCs w:val="20"/>
        </w:rPr>
        <w:t>b .N/A</w:t>
      </w:r>
      <w:r w:rsidR="00C45075" w:rsidRPr="00DC25DA">
        <w:rPr>
          <w:rFonts w:ascii="Courier New" w:hAnsi="Courier New" w:cs="Courier New"/>
          <w:sz w:val="20"/>
          <w:szCs w:val="20"/>
        </w:rPr>
        <w:t xml:space="preserve"> (GQ</w:t>
      </w:r>
      <w:del w:id="31" w:author="Mary Schwartz (CENSUS/SEHSD FED)" w:date="2018-03-23T10:28:00Z">
        <w:r w:rsidR="00C45075" w:rsidRPr="00DC25DA" w:rsidDel="00060620">
          <w:rPr>
            <w:rFonts w:ascii="Courier New" w:hAnsi="Courier New" w:cs="Courier New"/>
            <w:sz w:val="20"/>
            <w:szCs w:val="20"/>
          </w:rPr>
          <w:delText>,</w:delText>
        </w:r>
      </w:del>
      <w:ins w:id="32" w:author="Mary Schwartz (CENSUS/SEHSD FED)" w:date="2018-03-23T10:28:00Z">
        <w:r w:rsidR="00060620">
          <w:rPr>
            <w:rFonts w:ascii="Courier New" w:hAnsi="Courier New" w:cs="Courier New"/>
            <w:sz w:val="20"/>
            <w:szCs w:val="20"/>
          </w:rPr>
          <w:t>/</w:t>
        </w:r>
      </w:ins>
      <w:r w:rsidR="00C45075" w:rsidRPr="00DC25DA">
        <w:rPr>
          <w:rFonts w:ascii="Courier New" w:hAnsi="Courier New" w:cs="Courier New"/>
          <w:sz w:val="20"/>
          <w:szCs w:val="20"/>
        </w:rPr>
        <w:t>vacant units, except “for-rent-only” and “rented, not occupied”/owned or being bought)</w:t>
      </w:r>
    </w:p>
    <w:p w14:paraId="4780DAE2" w14:textId="2D4E9A2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 </w:t>
      </w:r>
      <w:r w:rsidR="00C45075" w:rsidRPr="00DC25DA">
        <w:rPr>
          <w:rFonts w:ascii="Courier New" w:hAnsi="Courier New" w:cs="Courier New"/>
          <w:sz w:val="20"/>
          <w:szCs w:val="20"/>
        </w:rPr>
        <w:t>.A single-family home on 10 or more acres.</w:t>
      </w:r>
    </w:p>
    <w:p w14:paraId="4780DAE3" w14:textId="620D9C48" w:rsidR="00131D3E" w:rsidRPr="00DC25DA" w:rsidRDefault="00180627" w:rsidP="00EF5BFB">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w:t>
      </w:r>
      <w:r w:rsidR="00C45075" w:rsidRPr="00DC25DA">
        <w:rPr>
          <w:rFonts w:ascii="Courier New" w:hAnsi="Courier New" w:cs="Courier New"/>
          <w:sz w:val="20"/>
          <w:szCs w:val="20"/>
        </w:rPr>
        <w:t xml:space="preserve">A single-family home on less than 10 acres or any other </w:t>
      </w:r>
      <w:r w:rsidR="00EF5BFB" w:rsidRPr="00DC25DA">
        <w:rPr>
          <w:rFonts w:ascii="Courier New" w:hAnsi="Courier New" w:cs="Courier New"/>
          <w:sz w:val="20"/>
          <w:szCs w:val="20"/>
        </w:rPr>
        <w:t xml:space="preserve">type </w:t>
      </w:r>
      <w:r w:rsidR="00C45075" w:rsidRPr="00DC25DA">
        <w:rPr>
          <w:rFonts w:ascii="Courier New" w:hAnsi="Courier New" w:cs="Courier New"/>
          <w:sz w:val="20"/>
          <w:szCs w:val="20"/>
        </w:rPr>
        <w:t>of building, including mobile homes, with no regard to acreage.</w:t>
      </w:r>
    </w:p>
    <w:p w14:paraId="6D9013EC" w14:textId="5AEFCBE4" w:rsidR="00844A70" w:rsidRPr="00DC25DA" w:rsidRDefault="00844A70" w:rsidP="0053032F">
      <w:pPr>
        <w:rPr>
          <w:rFonts w:ascii="Courier New" w:hAnsi="Courier New" w:cs="Courier New"/>
          <w:sz w:val="20"/>
          <w:szCs w:val="20"/>
        </w:rPr>
      </w:pPr>
    </w:p>
    <w:p w14:paraId="406E2052" w14:textId="7A1684D6" w:rsidR="00844A70" w:rsidRPr="00DC25DA" w:rsidRDefault="00844A70" w:rsidP="0053032F">
      <w:pPr>
        <w:pStyle w:val="Heading3"/>
      </w:pPr>
      <w:r w:rsidRPr="00DC25DA">
        <w:t>SSMC</w:t>
      </w:r>
      <w:r w:rsidR="00180627" w:rsidRPr="00DC25DA">
        <w:tab/>
      </w:r>
      <w:r w:rsidR="00CF279D" w:rsidRPr="00DC25DA">
        <w:tab/>
      </w:r>
      <w:r w:rsidRPr="00DC25DA">
        <w:t>1</w:t>
      </w:r>
    </w:p>
    <w:p w14:paraId="5BDAAE6C" w14:textId="6D3A1156" w:rsidR="00844A70" w:rsidRPr="00DC25DA" w:rsidRDefault="00180627" w:rsidP="0053032F">
      <w:pPr>
        <w:pStyle w:val="StyleRight-006"/>
      </w:pPr>
      <w:r w:rsidRPr="00DC25DA">
        <w:tab/>
      </w:r>
      <w:r w:rsidR="00844A70" w:rsidRPr="00DC25DA">
        <w:t xml:space="preserve">Same-sex married couple households  </w:t>
      </w:r>
    </w:p>
    <w:p w14:paraId="42E927B0" w14:textId="1BF13070" w:rsidR="001A6C3E" w:rsidRPr="00DC25DA" w:rsidRDefault="001A6C3E" w:rsidP="0053032F">
      <w:pPr>
        <w:pStyle w:val="StyleRight-006"/>
      </w:pPr>
      <w:r w:rsidRPr="00DC25DA">
        <w:tab/>
      </w:r>
      <w:r w:rsidR="00180627" w:rsidRPr="00DC25DA">
        <w:tab/>
      </w:r>
      <w:r w:rsidRPr="00DC25DA">
        <w:t>b .N/A (GQ</w:t>
      </w:r>
      <w:r w:rsidR="00CF7CF1" w:rsidRPr="00DC25DA">
        <w:t>/vacant</w:t>
      </w:r>
      <w:r w:rsidRPr="00DC25DA">
        <w:t>)</w:t>
      </w:r>
    </w:p>
    <w:p w14:paraId="6F624DC2" w14:textId="120E7521" w:rsidR="00844A70" w:rsidRPr="00DC25DA" w:rsidRDefault="00180627" w:rsidP="0053032F">
      <w:pPr>
        <w:widowControl/>
        <w:shd w:val="clear" w:color="auto" w:fill="FFFFFF"/>
        <w:autoSpaceDE/>
        <w:autoSpaceDN/>
        <w:adjustRightInd/>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44A70" w:rsidRPr="00DC25DA">
        <w:rPr>
          <w:rFonts w:ascii="Courier New" w:hAnsi="Courier New" w:cs="Courier New"/>
          <w:sz w:val="20"/>
          <w:szCs w:val="20"/>
        </w:rPr>
        <w:t>0 .Households without a same-sex married couple</w:t>
      </w:r>
    </w:p>
    <w:p w14:paraId="294DF43A" w14:textId="37528BC7" w:rsidR="00844A70" w:rsidRPr="00DC25DA" w:rsidRDefault="00180627" w:rsidP="0053032F">
      <w:pPr>
        <w:widowControl/>
        <w:shd w:val="clear" w:color="auto" w:fill="FFFFFF"/>
        <w:autoSpaceDE/>
        <w:autoSpaceDN/>
        <w:adjustRightInd/>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44A70" w:rsidRPr="00DC25DA">
        <w:rPr>
          <w:rFonts w:ascii="Courier New" w:hAnsi="Courier New" w:cs="Courier New"/>
          <w:sz w:val="20"/>
          <w:szCs w:val="20"/>
        </w:rPr>
        <w:t xml:space="preserve">1 .Same-sex married-couple household where not all relevant data </w:t>
      </w:r>
    </w:p>
    <w:p w14:paraId="2E9F2C5D" w14:textId="4CF2F636" w:rsidR="00844A70" w:rsidRPr="00DC25DA" w:rsidRDefault="00180627" w:rsidP="0053032F">
      <w:pPr>
        <w:widowControl/>
        <w:shd w:val="clear" w:color="auto" w:fill="FFFFFF"/>
        <w:autoSpaceDE/>
        <w:autoSpaceDN/>
        <w:adjustRightInd/>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CF279D" w:rsidRPr="00DC25DA">
        <w:rPr>
          <w:rFonts w:ascii="Courier New" w:hAnsi="Courier New" w:cs="Courier New"/>
          <w:sz w:val="20"/>
          <w:szCs w:val="20"/>
        </w:rPr>
        <w:t xml:space="preserve">  </w:t>
      </w:r>
      <w:r w:rsidR="00844A70" w:rsidRPr="00DC25DA">
        <w:rPr>
          <w:rFonts w:ascii="Courier New" w:hAnsi="Courier New" w:cs="Courier New"/>
          <w:sz w:val="20"/>
          <w:szCs w:val="20"/>
        </w:rPr>
        <w:t>.shown as reported</w:t>
      </w:r>
    </w:p>
    <w:p w14:paraId="4780DAE4" w14:textId="4A98116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44A70" w:rsidRPr="00DC25DA">
        <w:rPr>
          <w:rFonts w:ascii="Courier New" w:hAnsi="Courier New" w:cs="Courier New"/>
          <w:sz w:val="20"/>
          <w:szCs w:val="20"/>
        </w:rPr>
        <w:t>2 .All other same-sex married-couple households</w:t>
      </w:r>
    </w:p>
    <w:p w14:paraId="444D6C01" w14:textId="77777777" w:rsidR="00823321" w:rsidRPr="00DC25DA" w:rsidRDefault="00823321" w:rsidP="0053032F">
      <w:pPr>
        <w:rPr>
          <w:rFonts w:ascii="Courier New" w:hAnsi="Courier New" w:cs="Courier New"/>
          <w:sz w:val="20"/>
          <w:szCs w:val="20"/>
        </w:rPr>
      </w:pPr>
    </w:p>
    <w:p w14:paraId="0CC2B9CF" w14:textId="77777777" w:rsidR="00C45075" w:rsidRPr="00DC25DA" w:rsidRDefault="00C45075" w:rsidP="00C45075">
      <w:pPr>
        <w:pStyle w:val="Heading3"/>
      </w:pPr>
      <w:r w:rsidRPr="00DC25DA">
        <w:t>SVAL</w:t>
      </w:r>
      <w:r w:rsidRPr="00DC25DA">
        <w:tab/>
      </w:r>
      <w:r w:rsidRPr="00DC25DA">
        <w:tab/>
        <w:t>1</w:t>
      </w:r>
      <w:r w:rsidRPr="00DC25DA">
        <w:tab/>
      </w:r>
    </w:p>
    <w:p w14:paraId="255EF060" w14:textId="77777777" w:rsidR="00C45075" w:rsidRPr="00DC25DA" w:rsidRDefault="00C45075" w:rsidP="00C45075">
      <w:pPr>
        <w:rPr>
          <w:rFonts w:ascii="Courier New" w:hAnsi="Courier New" w:cs="Courier New"/>
          <w:sz w:val="20"/>
          <w:szCs w:val="20"/>
        </w:rPr>
      </w:pPr>
      <w:r w:rsidRPr="00DC25DA">
        <w:rPr>
          <w:rFonts w:ascii="Courier New" w:hAnsi="Courier New" w:cs="Courier New"/>
          <w:sz w:val="20"/>
          <w:szCs w:val="20"/>
        </w:rPr>
        <w:tab/>
        <w:t>Specified  owner unit</w:t>
      </w:r>
    </w:p>
    <w:p w14:paraId="463852DD" w14:textId="77777777" w:rsidR="00C45075" w:rsidRPr="00DC25DA" w:rsidRDefault="00C45075" w:rsidP="00C45075">
      <w:pPr>
        <w:ind w:left="2880" w:hanging="1440"/>
        <w:rPr>
          <w:rFonts w:ascii="Courier New" w:hAnsi="Courier New" w:cs="Courier New"/>
          <w:sz w:val="20"/>
          <w:szCs w:val="20"/>
        </w:rPr>
      </w:pPr>
      <w:r w:rsidRPr="00DC25DA">
        <w:rPr>
          <w:rFonts w:ascii="Courier New" w:hAnsi="Courier New" w:cs="Courier New"/>
          <w:sz w:val="20"/>
          <w:szCs w:val="20"/>
        </w:rPr>
        <w:t xml:space="preserve">b .N/A (GQ/ vacant units, except ”for-sale-only“  </w:t>
      </w:r>
    </w:p>
    <w:p w14:paraId="52DCE59C" w14:textId="77777777" w:rsidR="00EF5BFB" w:rsidRPr="00DC25DA" w:rsidRDefault="00EF5BFB" w:rsidP="00EF5BFB">
      <w:pPr>
        <w:rPr>
          <w:rFonts w:ascii="Courier New" w:hAnsi="Courier New" w:cs="Courier New"/>
          <w:sz w:val="20"/>
          <w:szCs w:val="20"/>
        </w:rPr>
      </w:pPr>
      <w:r w:rsidRPr="00DC25DA">
        <w:rPr>
          <w:rFonts w:ascii="Courier New" w:hAnsi="Courier New" w:cs="Courier New"/>
          <w:sz w:val="20"/>
          <w:szCs w:val="20"/>
        </w:rPr>
        <w:t xml:space="preserve"> </w:t>
      </w:r>
      <w:r w:rsidRPr="00DC25DA">
        <w:rPr>
          <w:rFonts w:ascii="Courier New" w:hAnsi="Courier New" w:cs="Courier New"/>
          <w:sz w:val="20"/>
          <w:szCs w:val="20"/>
        </w:rPr>
        <w:tab/>
        <w:t xml:space="preserve"> </w:t>
      </w:r>
      <w:r w:rsidRPr="00DC25DA">
        <w:rPr>
          <w:rFonts w:ascii="Courier New" w:hAnsi="Courier New" w:cs="Courier New"/>
          <w:sz w:val="20"/>
          <w:szCs w:val="20"/>
        </w:rPr>
        <w:tab/>
        <w:t xml:space="preserve">  </w:t>
      </w:r>
      <w:r w:rsidR="00C45075" w:rsidRPr="00DC25DA">
        <w:rPr>
          <w:rFonts w:ascii="Courier New" w:hAnsi="Courier New" w:cs="Courier New"/>
          <w:sz w:val="20"/>
          <w:szCs w:val="20"/>
        </w:rPr>
        <w:t xml:space="preserve">.and ”sold, not occupied”/not owned or being </w:t>
      </w:r>
    </w:p>
    <w:p w14:paraId="79CFC6C4" w14:textId="6F01BEAB" w:rsidR="00C45075" w:rsidRPr="00DC25DA" w:rsidRDefault="00EF5BFB" w:rsidP="00EF5BFB">
      <w:pPr>
        <w:ind w:left="720" w:firstLine="720"/>
        <w:rPr>
          <w:rFonts w:ascii="Courier New" w:hAnsi="Courier New" w:cs="Courier New"/>
          <w:sz w:val="20"/>
          <w:szCs w:val="20"/>
        </w:rPr>
      </w:pPr>
      <w:r w:rsidRPr="00DC25DA">
        <w:rPr>
          <w:rFonts w:ascii="Courier New" w:hAnsi="Courier New" w:cs="Courier New"/>
          <w:sz w:val="20"/>
          <w:szCs w:val="20"/>
        </w:rPr>
        <w:t xml:space="preserve">  </w:t>
      </w:r>
      <w:r w:rsidR="00C45075" w:rsidRPr="00DC25DA">
        <w:rPr>
          <w:rFonts w:ascii="Courier New" w:hAnsi="Courier New" w:cs="Courier New"/>
          <w:sz w:val="20"/>
          <w:szCs w:val="20"/>
        </w:rPr>
        <w:t>.bought)</w:t>
      </w:r>
    </w:p>
    <w:p w14:paraId="33094F48" w14:textId="77777777" w:rsidR="00C45075" w:rsidRPr="00DC25DA" w:rsidRDefault="00C45075" w:rsidP="00C45075">
      <w:pPr>
        <w:rPr>
          <w:rFonts w:ascii="Courier New" w:hAnsi="Courier New" w:cs="Courier New"/>
          <w:sz w:val="20"/>
          <w:szCs w:val="20"/>
        </w:rPr>
      </w:pPr>
    </w:p>
    <w:p w14:paraId="07333D39" w14:textId="77777777" w:rsidR="00C45075" w:rsidRPr="00DC25DA" w:rsidRDefault="00C45075" w:rsidP="00C45075">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0 .A single-family home on 10 or more acres or any other type of building, including mobile homes, with no regard to acreage.</w:t>
      </w:r>
    </w:p>
    <w:p w14:paraId="4780DAEC" w14:textId="7F9846DF" w:rsidR="007E63CC" w:rsidRPr="00DC25DA" w:rsidRDefault="00C45075" w:rsidP="0053032F">
      <w:pPr>
        <w:rPr>
          <w:rFonts w:ascii="Courier New" w:hAnsi="Courier New" w:cs="Courier New"/>
          <w:sz w:val="20"/>
          <w:szCs w:val="20"/>
        </w:rPr>
      </w:pPr>
      <w:r w:rsidRPr="00DC25DA">
        <w:tab/>
      </w:r>
      <w:r w:rsidRPr="00DC25DA">
        <w:rPr>
          <w:rFonts w:ascii="Courier New" w:hAnsi="Courier New" w:cs="Courier New"/>
          <w:sz w:val="20"/>
          <w:szCs w:val="20"/>
        </w:rPr>
        <w:tab/>
        <w:t>1 .A single-family home on less than 10 acres.</w:t>
      </w:r>
    </w:p>
    <w:p w14:paraId="0FE3E2A9" w14:textId="77777777" w:rsidR="00EF5BFB" w:rsidRPr="00DC25DA" w:rsidRDefault="00EF5BFB" w:rsidP="0053032F">
      <w:pPr>
        <w:rPr>
          <w:rFonts w:ascii="Courier New" w:hAnsi="Courier New" w:cs="Courier New"/>
          <w:sz w:val="20"/>
          <w:szCs w:val="20"/>
        </w:rPr>
      </w:pPr>
    </w:p>
    <w:p w14:paraId="4780DAED" w14:textId="54A3DC4B" w:rsidR="00131D3E" w:rsidRPr="00DC25DA" w:rsidRDefault="00131D3E" w:rsidP="0053032F">
      <w:pPr>
        <w:pStyle w:val="Heading3"/>
      </w:pPr>
      <w:r w:rsidRPr="00DC25DA">
        <w:t>TAXP</w:t>
      </w:r>
      <w:r w:rsidR="00180627" w:rsidRPr="00DC25DA">
        <w:tab/>
      </w:r>
      <w:r w:rsidR="00900D53" w:rsidRPr="00DC25DA">
        <w:tab/>
      </w:r>
      <w:r w:rsidRPr="00DC25DA">
        <w:t>2</w:t>
      </w:r>
      <w:r w:rsidR="00180627" w:rsidRPr="00DC25DA">
        <w:tab/>
      </w:r>
    </w:p>
    <w:p w14:paraId="4780DAEE" w14:textId="21080D2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Property taxes (yearly amount)   </w:t>
      </w:r>
    </w:p>
    <w:p w14:paraId="4780DAEF" w14:textId="5989815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 .N/A (GQ/vacant/not owned or being bought)</w:t>
      </w:r>
    </w:p>
    <w:p w14:paraId="4780DAF0" w14:textId="632FCD9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01 .None </w:t>
      </w:r>
    </w:p>
    <w:p w14:paraId="4780DAF1" w14:textId="5CC7DA2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 .$   1 - $  49</w:t>
      </w:r>
    </w:p>
    <w:p w14:paraId="4780DAF2" w14:textId="3181B1C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03 .$  50 - $  99</w:t>
      </w:r>
    </w:p>
    <w:p w14:paraId="4780DAF3" w14:textId="1EF1938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 .$ 100 - $ 149</w:t>
      </w:r>
    </w:p>
    <w:p w14:paraId="4780DAF4" w14:textId="4B31B55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05 .$ 150 - $ 199</w:t>
      </w:r>
    </w:p>
    <w:p w14:paraId="4780DAF5" w14:textId="7B67C96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06 .$ 200 - $ 249</w:t>
      </w:r>
    </w:p>
    <w:p w14:paraId="4780DAF6" w14:textId="7CB6BA1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07 .$ 250 - $ 299</w:t>
      </w:r>
    </w:p>
    <w:p w14:paraId="4780DAF7" w14:textId="202A19F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08 .$ 300 - $ 349</w:t>
      </w:r>
    </w:p>
    <w:p w14:paraId="4780DAF8" w14:textId="6BE1EED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 .$ 350 - $ 399</w:t>
      </w:r>
    </w:p>
    <w:p w14:paraId="4780DAF9" w14:textId="3F07B6E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 .$ 400 - $ 449</w:t>
      </w:r>
    </w:p>
    <w:p w14:paraId="4780DAFA" w14:textId="681A728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 .$ 450 - $ 499</w:t>
      </w:r>
    </w:p>
    <w:p w14:paraId="4780DAFB" w14:textId="3A25220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 .$ 500 - $ 549</w:t>
      </w:r>
    </w:p>
    <w:p w14:paraId="4780DAFC" w14:textId="6DAAAB7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 .$ 550 - $ 599</w:t>
      </w:r>
    </w:p>
    <w:p w14:paraId="4780DAFD" w14:textId="58A74D7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 .$ 600 - $ 649</w:t>
      </w:r>
    </w:p>
    <w:p w14:paraId="4780DAFE" w14:textId="42B7E21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 .$ 650 - $ 699</w:t>
      </w:r>
    </w:p>
    <w:p w14:paraId="4780DAFF" w14:textId="4D60568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16 .$ 700 - $ 749</w:t>
      </w:r>
    </w:p>
    <w:p w14:paraId="4780DB00" w14:textId="5E14DAF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 .$ 750 - $ 799</w:t>
      </w:r>
    </w:p>
    <w:p w14:paraId="4780DB01" w14:textId="53DC6F7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18 .$ 800 - $ 849</w:t>
      </w:r>
    </w:p>
    <w:p w14:paraId="4780DB02" w14:textId="552790B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 .$ 850 - $ 899</w:t>
      </w:r>
    </w:p>
    <w:p w14:paraId="4780DB03" w14:textId="5A12E9C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 .$ 900 - $ 949</w:t>
      </w:r>
    </w:p>
    <w:p w14:paraId="4780DB04" w14:textId="424C0E1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 .$ 950 - $ 999</w:t>
      </w:r>
    </w:p>
    <w:p w14:paraId="4780DB05" w14:textId="04F5601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22 .$1000 - $1099</w:t>
      </w:r>
    </w:p>
    <w:p w14:paraId="4780DB06" w14:textId="614147F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 .$1100 - $1199</w:t>
      </w:r>
    </w:p>
    <w:p w14:paraId="4780DB07" w14:textId="4683504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 .$1200 - $1299</w:t>
      </w:r>
    </w:p>
    <w:p w14:paraId="409E44CE" w14:textId="77777777" w:rsidR="005A566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 .$1300 - $1399</w:t>
      </w:r>
    </w:p>
    <w:p w14:paraId="4780DB09" w14:textId="12C25DB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26 .$1400 - $1499</w:t>
      </w:r>
    </w:p>
    <w:p w14:paraId="4780DB0A" w14:textId="7E9D2A6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27 .$1500 - $1599</w:t>
      </w:r>
    </w:p>
    <w:p w14:paraId="4780DB0B" w14:textId="0A0F587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28 .$1600 - $1699</w:t>
      </w:r>
    </w:p>
    <w:p w14:paraId="4780DB0C" w14:textId="4A6E638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 .$1700 - $1799</w:t>
      </w:r>
    </w:p>
    <w:p w14:paraId="4780DB0D" w14:textId="26A6AB8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 .$1800 - $1899</w:t>
      </w:r>
    </w:p>
    <w:p w14:paraId="4780DB0E" w14:textId="0441C7B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31 .$1900 - $1999</w:t>
      </w:r>
    </w:p>
    <w:p w14:paraId="4780DB0F" w14:textId="5267173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 .$2000 - $2099</w:t>
      </w:r>
    </w:p>
    <w:p w14:paraId="4780DB10" w14:textId="7B456B1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 .$2100 - $2199</w:t>
      </w:r>
    </w:p>
    <w:p w14:paraId="4780DB11" w14:textId="3497EAA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34 .$2200 - $2299</w:t>
      </w:r>
    </w:p>
    <w:p w14:paraId="4780DB12" w14:textId="2A82CFC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35 .$2300 - $2399</w:t>
      </w:r>
    </w:p>
    <w:p w14:paraId="4780DB13" w14:textId="452EC2E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 .$2400 - $2499</w:t>
      </w:r>
    </w:p>
    <w:p w14:paraId="4780DB14" w14:textId="0587B41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 .$2500 - $2599</w:t>
      </w:r>
    </w:p>
    <w:p w14:paraId="4780DB15" w14:textId="00FF4E7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38 .$2600 - $2699</w:t>
      </w:r>
    </w:p>
    <w:p w14:paraId="4780DB16" w14:textId="659602E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39 .$2700 - $2799</w:t>
      </w:r>
    </w:p>
    <w:p w14:paraId="4780DB17" w14:textId="17035C7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 .$2800 - $2899</w:t>
      </w:r>
    </w:p>
    <w:p w14:paraId="4780DB18" w14:textId="4A476FA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41 .$2900 - $2999</w:t>
      </w:r>
    </w:p>
    <w:p w14:paraId="4780DB19" w14:textId="797079C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42 .$3000 - $3099</w:t>
      </w:r>
    </w:p>
    <w:p w14:paraId="4780DB1A" w14:textId="74A8162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43 .$3100 - $3199</w:t>
      </w:r>
    </w:p>
    <w:p w14:paraId="4780DB1B" w14:textId="6FCC314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44 .$3200 - $3299</w:t>
      </w:r>
    </w:p>
    <w:p w14:paraId="4780DB1C" w14:textId="1D7D68F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45 .$3300 - $3399</w:t>
      </w:r>
    </w:p>
    <w:p w14:paraId="4780DB1D" w14:textId="1AC797B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46 .$3400 - $3499</w:t>
      </w:r>
    </w:p>
    <w:p w14:paraId="4780DB1E" w14:textId="741FC23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47 .$3500 - $3599</w:t>
      </w:r>
    </w:p>
    <w:p w14:paraId="4780DB1F" w14:textId="2357AC6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48 .$3600 - $3699</w:t>
      </w:r>
    </w:p>
    <w:p w14:paraId="4780DB20" w14:textId="05B7B1D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 .$3700 - $3799</w:t>
      </w:r>
    </w:p>
    <w:p w14:paraId="4780DB21" w14:textId="58A091A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 .$3800 - $3899</w:t>
      </w:r>
    </w:p>
    <w:p w14:paraId="4780DB22" w14:textId="164DA80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51 .$3900 - $3999</w:t>
      </w:r>
    </w:p>
    <w:p w14:paraId="4780DB23" w14:textId="28EC40B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 .$4000 - $4099</w:t>
      </w:r>
    </w:p>
    <w:p w14:paraId="4780DB24" w14:textId="56E1805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53 .$4100 - $4199</w:t>
      </w:r>
    </w:p>
    <w:p w14:paraId="4780DB25" w14:textId="02372AE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 .$4200 - $4299</w:t>
      </w:r>
    </w:p>
    <w:p w14:paraId="4780DB26" w14:textId="28FB4D2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 .$4300 - $4399</w:t>
      </w:r>
    </w:p>
    <w:p w14:paraId="4780DB27" w14:textId="367EB4C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 .$4400 - $4499</w:t>
      </w:r>
    </w:p>
    <w:p w14:paraId="4780DB28" w14:textId="03D52F8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57 .$4500 - $4599 </w:t>
      </w:r>
    </w:p>
    <w:p w14:paraId="4780DB29" w14:textId="7FD41BE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58 .$4600 - $4699</w:t>
      </w:r>
    </w:p>
    <w:p w14:paraId="4780DB2A" w14:textId="0039B1D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59 .$4700 - $4799</w:t>
      </w:r>
    </w:p>
    <w:p w14:paraId="4780DB2B" w14:textId="1A21A3C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 .$4800 - $4899</w:t>
      </w:r>
    </w:p>
    <w:p w14:paraId="4780DB2C" w14:textId="4DB9665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 .$4900 - $4999</w:t>
      </w:r>
    </w:p>
    <w:p w14:paraId="4780DB2D" w14:textId="7285D96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 .$5000 - $5499</w:t>
      </w:r>
    </w:p>
    <w:p w14:paraId="4780DB2E" w14:textId="4C2068E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63 .$5500 - $5999</w:t>
      </w:r>
    </w:p>
    <w:p w14:paraId="4780DB2F" w14:textId="482AD04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64 .$6000 - $6999</w:t>
      </w:r>
    </w:p>
    <w:p w14:paraId="4780DB30" w14:textId="7782558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65 .$7000 - $7999</w:t>
      </w:r>
    </w:p>
    <w:p w14:paraId="4780DB31" w14:textId="6B03F8A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66 .$8000 - $8999</w:t>
      </w:r>
    </w:p>
    <w:p w14:paraId="4780DB32" w14:textId="2D231BD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67 .$9000 - $9999</w:t>
      </w:r>
    </w:p>
    <w:p w14:paraId="4780DB33" w14:textId="2D471489" w:rsidR="00131D3E" w:rsidRPr="00DC25DA" w:rsidRDefault="009069C7" w:rsidP="0053032F">
      <w:pPr>
        <w:tabs>
          <w:tab w:val="left" w:pos="-1440"/>
        </w:tabs>
        <w:ind w:hanging="720"/>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900D53" w:rsidRPr="00DC25DA">
        <w:rPr>
          <w:rFonts w:ascii="Courier New" w:hAnsi="Courier New" w:cs="Courier New"/>
          <w:sz w:val="20"/>
          <w:szCs w:val="20"/>
        </w:rPr>
        <w:tab/>
      </w:r>
      <w:r w:rsidRPr="00DC25DA">
        <w:rPr>
          <w:rFonts w:ascii="Courier New" w:hAnsi="Courier New" w:cs="Courier New"/>
          <w:sz w:val="20"/>
          <w:szCs w:val="20"/>
        </w:rPr>
        <w:t>68 .$10000+</w:t>
      </w:r>
      <w:r w:rsidR="00131D3E" w:rsidRPr="00DC25DA">
        <w:rPr>
          <w:rFonts w:ascii="Courier New" w:hAnsi="Courier New" w:cs="Courier New"/>
          <w:sz w:val="20"/>
          <w:szCs w:val="20"/>
        </w:rPr>
        <w:t>(Top-coded)</w:t>
      </w:r>
    </w:p>
    <w:p w14:paraId="4780DB34" w14:textId="77777777" w:rsidR="00131D3E" w:rsidRPr="00DC25DA" w:rsidRDefault="00131D3E" w:rsidP="0053032F">
      <w:pPr>
        <w:rPr>
          <w:rFonts w:ascii="Courier New" w:hAnsi="Courier New" w:cs="Courier New"/>
          <w:sz w:val="20"/>
          <w:szCs w:val="20"/>
        </w:rPr>
      </w:pPr>
    </w:p>
    <w:p w14:paraId="4780DB35" w14:textId="77777777" w:rsidR="00131D3E" w:rsidRPr="00DC25DA" w:rsidRDefault="00131D3E" w:rsidP="0053032F">
      <w:pPr>
        <w:rPr>
          <w:rFonts w:ascii="Courier New" w:hAnsi="Courier New" w:cs="Courier New"/>
          <w:sz w:val="20"/>
          <w:szCs w:val="20"/>
        </w:rPr>
      </w:pPr>
      <w:r w:rsidRPr="00DC25DA">
        <w:rPr>
          <w:rFonts w:ascii="Courier New" w:hAnsi="Courier New" w:cs="Courier New"/>
          <w:sz w:val="20"/>
          <w:szCs w:val="20"/>
        </w:rPr>
        <w:t xml:space="preserve">Note: </w:t>
      </w:r>
      <w:r w:rsidR="00B66793" w:rsidRPr="00DC25DA">
        <w:rPr>
          <w:rFonts w:ascii="Courier New" w:hAnsi="Courier New" w:cs="Courier New"/>
          <w:sz w:val="20"/>
          <w:szCs w:val="20"/>
        </w:rPr>
        <w:t>N</w:t>
      </w:r>
      <w:r w:rsidRPr="00DC25DA">
        <w:rPr>
          <w:rFonts w:ascii="Courier New" w:hAnsi="Courier New" w:cs="Courier New"/>
          <w:sz w:val="20"/>
          <w:szCs w:val="20"/>
        </w:rPr>
        <w:t>o adjustment factor is applied to TAXP.</w:t>
      </w:r>
    </w:p>
    <w:p w14:paraId="4780DB36" w14:textId="77777777" w:rsidR="00131D3E" w:rsidRPr="00DC25DA" w:rsidRDefault="00131D3E" w:rsidP="0053032F">
      <w:pPr>
        <w:rPr>
          <w:rFonts w:ascii="Courier New" w:hAnsi="Courier New" w:cs="Courier New"/>
          <w:sz w:val="20"/>
          <w:szCs w:val="20"/>
        </w:rPr>
      </w:pPr>
    </w:p>
    <w:p w14:paraId="4780DB37" w14:textId="36DBC472" w:rsidR="00131D3E" w:rsidRPr="00DC25DA" w:rsidRDefault="00131D3E" w:rsidP="0053032F">
      <w:pPr>
        <w:pStyle w:val="Heading3"/>
      </w:pPr>
      <w:r w:rsidRPr="00DC25DA">
        <w:lastRenderedPageBreak/>
        <w:t>WIF</w:t>
      </w:r>
      <w:r w:rsidR="00180627" w:rsidRPr="00DC25DA">
        <w:tab/>
      </w:r>
      <w:r w:rsidR="00CB5D9E" w:rsidRPr="00DC25DA">
        <w:tab/>
      </w:r>
      <w:r w:rsidRPr="00DC25DA">
        <w:t>1</w:t>
      </w:r>
      <w:r w:rsidR="00180627" w:rsidRPr="00DC25DA">
        <w:tab/>
      </w:r>
    </w:p>
    <w:p w14:paraId="4780DB38" w14:textId="33514E7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Workers in family during the past 12 months</w:t>
      </w:r>
    </w:p>
    <w:p w14:paraId="4780DB39" w14:textId="0D19D17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(GQ/vacant/non-family household)</w:t>
      </w:r>
    </w:p>
    <w:p w14:paraId="4780DB3A" w14:textId="35B9427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 workers</w:t>
      </w:r>
    </w:p>
    <w:p w14:paraId="4780DB3B" w14:textId="0E368C2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.1 worker</w:t>
      </w:r>
    </w:p>
    <w:p w14:paraId="4780DB3C" w14:textId="33B725E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.2 workers</w:t>
      </w:r>
    </w:p>
    <w:p w14:paraId="4780DB3D" w14:textId="775F5BE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.3 or more workers in family</w:t>
      </w:r>
    </w:p>
    <w:p w14:paraId="4780DB3E" w14:textId="77777777" w:rsidR="00131D3E" w:rsidRPr="00DC25DA" w:rsidRDefault="00131D3E" w:rsidP="0053032F">
      <w:pPr>
        <w:rPr>
          <w:rFonts w:ascii="Courier New" w:hAnsi="Courier New" w:cs="Courier New"/>
          <w:sz w:val="20"/>
          <w:szCs w:val="20"/>
        </w:rPr>
      </w:pPr>
    </w:p>
    <w:p w14:paraId="4780DB3F" w14:textId="1947FBC3" w:rsidR="00131D3E" w:rsidRPr="00DC25DA" w:rsidRDefault="00131D3E" w:rsidP="0053032F">
      <w:pPr>
        <w:pStyle w:val="Heading3"/>
      </w:pPr>
      <w:r w:rsidRPr="00DC25DA">
        <w:t>WKEXREL</w:t>
      </w:r>
      <w:r w:rsidR="00180627" w:rsidRPr="00DC25DA">
        <w:tab/>
      </w:r>
      <w:r w:rsidRPr="00DC25DA">
        <w:t>2</w:t>
      </w:r>
      <w:r w:rsidR="00180627" w:rsidRPr="00DC25DA">
        <w:tab/>
      </w:r>
    </w:p>
    <w:p w14:paraId="4780DB40" w14:textId="7753CB6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Work experience of householder and spouse</w:t>
      </w:r>
    </w:p>
    <w:p w14:paraId="4780DB41" w14:textId="1729330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b</w:t>
      </w:r>
      <w:r w:rsidR="00131D3E" w:rsidRPr="00DC25DA">
        <w:rPr>
          <w:rFonts w:ascii="Courier New" w:hAnsi="Courier New" w:cs="Courier New"/>
          <w:sz w:val="20"/>
          <w:szCs w:val="20"/>
        </w:rPr>
        <w:t>b .N/A (GQ/vacant/not a family)</w:t>
      </w:r>
    </w:p>
    <w:p w14:paraId="4780DB42" w14:textId="1D0E64B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1 .Householder and spouse worked FT</w:t>
      </w:r>
    </w:p>
    <w:p w14:paraId="4780DB43" w14:textId="760717A2" w:rsidR="00131D3E" w:rsidRPr="00DC25DA" w:rsidRDefault="00180627" w:rsidP="0053032F">
      <w:pPr>
        <w:rPr>
          <w:rFonts w:ascii="Courier New" w:hAnsi="Courier New" w:cs="Courier New"/>
          <w:sz w:val="20"/>
          <w:szCs w:val="20"/>
        </w:rPr>
        <w:sectPr w:rsidR="00131D3E" w:rsidRPr="00DC25DA">
          <w:type w:val="continuous"/>
          <w:pgSz w:w="12240" w:h="15840"/>
          <w:pgMar w:top="1350" w:right="1440" w:bottom="1440" w:left="1440" w:header="1350" w:footer="1440" w:gutter="0"/>
          <w:cols w:space="720"/>
          <w:noEndnote/>
        </w:sect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2 .Householder worked FT; spouse worked &lt; FT</w:t>
      </w:r>
    </w:p>
    <w:p w14:paraId="4780DB44" w14:textId="11BB18B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3 .Householder worked FT; spouse did not work</w:t>
      </w:r>
    </w:p>
    <w:p w14:paraId="4780DB45" w14:textId="7EB878B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4 .Householder worked &lt; FT; spouse worked FT</w:t>
      </w:r>
    </w:p>
    <w:p w14:paraId="4780DB46" w14:textId="4218924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5 .Householder worked &lt; FT; spouse worked &lt; FT</w:t>
      </w:r>
    </w:p>
    <w:p w14:paraId="4780DB47" w14:textId="537B9C6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6 .Householder worked &lt; FT; spouse did not work</w:t>
      </w:r>
    </w:p>
    <w:p w14:paraId="4780DB48" w14:textId="5A330DB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7 .Householder did not work; spouse worked FT</w:t>
      </w:r>
    </w:p>
    <w:p w14:paraId="4780DB49" w14:textId="379C33E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8 .Householder did not work; spouse worked &lt; FT</w:t>
      </w:r>
    </w:p>
    <w:p w14:paraId="4780DB4A" w14:textId="6E99638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9 .Householder did not work; spouse did not work</w:t>
      </w:r>
    </w:p>
    <w:p w14:paraId="4780DB4B" w14:textId="47C095C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 .Male householder worked FT; no spouse present</w:t>
      </w:r>
    </w:p>
    <w:p w14:paraId="4780DB4C" w14:textId="13750F8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 .Male householder worked &lt; FT; no spouse present</w:t>
      </w:r>
    </w:p>
    <w:p w14:paraId="4780DB4D" w14:textId="1F01BB1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 .Male householder did not work; no spouse present</w:t>
      </w:r>
    </w:p>
    <w:p w14:paraId="4780DB4E" w14:textId="676EF64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 .Female householder worked FT; no spouse present</w:t>
      </w:r>
    </w:p>
    <w:p w14:paraId="4780DB4F" w14:textId="49B16D6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 .Female householder worked &lt; FT; no spouse present</w:t>
      </w:r>
    </w:p>
    <w:p w14:paraId="4780DB50" w14:textId="4E43B17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 .Female householder did not work; no spouse present</w:t>
      </w:r>
    </w:p>
    <w:p w14:paraId="5A9515FF" w14:textId="77777777" w:rsidR="00B85980" w:rsidRPr="00DC25DA" w:rsidRDefault="00B85980" w:rsidP="0053032F">
      <w:pPr>
        <w:rPr>
          <w:rFonts w:ascii="Courier New" w:hAnsi="Courier New" w:cs="Courier New"/>
          <w:sz w:val="20"/>
          <w:szCs w:val="20"/>
        </w:rPr>
      </w:pPr>
    </w:p>
    <w:p w14:paraId="4780DB5B" w14:textId="32206F84" w:rsidR="00131D3E" w:rsidRPr="00DC25DA" w:rsidRDefault="00131D3E" w:rsidP="0053032F">
      <w:pPr>
        <w:pStyle w:val="Heading3"/>
      </w:pPr>
      <w:r w:rsidRPr="00DC25DA">
        <w:t>WORKSTAT</w:t>
      </w:r>
      <w:r w:rsidR="00E85CC3" w:rsidRPr="00DC25DA">
        <w:tab/>
      </w:r>
      <w:r w:rsidRPr="00DC25DA">
        <w:t>2</w:t>
      </w:r>
      <w:r w:rsidR="00180627" w:rsidRPr="00DC25DA">
        <w:tab/>
      </w:r>
    </w:p>
    <w:p w14:paraId="4780DB5C" w14:textId="4D9B603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Work status of householder or spouse in family households</w:t>
      </w:r>
    </w:p>
    <w:p w14:paraId="2A63DA27" w14:textId="0E55BFAF" w:rsidR="000A0CE8"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 .N/A (GQ/not a family household</w:t>
      </w:r>
      <w:r w:rsidR="000A0CE8" w:rsidRPr="00DC25DA">
        <w:rPr>
          <w:rFonts w:ascii="Courier New" w:hAnsi="Courier New" w:cs="Courier New"/>
          <w:sz w:val="20"/>
          <w:szCs w:val="20"/>
        </w:rPr>
        <w:t xml:space="preserve">/same-sex married-couple </w:t>
      </w:r>
    </w:p>
    <w:p w14:paraId="4780DB5D" w14:textId="01F7CAA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A383D" w:rsidRPr="00DC25DA">
        <w:rPr>
          <w:rFonts w:ascii="Courier New" w:hAnsi="Courier New" w:cs="Courier New"/>
          <w:sz w:val="20"/>
          <w:szCs w:val="20"/>
        </w:rPr>
        <w:t xml:space="preserve">   </w:t>
      </w:r>
      <w:r w:rsidR="000A0CE8" w:rsidRPr="00DC25DA">
        <w:rPr>
          <w:rFonts w:ascii="Courier New" w:hAnsi="Courier New" w:cs="Courier New"/>
          <w:sz w:val="20"/>
          <w:szCs w:val="20"/>
        </w:rPr>
        <w:t>.families</w:t>
      </w:r>
      <w:r w:rsidR="00131D3E" w:rsidRPr="00DC25DA">
        <w:rPr>
          <w:rFonts w:ascii="Courier New" w:hAnsi="Courier New" w:cs="Courier New"/>
          <w:sz w:val="20"/>
          <w:szCs w:val="20"/>
        </w:rPr>
        <w:t>)</w:t>
      </w:r>
    </w:p>
    <w:p w14:paraId="4780DB5E" w14:textId="344048F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 xml:space="preserve">1 .Husband and wife both in labor force, both employed or in </w:t>
      </w:r>
    </w:p>
    <w:p w14:paraId="4780DB5F" w14:textId="1A25B6B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A383D" w:rsidRPr="00DC25DA">
        <w:rPr>
          <w:rFonts w:ascii="Courier New" w:hAnsi="Courier New" w:cs="Courier New"/>
          <w:sz w:val="20"/>
          <w:szCs w:val="20"/>
        </w:rPr>
        <w:t xml:space="preserve">   </w:t>
      </w:r>
      <w:r w:rsidR="00131D3E" w:rsidRPr="00DC25DA">
        <w:rPr>
          <w:rFonts w:ascii="Courier New" w:hAnsi="Courier New" w:cs="Courier New"/>
          <w:sz w:val="20"/>
          <w:szCs w:val="20"/>
        </w:rPr>
        <w:t>.Armed Forces</w:t>
      </w:r>
    </w:p>
    <w:p w14:paraId="4780DB60" w14:textId="1F125E6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 xml:space="preserve">2 .Husband and wife both in labor force, husband employed or in </w:t>
      </w:r>
    </w:p>
    <w:p w14:paraId="4780DB61" w14:textId="33DE783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A383D" w:rsidRPr="00DC25DA">
        <w:rPr>
          <w:rFonts w:ascii="Courier New" w:hAnsi="Courier New" w:cs="Courier New"/>
          <w:sz w:val="20"/>
          <w:szCs w:val="20"/>
        </w:rPr>
        <w:t xml:space="preserve">   </w:t>
      </w:r>
      <w:r w:rsidR="00131D3E" w:rsidRPr="00DC25DA">
        <w:rPr>
          <w:rFonts w:ascii="Courier New" w:hAnsi="Courier New" w:cs="Courier New"/>
          <w:sz w:val="20"/>
          <w:szCs w:val="20"/>
        </w:rPr>
        <w:t>.Armed Forces, wife unemployed</w:t>
      </w:r>
    </w:p>
    <w:p w14:paraId="4780DB62" w14:textId="5A9388A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3 .Husband in labor force and wife not in labor force, husband</w:t>
      </w:r>
      <w:r w:rsidRPr="00DC25DA">
        <w:rPr>
          <w:rFonts w:ascii="Courier New" w:hAnsi="Courier New" w:cs="Courier New"/>
          <w:sz w:val="20"/>
          <w:szCs w:val="20"/>
        </w:rPr>
        <w:tab/>
      </w:r>
    </w:p>
    <w:p w14:paraId="4780DB63" w14:textId="78B6FDF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A383D" w:rsidRPr="00DC25DA">
        <w:rPr>
          <w:rFonts w:ascii="Courier New" w:hAnsi="Courier New" w:cs="Courier New"/>
          <w:sz w:val="20"/>
          <w:szCs w:val="20"/>
        </w:rPr>
        <w:t xml:space="preserve">   </w:t>
      </w:r>
      <w:r w:rsidR="00131D3E" w:rsidRPr="00DC25DA">
        <w:rPr>
          <w:rFonts w:ascii="Courier New" w:hAnsi="Courier New" w:cs="Courier New"/>
          <w:sz w:val="20"/>
          <w:szCs w:val="20"/>
        </w:rPr>
        <w:t xml:space="preserve">.employed or in Armed Forces </w:t>
      </w:r>
    </w:p>
    <w:p w14:paraId="1F39F614" w14:textId="77777777" w:rsidR="000A383D"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 xml:space="preserve">4 .Husband and wife both in labor force, husband unemployed, </w:t>
      </w:r>
      <w:r w:rsidR="000A383D" w:rsidRPr="00DC25DA">
        <w:rPr>
          <w:rFonts w:ascii="Courier New" w:hAnsi="Courier New" w:cs="Courier New"/>
          <w:sz w:val="20"/>
          <w:szCs w:val="20"/>
        </w:rPr>
        <w:t xml:space="preserve"> </w:t>
      </w:r>
    </w:p>
    <w:p w14:paraId="4780DB65" w14:textId="1180B175" w:rsidR="00131D3E" w:rsidRPr="00DC25DA" w:rsidRDefault="000A383D" w:rsidP="0053032F">
      <w:pPr>
        <w:ind w:firstLine="720"/>
        <w:rPr>
          <w:rFonts w:ascii="Courier New" w:hAnsi="Courier New" w:cs="Courier New"/>
          <w:sz w:val="20"/>
          <w:szCs w:val="20"/>
        </w:rPr>
      </w:pPr>
      <w:r w:rsidRPr="00DC25DA">
        <w:rPr>
          <w:rFonts w:ascii="Courier New" w:hAnsi="Courier New" w:cs="Courier New"/>
          <w:sz w:val="20"/>
          <w:szCs w:val="20"/>
        </w:rPr>
        <w:t xml:space="preserve">   </w:t>
      </w:r>
      <w:r w:rsidR="00CB5D9E" w:rsidRPr="00DC25DA">
        <w:rPr>
          <w:rFonts w:ascii="Courier New" w:hAnsi="Courier New" w:cs="Courier New"/>
          <w:sz w:val="20"/>
          <w:szCs w:val="20"/>
        </w:rPr>
        <w:tab/>
        <w:t xml:space="preserve">   </w:t>
      </w:r>
      <w:r w:rsidRPr="00DC25DA">
        <w:rPr>
          <w:rFonts w:ascii="Courier New" w:hAnsi="Courier New" w:cs="Courier New"/>
          <w:sz w:val="20"/>
          <w:szCs w:val="20"/>
        </w:rPr>
        <w:t>.</w:t>
      </w:r>
      <w:r w:rsidR="00131D3E" w:rsidRPr="00DC25DA">
        <w:rPr>
          <w:rFonts w:ascii="Courier New" w:hAnsi="Courier New" w:cs="Courier New"/>
          <w:sz w:val="20"/>
          <w:szCs w:val="20"/>
        </w:rPr>
        <w:t>wife</w:t>
      </w:r>
      <w:r w:rsidRPr="00DC25DA">
        <w:rPr>
          <w:rFonts w:ascii="Courier New" w:hAnsi="Courier New" w:cs="Courier New"/>
          <w:sz w:val="20"/>
          <w:szCs w:val="20"/>
        </w:rPr>
        <w:t xml:space="preserve"> </w:t>
      </w:r>
      <w:r w:rsidR="00131D3E" w:rsidRPr="00DC25DA">
        <w:rPr>
          <w:rFonts w:ascii="Courier New" w:hAnsi="Courier New" w:cs="Courier New"/>
          <w:sz w:val="20"/>
          <w:szCs w:val="20"/>
        </w:rPr>
        <w:t xml:space="preserve">employed or in Armed Forces </w:t>
      </w:r>
    </w:p>
    <w:p w14:paraId="00888D18" w14:textId="77777777" w:rsidR="000A383D" w:rsidRPr="00DC25DA" w:rsidRDefault="00FA39A2" w:rsidP="00CB5D9E">
      <w:pPr>
        <w:ind w:left="720" w:firstLine="720"/>
        <w:rPr>
          <w:rFonts w:ascii="Courier New" w:hAnsi="Courier New" w:cs="Courier New"/>
          <w:sz w:val="20"/>
          <w:szCs w:val="20"/>
        </w:rPr>
      </w:pPr>
      <w:r w:rsidRPr="00DC25DA">
        <w:rPr>
          <w:rFonts w:ascii="Courier New" w:hAnsi="Courier New" w:cs="Courier New"/>
          <w:sz w:val="20"/>
          <w:szCs w:val="20"/>
        </w:rPr>
        <w:t>0</w:t>
      </w:r>
      <w:r w:rsidR="00131D3E" w:rsidRPr="00DC25DA">
        <w:rPr>
          <w:rFonts w:ascii="Courier New" w:hAnsi="Courier New" w:cs="Courier New"/>
          <w:sz w:val="20"/>
          <w:szCs w:val="20"/>
        </w:rPr>
        <w:t xml:space="preserve">5 .Husband and wife both in labor force, husband unemployed, </w:t>
      </w:r>
      <w:r w:rsidR="000A383D" w:rsidRPr="00DC25DA">
        <w:rPr>
          <w:rFonts w:ascii="Courier New" w:hAnsi="Courier New" w:cs="Courier New"/>
          <w:sz w:val="20"/>
          <w:szCs w:val="20"/>
        </w:rPr>
        <w:t xml:space="preserve">  </w:t>
      </w:r>
    </w:p>
    <w:p w14:paraId="4780DB67" w14:textId="5C54ECC2" w:rsidR="00131D3E" w:rsidRPr="00DC25DA" w:rsidRDefault="000A383D" w:rsidP="0053032F">
      <w:pPr>
        <w:rPr>
          <w:rFonts w:ascii="Courier New" w:hAnsi="Courier New" w:cs="Courier New"/>
          <w:sz w:val="20"/>
          <w:szCs w:val="20"/>
        </w:rPr>
      </w:pPr>
      <w:r w:rsidRPr="00DC25DA">
        <w:rPr>
          <w:rFonts w:ascii="Courier New" w:hAnsi="Courier New" w:cs="Courier New"/>
          <w:sz w:val="20"/>
          <w:szCs w:val="20"/>
        </w:rPr>
        <w:t xml:space="preserve">  </w:t>
      </w:r>
      <w:r w:rsidR="00CB5D9E" w:rsidRPr="00DC25DA">
        <w:rPr>
          <w:rFonts w:ascii="Courier New" w:hAnsi="Courier New" w:cs="Courier New"/>
          <w:sz w:val="20"/>
          <w:szCs w:val="20"/>
        </w:rPr>
        <w:tab/>
      </w:r>
      <w:r w:rsidR="00CB5D9E" w:rsidRPr="00DC25DA">
        <w:rPr>
          <w:rFonts w:ascii="Courier New" w:hAnsi="Courier New" w:cs="Courier New"/>
          <w:sz w:val="20"/>
          <w:szCs w:val="20"/>
        </w:rPr>
        <w:tab/>
        <w:t xml:space="preserve">  </w:t>
      </w:r>
      <w:r w:rsidRPr="00DC25DA">
        <w:rPr>
          <w:rFonts w:ascii="Courier New" w:hAnsi="Courier New" w:cs="Courier New"/>
          <w:sz w:val="20"/>
          <w:szCs w:val="20"/>
        </w:rPr>
        <w:t xml:space="preserve"> .</w:t>
      </w:r>
      <w:r w:rsidR="00131D3E" w:rsidRPr="00DC25DA">
        <w:rPr>
          <w:rFonts w:ascii="Courier New" w:hAnsi="Courier New" w:cs="Courier New"/>
          <w:sz w:val="20"/>
          <w:szCs w:val="20"/>
        </w:rPr>
        <w:t>wife</w:t>
      </w:r>
      <w:r w:rsidRPr="00DC25DA">
        <w:rPr>
          <w:rFonts w:ascii="Courier New" w:hAnsi="Courier New" w:cs="Courier New"/>
          <w:sz w:val="20"/>
          <w:szCs w:val="20"/>
        </w:rPr>
        <w:t xml:space="preserve"> </w:t>
      </w:r>
      <w:r w:rsidR="00131D3E" w:rsidRPr="00DC25DA">
        <w:rPr>
          <w:rFonts w:ascii="Courier New" w:hAnsi="Courier New" w:cs="Courier New"/>
          <w:sz w:val="20"/>
          <w:szCs w:val="20"/>
        </w:rPr>
        <w:t>unemployed</w:t>
      </w:r>
    </w:p>
    <w:p w14:paraId="4780DB68" w14:textId="57F5749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6 .Husband in labor force, husband unemployed, wife not in labor</w:t>
      </w:r>
    </w:p>
    <w:p w14:paraId="4780DB69" w14:textId="06A650C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A383D" w:rsidRPr="00DC25DA">
        <w:rPr>
          <w:rFonts w:ascii="Courier New" w:hAnsi="Courier New" w:cs="Courier New"/>
          <w:sz w:val="20"/>
          <w:szCs w:val="20"/>
        </w:rPr>
        <w:t xml:space="preserve">   </w:t>
      </w:r>
      <w:r w:rsidR="00131D3E" w:rsidRPr="00DC25DA">
        <w:rPr>
          <w:rFonts w:ascii="Courier New" w:hAnsi="Courier New" w:cs="Courier New"/>
          <w:sz w:val="20"/>
          <w:szCs w:val="20"/>
        </w:rPr>
        <w:t>.force</w:t>
      </w:r>
    </w:p>
    <w:p w14:paraId="4780DB6A" w14:textId="040ABF1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7 .Husband not in labor force, wife in labor force, wife</w:t>
      </w:r>
      <w:r w:rsidRPr="00DC25DA">
        <w:rPr>
          <w:rFonts w:ascii="Courier New" w:hAnsi="Courier New" w:cs="Courier New"/>
          <w:sz w:val="20"/>
          <w:szCs w:val="20"/>
        </w:rPr>
        <w:tab/>
      </w:r>
    </w:p>
    <w:p w14:paraId="4780DB6B" w14:textId="5B0829E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772EE" w:rsidRPr="00DC25DA">
        <w:rPr>
          <w:rFonts w:ascii="Courier New" w:hAnsi="Courier New" w:cs="Courier New"/>
          <w:sz w:val="20"/>
          <w:szCs w:val="20"/>
        </w:rPr>
        <w:t xml:space="preserve">   </w:t>
      </w:r>
      <w:r w:rsidR="00131D3E" w:rsidRPr="00DC25DA">
        <w:rPr>
          <w:rFonts w:ascii="Courier New" w:hAnsi="Courier New" w:cs="Courier New"/>
          <w:sz w:val="20"/>
          <w:szCs w:val="20"/>
        </w:rPr>
        <w:t>.employed or in Armed Forces</w:t>
      </w:r>
    </w:p>
    <w:p w14:paraId="4780DB6C" w14:textId="6C4DEB0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 xml:space="preserve">8 .Husband not in labor force, wife in labor force, wife </w:t>
      </w:r>
    </w:p>
    <w:p w14:paraId="4780DB6D" w14:textId="633C643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772EE" w:rsidRPr="00DC25DA">
        <w:rPr>
          <w:rFonts w:ascii="Courier New" w:hAnsi="Courier New" w:cs="Courier New"/>
          <w:sz w:val="20"/>
          <w:szCs w:val="20"/>
        </w:rPr>
        <w:t xml:space="preserve">   </w:t>
      </w:r>
      <w:r w:rsidR="00131D3E" w:rsidRPr="00DC25DA">
        <w:rPr>
          <w:rFonts w:ascii="Courier New" w:hAnsi="Courier New" w:cs="Courier New"/>
          <w:sz w:val="20"/>
          <w:szCs w:val="20"/>
        </w:rPr>
        <w:t>.unemployed</w:t>
      </w:r>
    </w:p>
    <w:p w14:paraId="4780DB6E" w14:textId="46357D3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A39A2" w:rsidRPr="00DC25DA">
        <w:rPr>
          <w:rFonts w:ascii="Courier New" w:hAnsi="Courier New" w:cs="Courier New"/>
          <w:sz w:val="20"/>
          <w:szCs w:val="20"/>
        </w:rPr>
        <w:t>0</w:t>
      </w:r>
      <w:r w:rsidR="00131D3E" w:rsidRPr="00DC25DA">
        <w:rPr>
          <w:rFonts w:ascii="Courier New" w:hAnsi="Courier New" w:cs="Courier New"/>
          <w:sz w:val="20"/>
          <w:szCs w:val="20"/>
        </w:rPr>
        <w:t>9 .Neither husband nor wife in labor force</w:t>
      </w:r>
    </w:p>
    <w:p w14:paraId="4780DB6F" w14:textId="65C0C8A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10 .Male householder with no wife present, householder in </w:t>
      </w:r>
    </w:p>
    <w:p w14:paraId="4780DB70" w14:textId="1EDEC33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772EE" w:rsidRPr="00DC25DA">
        <w:rPr>
          <w:rFonts w:ascii="Courier New" w:hAnsi="Courier New" w:cs="Courier New"/>
          <w:sz w:val="20"/>
          <w:szCs w:val="20"/>
        </w:rPr>
        <w:t xml:space="preserve">   </w:t>
      </w:r>
      <w:r w:rsidR="00131D3E" w:rsidRPr="00DC25DA">
        <w:rPr>
          <w:rFonts w:ascii="Courier New" w:hAnsi="Courier New" w:cs="Courier New"/>
          <w:sz w:val="20"/>
          <w:szCs w:val="20"/>
        </w:rPr>
        <w:t>.labor force, employed or in Armed Forces</w:t>
      </w:r>
    </w:p>
    <w:p w14:paraId="4780DB71" w14:textId="2FC3C13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 .Male householder with no wife present, householder in</w:t>
      </w:r>
    </w:p>
    <w:p w14:paraId="4780DB72" w14:textId="62F3F84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772EE" w:rsidRPr="00DC25DA">
        <w:rPr>
          <w:rFonts w:ascii="Courier New" w:hAnsi="Courier New" w:cs="Courier New"/>
          <w:sz w:val="20"/>
          <w:szCs w:val="20"/>
        </w:rPr>
        <w:t xml:space="preserve">   </w:t>
      </w:r>
      <w:r w:rsidR="00131D3E" w:rsidRPr="00DC25DA">
        <w:rPr>
          <w:rFonts w:ascii="Courier New" w:hAnsi="Courier New" w:cs="Courier New"/>
          <w:sz w:val="20"/>
          <w:szCs w:val="20"/>
        </w:rPr>
        <w:t>.labor force and unemployed</w:t>
      </w:r>
    </w:p>
    <w:p w14:paraId="4780DB73" w14:textId="7E2FDFE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12 .Male householder with no wife present, householder not in </w:t>
      </w:r>
    </w:p>
    <w:p w14:paraId="4780DB74" w14:textId="4487EFA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772EE" w:rsidRPr="00DC25DA">
        <w:rPr>
          <w:rFonts w:ascii="Courier New" w:hAnsi="Courier New" w:cs="Courier New"/>
          <w:sz w:val="20"/>
          <w:szCs w:val="20"/>
        </w:rPr>
        <w:t xml:space="preserve">   </w:t>
      </w:r>
      <w:r w:rsidR="00131D3E" w:rsidRPr="00DC25DA">
        <w:rPr>
          <w:rFonts w:ascii="Courier New" w:hAnsi="Courier New" w:cs="Courier New"/>
          <w:sz w:val="20"/>
          <w:szCs w:val="20"/>
        </w:rPr>
        <w:t>.labor force</w:t>
      </w:r>
    </w:p>
    <w:p w14:paraId="4780DB75" w14:textId="2F7C34F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 xml:space="preserve">13 .Female householder with no husband present, householder in </w:t>
      </w:r>
    </w:p>
    <w:p w14:paraId="4780DB76" w14:textId="2E0237F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772EE" w:rsidRPr="00DC25DA">
        <w:rPr>
          <w:rFonts w:ascii="Courier New" w:hAnsi="Courier New" w:cs="Courier New"/>
          <w:sz w:val="20"/>
          <w:szCs w:val="20"/>
        </w:rPr>
        <w:t xml:space="preserve">   </w:t>
      </w:r>
      <w:r w:rsidR="00131D3E" w:rsidRPr="00DC25DA">
        <w:rPr>
          <w:rFonts w:ascii="Courier New" w:hAnsi="Courier New" w:cs="Courier New"/>
          <w:sz w:val="20"/>
          <w:szCs w:val="20"/>
        </w:rPr>
        <w:t>.labor force, employed or in Armed Forces</w:t>
      </w:r>
    </w:p>
    <w:p w14:paraId="4780DB77" w14:textId="68AAD2C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 .Female householder with no husband present, householder in</w:t>
      </w:r>
    </w:p>
    <w:p w14:paraId="4780DB78" w14:textId="262A6F4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772EE" w:rsidRPr="00DC25DA">
        <w:rPr>
          <w:rFonts w:ascii="Courier New" w:hAnsi="Courier New" w:cs="Courier New"/>
          <w:sz w:val="20"/>
          <w:szCs w:val="20"/>
        </w:rPr>
        <w:t xml:space="preserve">   </w:t>
      </w:r>
      <w:r w:rsidR="00131D3E" w:rsidRPr="00DC25DA">
        <w:rPr>
          <w:rFonts w:ascii="Courier New" w:hAnsi="Courier New" w:cs="Courier New"/>
          <w:sz w:val="20"/>
          <w:szCs w:val="20"/>
        </w:rPr>
        <w:t>.labor force and unemployed</w:t>
      </w:r>
    </w:p>
    <w:p w14:paraId="44FAC6A3" w14:textId="77777777" w:rsidR="000772E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15 .Female householder with no husband present, householder not </w:t>
      </w:r>
    </w:p>
    <w:p w14:paraId="5CE73FD9" w14:textId="0F7D6A6C" w:rsidR="008F39B6" w:rsidRPr="00DC25DA" w:rsidRDefault="000772EE" w:rsidP="0053032F">
      <w:pPr>
        <w:ind w:firstLine="720"/>
        <w:rPr>
          <w:rFonts w:ascii="Courier New" w:hAnsi="Courier New" w:cs="Courier New"/>
          <w:sz w:val="20"/>
          <w:szCs w:val="20"/>
        </w:rPr>
      </w:pPr>
      <w:r w:rsidRPr="00DC25DA">
        <w:rPr>
          <w:rFonts w:ascii="Courier New" w:hAnsi="Courier New" w:cs="Courier New"/>
          <w:sz w:val="20"/>
          <w:szCs w:val="20"/>
        </w:rPr>
        <w:t xml:space="preserve">   </w:t>
      </w:r>
      <w:r w:rsidR="00CB5D9E" w:rsidRPr="00DC25DA">
        <w:rPr>
          <w:rFonts w:ascii="Courier New" w:hAnsi="Courier New" w:cs="Courier New"/>
          <w:sz w:val="20"/>
          <w:szCs w:val="20"/>
        </w:rPr>
        <w:tab/>
        <w:t xml:space="preserve">   </w:t>
      </w:r>
      <w:r w:rsidRPr="00DC25DA">
        <w:rPr>
          <w:rFonts w:ascii="Courier New" w:hAnsi="Courier New" w:cs="Courier New"/>
          <w:sz w:val="20"/>
          <w:szCs w:val="20"/>
        </w:rPr>
        <w:t xml:space="preserve">.in </w:t>
      </w:r>
      <w:r w:rsidR="00131D3E" w:rsidRPr="00DC25DA">
        <w:rPr>
          <w:rFonts w:ascii="Courier New" w:hAnsi="Courier New" w:cs="Courier New"/>
          <w:sz w:val="20"/>
          <w:szCs w:val="20"/>
        </w:rPr>
        <w:t>labor force</w:t>
      </w:r>
    </w:p>
    <w:p w14:paraId="3F70BC76" w14:textId="316A9E7E" w:rsidR="000772EE" w:rsidRPr="00DC25DA" w:rsidRDefault="000772EE" w:rsidP="0053032F">
      <w:pPr>
        <w:widowControl/>
        <w:autoSpaceDE/>
        <w:autoSpaceDN/>
        <w:adjustRightInd/>
        <w:rPr>
          <w:rFonts w:ascii="Courier New" w:hAnsi="Courier New" w:cs="Courier New"/>
          <w:sz w:val="20"/>
          <w:szCs w:val="20"/>
        </w:rPr>
      </w:pPr>
    </w:p>
    <w:p w14:paraId="0D3C4075" w14:textId="43195F7B" w:rsidR="0033725C" w:rsidRPr="00DC25DA" w:rsidRDefault="0033725C" w:rsidP="0053032F">
      <w:pPr>
        <w:pStyle w:val="Heading3"/>
      </w:pPr>
      <w:r w:rsidRPr="00DC25DA">
        <w:t>FACCESS</w:t>
      </w:r>
      <w:r w:rsidR="00CE4312" w:rsidRPr="00DC25DA">
        <w:t>P</w:t>
      </w:r>
      <w:r w:rsidRPr="00DC25DA">
        <w:t xml:space="preserve">   1</w:t>
      </w:r>
      <w:r w:rsidR="00180627" w:rsidRPr="00DC25DA">
        <w:tab/>
      </w:r>
    </w:p>
    <w:p w14:paraId="5B817070" w14:textId="1E253DCB" w:rsidR="0033725C"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33725C" w:rsidRPr="00DC25DA">
        <w:rPr>
          <w:rFonts w:ascii="Courier New" w:hAnsi="Courier New" w:cs="Shruti"/>
          <w:sz w:val="20"/>
          <w:szCs w:val="20"/>
        </w:rPr>
        <w:t>Access to the Internet allocation flag</w:t>
      </w:r>
    </w:p>
    <w:p w14:paraId="25E45EEF" w14:textId="021D7D80" w:rsidR="00E67A8D"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E67A8D" w:rsidRPr="00DC25DA">
        <w:rPr>
          <w:rFonts w:ascii="Courier New" w:hAnsi="Courier New" w:cs="Shruti"/>
          <w:sz w:val="20"/>
          <w:szCs w:val="20"/>
        </w:rPr>
        <w:t>b .N/A (GQ)</w:t>
      </w:r>
    </w:p>
    <w:p w14:paraId="0FC371C6" w14:textId="64607630" w:rsidR="0033725C"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33725C" w:rsidRPr="00DC25DA">
        <w:rPr>
          <w:rFonts w:ascii="Courier New" w:hAnsi="Courier New" w:cs="Shruti"/>
          <w:sz w:val="20"/>
          <w:szCs w:val="20"/>
        </w:rPr>
        <w:t>0 .No</w:t>
      </w:r>
    </w:p>
    <w:p w14:paraId="57F080C9" w14:textId="0003AA9E" w:rsidR="0033725C"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33725C" w:rsidRPr="00DC25DA">
        <w:rPr>
          <w:rFonts w:ascii="Courier New" w:hAnsi="Courier New" w:cs="Shruti"/>
          <w:sz w:val="20"/>
          <w:szCs w:val="20"/>
        </w:rPr>
        <w:t>1 .Yes</w:t>
      </w:r>
    </w:p>
    <w:p w14:paraId="1D3FB95C" w14:textId="77777777" w:rsidR="0033725C" w:rsidRPr="00DC25DA" w:rsidRDefault="0033725C" w:rsidP="0053032F">
      <w:pPr>
        <w:rPr>
          <w:rFonts w:ascii="Courier New" w:hAnsi="Courier New" w:cs="Courier New"/>
          <w:sz w:val="20"/>
          <w:szCs w:val="20"/>
        </w:rPr>
      </w:pPr>
    </w:p>
    <w:p w14:paraId="4780DB7C" w14:textId="1FDC41D2" w:rsidR="00131D3E" w:rsidRPr="00DC25DA" w:rsidRDefault="00131D3E" w:rsidP="0053032F">
      <w:pPr>
        <w:pStyle w:val="Heading3"/>
      </w:pPr>
      <w:r w:rsidRPr="00DC25DA">
        <w:t>FACRP</w:t>
      </w:r>
      <w:r w:rsidR="00180627" w:rsidRPr="00DC25DA">
        <w:tab/>
      </w:r>
      <w:r w:rsidR="00CF279D" w:rsidRPr="00DC25DA">
        <w:tab/>
      </w:r>
      <w:r w:rsidRPr="00DC25DA">
        <w:t>1</w:t>
      </w:r>
      <w:r w:rsidR="00180627" w:rsidRPr="00DC25DA">
        <w:tab/>
      </w:r>
    </w:p>
    <w:p w14:paraId="4780DB7D" w14:textId="37BDD29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Lot size allocation flag</w:t>
      </w:r>
    </w:p>
    <w:p w14:paraId="16180496" w14:textId="6C6C2D02" w:rsidR="00E67A8D"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67A8D" w:rsidRPr="00DC25DA">
        <w:rPr>
          <w:rFonts w:ascii="Courier New" w:hAnsi="Courier New" w:cs="Shruti"/>
          <w:sz w:val="20"/>
          <w:szCs w:val="20"/>
        </w:rPr>
        <w:t>b .N/A (GQ</w:t>
      </w:r>
      <w:r w:rsidR="003207BF" w:rsidRPr="00DC25DA">
        <w:rPr>
          <w:rFonts w:ascii="Courier New" w:hAnsi="Courier New" w:cs="Shruti"/>
          <w:sz w:val="20"/>
          <w:szCs w:val="20"/>
        </w:rPr>
        <w:t>)</w:t>
      </w:r>
    </w:p>
    <w:p w14:paraId="4780DB7E" w14:textId="799F1B4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7F" w14:textId="2315292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80" w14:textId="77777777" w:rsidR="00131D3E" w:rsidRPr="00DC25DA" w:rsidRDefault="00131D3E" w:rsidP="0053032F">
      <w:pPr>
        <w:rPr>
          <w:rFonts w:ascii="Courier New" w:hAnsi="Courier New" w:cs="Courier New"/>
          <w:sz w:val="20"/>
          <w:szCs w:val="20"/>
        </w:rPr>
      </w:pPr>
    </w:p>
    <w:p w14:paraId="4780DB81" w14:textId="5FD5E4B6" w:rsidR="00131D3E" w:rsidRPr="00DC25DA" w:rsidRDefault="00131D3E" w:rsidP="0053032F">
      <w:pPr>
        <w:pStyle w:val="Heading3"/>
      </w:pPr>
      <w:r w:rsidRPr="00DC25DA">
        <w:t>FAGSP</w:t>
      </w:r>
      <w:r w:rsidR="00180627" w:rsidRPr="00DC25DA">
        <w:tab/>
      </w:r>
      <w:r w:rsidR="00CF279D" w:rsidRPr="00DC25DA">
        <w:tab/>
      </w:r>
      <w:r w:rsidRPr="00DC25DA">
        <w:t>1</w:t>
      </w:r>
      <w:r w:rsidR="00180627" w:rsidRPr="00DC25DA">
        <w:tab/>
      </w:r>
    </w:p>
    <w:p w14:paraId="4780DB82" w14:textId="35B29C5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Sales of Agricultural Products allocation flag</w:t>
      </w:r>
    </w:p>
    <w:p w14:paraId="46AC2A86" w14:textId="5E2A902B" w:rsidR="00E67A8D" w:rsidRPr="00DC25DA" w:rsidRDefault="00180627" w:rsidP="0053032F">
      <w:pPr>
        <w:rPr>
          <w:rFonts w:ascii="Courier New" w:hAnsi="Courier New" w:cs="Shruti"/>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67A8D" w:rsidRPr="00DC25DA">
        <w:rPr>
          <w:rFonts w:ascii="Courier New" w:hAnsi="Courier New" w:cs="Shruti"/>
          <w:sz w:val="20"/>
          <w:szCs w:val="20"/>
        </w:rPr>
        <w:t>b .N/A (GQ</w:t>
      </w:r>
      <w:r w:rsidR="003207BF" w:rsidRPr="00DC25DA">
        <w:rPr>
          <w:rFonts w:ascii="Courier New" w:hAnsi="Courier New" w:cs="Shruti"/>
          <w:sz w:val="20"/>
          <w:szCs w:val="20"/>
        </w:rPr>
        <w:t>)</w:t>
      </w:r>
    </w:p>
    <w:p w14:paraId="4780DB83" w14:textId="1AB5C74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84" w14:textId="7E8781E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85" w14:textId="77777777" w:rsidR="00131D3E" w:rsidRPr="00DC25DA" w:rsidRDefault="00131D3E" w:rsidP="0053032F">
      <w:pPr>
        <w:rPr>
          <w:rFonts w:ascii="Courier New" w:hAnsi="Courier New" w:cs="Courier New"/>
          <w:sz w:val="20"/>
          <w:szCs w:val="20"/>
        </w:rPr>
      </w:pPr>
    </w:p>
    <w:p w14:paraId="4780DB86" w14:textId="64AEDC14" w:rsidR="00131D3E" w:rsidRPr="00DC25DA" w:rsidRDefault="00131D3E" w:rsidP="0053032F">
      <w:pPr>
        <w:pStyle w:val="Heading3"/>
      </w:pPr>
      <w:r w:rsidRPr="00DC25DA">
        <w:t>FBATHP</w:t>
      </w:r>
      <w:r w:rsidR="00180627" w:rsidRPr="00DC25DA">
        <w:tab/>
      </w:r>
      <w:r w:rsidRPr="00DC25DA">
        <w:t>1</w:t>
      </w:r>
    </w:p>
    <w:p w14:paraId="4780DB87" w14:textId="18401AA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Bathtub or shower allocation flag</w:t>
      </w:r>
    </w:p>
    <w:p w14:paraId="6486E949" w14:textId="77777777" w:rsidR="00E85CC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67A8D" w:rsidRPr="00DC25DA">
        <w:rPr>
          <w:rFonts w:ascii="Courier New" w:hAnsi="Courier New" w:cs="Shruti"/>
          <w:sz w:val="20"/>
          <w:szCs w:val="20"/>
        </w:rPr>
        <w:t>b .N/A (GQ)</w:t>
      </w:r>
    </w:p>
    <w:p w14:paraId="4780DB88" w14:textId="26B073D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89" w14:textId="7BA3431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6D88D0BF" w14:textId="77777777" w:rsidR="00B85980" w:rsidRPr="00DC25DA" w:rsidRDefault="00B85980" w:rsidP="0053032F">
      <w:pPr>
        <w:rPr>
          <w:rFonts w:ascii="Courier New" w:hAnsi="Courier New" w:cs="Courier New"/>
          <w:sz w:val="20"/>
          <w:szCs w:val="20"/>
        </w:rPr>
      </w:pPr>
    </w:p>
    <w:p w14:paraId="4780DB8B" w14:textId="2BB408A3" w:rsidR="00131D3E" w:rsidRPr="00DC25DA" w:rsidRDefault="00131D3E" w:rsidP="0053032F">
      <w:pPr>
        <w:pStyle w:val="Heading3"/>
      </w:pPr>
      <w:r w:rsidRPr="00DC25DA">
        <w:t>FBDSP</w:t>
      </w:r>
      <w:r w:rsidR="00CF279D" w:rsidRPr="00DC25DA">
        <w:tab/>
      </w:r>
      <w:r w:rsidR="00180627" w:rsidRPr="00DC25DA">
        <w:tab/>
      </w:r>
      <w:r w:rsidRPr="00DC25DA">
        <w:t>1</w:t>
      </w:r>
      <w:r w:rsidR="00180627" w:rsidRPr="00DC25DA">
        <w:tab/>
      </w:r>
    </w:p>
    <w:p w14:paraId="4780DB8C" w14:textId="452EDBF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Number of bedrooms allocation flag</w:t>
      </w:r>
    </w:p>
    <w:p w14:paraId="4CC3BC85" w14:textId="7195C1DD" w:rsidR="00E67A8D"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67A8D" w:rsidRPr="00DC25DA">
        <w:rPr>
          <w:rFonts w:ascii="Courier New" w:hAnsi="Courier New" w:cs="Shruti"/>
          <w:sz w:val="20"/>
          <w:szCs w:val="20"/>
        </w:rPr>
        <w:t>b .N/A (GQ)</w:t>
      </w:r>
    </w:p>
    <w:p w14:paraId="4780DB8D" w14:textId="0D2D013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8E" w14:textId="4C4822D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91" w14:textId="77777777" w:rsidR="00F670D1" w:rsidRPr="00DC25DA" w:rsidRDefault="00F670D1" w:rsidP="0053032F">
      <w:pPr>
        <w:rPr>
          <w:rFonts w:ascii="Courier New" w:hAnsi="Courier New" w:cs="Courier New"/>
          <w:sz w:val="20"/>
          <w:szCs w:val="20"/>
        </w:rPr>
      </w:pPr>
    </w:p>
    <w:p w14:paraId="4780DB92" w14:textId="34BC2BFC" w:rsidR="00131D3E" w:rsidRPr="00DC25DA" w:rsidRDefault="00131D3E" w:rsidP="0053032F">
      <w:pPr>
        <w:pStyle w:val="Heading3"/>
      </w:pPr>
      <w:r w:rsidRPr="00DC25DA">
        <w:t>FBLDP</w:t>
      </w:r>
      <w:r w:rsidR="00180627" w:rsidRPr="00DC25DA">
        <w:tab/>
      </w:r>
      <w:r w:rsidR="00CF279D" w:rsidRPr="00DC25DA">
        <w:tab/>
      </w:r>
      <w:r w:rsidRPr="00DC25DA">
        <w:t>1</w:t>
      </w:r>
      <w:r w:rsidR="00180627" w:rsidRPr="00DC25DA">
        <w:tab/>
      </w:r>
    </w:p>
    <w:p w14:paraId="4780DB93" w14:textId="748D73C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Units in structure allocation flag</w:t>
      </w:r>
    </w:p>
    <w:p w14:paraId="0F67895B" w14:textId="3A32D194" w:rsidR="00E67A8D"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67A8D" w:rsidRPr="00DC25DA">
        <w:rPr>
          <w:rFonts w:ascii="Courier New" w:hAnsi="Courier New" w:cs="Shruti"/>
          <w:sz w:val="20"/>
          <w:szCs w:val="20"/>
        </w:rPr>
        <w:t>b .N/A (GQ)</w:t>
      </w:r>
    </w:p>
    <w:p w14:paraId="4780DB94" w14:textId="5014C4B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95" w14:textId="79115C4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88D71D3" w14:textId="7C594113" w:rsidR="00C44292" w:rsidRPr="00DC25DA" w:rsidRDefault="00C44292" w:rsidP="0053032F">
      <w:pPr>
        <w:rPr>
          <w:rFonts w:ascii="Courier New" w:hAnsi="Courier New" w:cs="Courier New"/>
          <w:sz w:val="20"/>
          <w:szCs w:val="20"/>
        </w:rPr>
      </w:pPr>
    </w:p>
    <w:p w14:paraId="4BE99A8B" w14:textId="31F02310" w:rsidR="00C44292" w:rsidRPr="00DC25DA" w:rsidRDefault="00C44292" w:rsidP="0053032F">
      <w:pPr>
        <w:pStyle w:val="Heading3"/>
        <w:rPr>
          <w:rFonts w:cs="Shruti"/>
        </w:rPr>
      </w:pPr>
      <w:r w:rsidRPr="00DC25DA">
        <w:t>FBROADBND</w:t>
      </w:r>
      <w:r w:rsidR="00CE4312" w:rsidRPr="00DC25DA">
        <w:t>P</w:t>
      </w:r>
      <w:r w:rsidR="00CE4312" w:rsidRPr="00DC25DA">
        <w:rPr>
          <w:rFonts w:cs="Shruti"/>
        </w:rPr>
        <w:t xml:space="preserve"> </w:t>
      </w:r>
      <w:r w:rsidR="00CF279D" w:rsidRPr="00DC25DA">
        <w:rPr>
          <w:rFonts w:cs="Shruti"/>
        </w:rPr>
        <w:tab/>
      </w:r>
      <w:r w:rsidRPr="00DC25DA">
        <w:rPr>
          <w:rFonts w:cs="Shruti"/>
        </w:rPr>
        <w:t>1</w:t>
      </w:r>
      <w:r w:rsidR="00180627" w:rsidRPr="00DC25DA">
        <w:rPr>
          <w:rFonts w:cs="Shruti"/>
        </w:rPr>
        <w:tab/>
      </w:r>
    </w:p>
    <w:p w14:paraId="5BDAA1FB" w14:textId="7AF40757" w:rsidR="00C44292"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514BC1" w:rsidRPr="00DC25DA">
        <w:rPr>
          <w:rFonts w:ascii="Courier New" w:hAnsi="Courier New" w:cs="Shruti"/>
          <w:sz w:val="20"/>
          <w:szCs w:val="20"/>
        </w:rPr>
        <w:t xml:space="preserve">Cellular data plan for a smartphone or other mobile device </w:t>
      </w:r>
      <w:r w:rsidR="00C44292" w:rsidRPr="00DC25DA">
        <w:rPr>
          <w:rFonts w:ascii="Courier New" w:hAnsi="Courier New" w:cs="Shruti"/>
          <w:sz w:val="20"/>
          <w:szCs w:val="20"/>
        </w:rPr>
        <w:t>allocation flag</w:t>
      </w:r>
    </w:p>
    <w:p w14:paraId="39DD8F4E" w14:textId="6540F95C" w:rsidR="00E67A8D"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E67A8D" w:rsidRPr="00DC25DA">
        <w:rPr>
          <w:rFonts w:ascii="Courier New" w:hAnsi="Courier New" w:cs="Shruti"/>
          <w:sz w:val="20"/>
          <w:szCs w:val="20"/>
        </w:rPr>
        <w:t>b .N/A (GQ)</w:t>
      </w:r>
    </w:p>
    <w:p w14:paraId="6D851211" w14:textId="2949D76F" w:rsidR="00C44292"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C44292" w:rsidRPr="00DC25DA">
        <w:rPr>
          <w:rFonts w:ascii="Courier New" w:hAnsi="Courier New" w:cs="Shruti"/>
          <w:sz w:val="20"/>
          <w:szCs w:val="20"/>
        </w:rPr>
        <w:t>0 .No</w:t>
      </w:r>
    </w:p>
    <w:p w14:paraId="251307FE" w14:textId="289349B9" w:rsidR="00C44292"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C44292" w:rsidRPr="00DC25DA">
        <w:rPr>
          <w:rFonts w:ascii="Courier New" w:hAnsi="Courier New" w:cs="Shruti"/>
          <w:sz w:val="20"/>
          <w:szCs w:val="20"/>
        </w:rPr>
        <w:t>1 .Yes</w:t>
      </w:r>
    </w:p>
    <w:p w14:paraId="4780DB96" w14:textId="77777777" w:rsidR="00131D3E" w:rsidRPr="00DC25DA" w:rsidRDefault="00131D3E" w:rsidP="0053032F">
      <w:pPr>
        <w:rPr>
          <w:rFonts w:ascii="Courier New" w:hAnsi="Courier New" w:cs="Courier New"/>
          <w:sz w:val="20"/>
          <w:szCs w:val="20"/>
        </w:rPr>
      </w:pPr>
    </w:p>
    <w:p w14:paraId="6FF72ABD" w14:textId="0E33FA11" w:rsidR="00C44292" w:rsidRPr="00DC25DA" w:rsidRDefault="00C44292" w:rsidP="0053032F">
      <w:pPr>
        <w:rPr>
          <w:rFonts w:ascii="Courier New" w:hAnsi="Courier New" w:cs="Courier New"/>
          <w:sz w:val="20"/>
          <w:szCs w:val="20"/>
        </w:rPr>
      </w:pPr>
    </w:p>
    <w:p w14:paraId="47C20234" w14:textId="4BEE3E8F" w:rsidR="00C44292" w:rsidRPr="00DC25DA" w:rsidRDefault="00C44292" w:rsidP="0053032F">
      <w:pPr>
        <w:pStyle w:val="Heading3"/>
        <w:rPr>
          <w:rFonts w:cs="Shruti"/>
        </w:rPr>
      </w:pPr>
      <w:r w:rsidRPr="00DC25DA">
        <w:t>FCOMPOTHX</w:t>
      </w:r>
      <w:r w:rsidR="00B27317" w:rsidRPr="00DC25DA">
        <w:t>P</w:t>
      </w:r>
      <w:r w:rsidR="00B27317" w:rsidRPr="00DC25DA">
        <w:rPr>
          <w:rFonts w:cs="Shruti"/>
        </w:rPr>
        <w:t xml:space="preserve"> </w:t>
      </w:r>
      <w:r w:rsidR="00CF279D" w:rsidRPr="00DC25DA">
        <w:rPr>
          <w:rFonts w:cs="Shruti"/>
        </w:rPr>
        <w:tab/>
      </w:r>
      <w:r w:rsidRPr="00DC25DA">
        <w:rPr>
          <w:rFonts w:cs="Shruti"/>
        </w:rPr>
        <w:t>1</w:t>
      </w:r>
      <w:r w:rsidR="00180627" w:rsidRPr="00DC25DA">
        <w:rPr>
          <w:rFonts w:cs="Shruti"/>
        </w:rPr>
        <w:tab/>
      </w:r>
    </w:p>
    <w:p w14:paraId="78DB5FED" w14:textId="41175AF6" w:rsidR="00C44292"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C44292" w:rsidRPr="00DC25DA">
        <w:rPr>
          <w:rFonts w:ascii="Courier New" w:hAnsi="Courier New" w:cs="Shruti"/>
          <w:sz w:val="20"/>
          <w:szCs w:val="20"/>
        </w:rPr>
        <w:t>Other computer equipment allocation flag</w:t>
      </w:r>
    </w:p>
    <w:p w14:paraId="7BEB89B6" w14:textId="7D5A9126" w:rsidR="00D27719" w:rsidRPr="00DC25DA" w:rsidRDefault="00180627" w:rsidP="0053032F">
      <w:pPr>
        <w:rPr>
          <w:rFonts w:ascii="Courier New" w:hAnsi="Courier New" w:cs="Shruti"/>
          <w:sz w:val="20"/>
          <w:szCs w:val="20"/>
        </w:rPr>
      </w:pPr>
      <w:r w:rsidRPr="00DC25DA">
        <w:rPr>
          <w:rFonts w:ascii="Courier New" w:hAnsi="Courier New" w:cs="Shruti"/>
          <w:sz w:val="20"/>
          <w:szCs w:val="20"/>
        </w:rPr>
        <w:lastRenderedPageBreak/>
        <w:tab/>
      </w:r>
      <w:r w:rsidRPr="00DC25DA">
        <w:rPr>
          <w:rFonts w:ascii="Courier New" w:hAnsi="Courier New" w:cs="Shruti"/>
          <w:sz w:val="20"/>
          <w:szCs w:val="20"/>
        </w:rPr>
        <w:tab/>
      </w:r>
      <w:r w:rsidR="00D27719" w:rsidRPr="00DC25DA">
        <w:rPr>
          <w:rFonts w:ascii="Courier New" w:hAnsi="Courier New" w:cs="Shruti"/>
          <w:sz w:val="20"/>
          <w:szCs w:val="20"/>
        </w:rPr>
        <w:t>b .N/A (GQ)</w:t>
      </w:r>
    </w:p>
    <w:p w14:paraId="12FBFB8A" w14:textId="2CD77F38" w:rsidR="00C44292"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C44292" w:rsidRPr="00DC25DA">
        <w:rPr>
          <w:rFonts w:ascii="Courier New" w:hAnsi="Courier New" w:cs="Shruti"/>
          <w:sz w:val="20"/>
          <w:szCs w:val="20"/>
        </w:rPr>
        <w:t>0 .No</w:t>
      </w:r>
    </w:p>
    <w:p w14:paraId="528931BF" w14:textId="70757892" w:rsidR="008F39B6"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C44292" w:rsidRPr="00DC25DA">
        <w:rPr>
          <w:rFonts w:ascii="Courier New" w:hAnsi="Courier New" w:cs="Shruti"/>
          <w:sz w:val="20"/>
          <w:szCs w:val="20"/>
        </w:rPr>
        <w:t>1 .Yes</w:t>
      </w:r>
    </w:p>
    <w:p w14:paraId="32B7B98D" w14:textId="77777777" w:rsidR="00E85CC3" w:rsidRPr="00DC25DA" w:rsidRDefault="00E85CC3" w:rsidP="0053032F">
      <w:pPr>
        <w:widowControl/>
        <w:autoSpaceDE/>
        <w:autoSpaceDN/>
        <w:adjustRightInd/>
        <w:rPr>
          <w:rFonts w:ascii="Courier New" w:hAnsi="Courier New" w:cs="Courier New"/>
          <w:sz w:val="20"/>
          <w:szCs w:val="20"/>
        </w:rPr>
      </w:pPr>
      <w:r w:rsidRPr="00DC25DA">
        <w:br w:type="page"/>
      </w:r>
    </w:p>
    <w:p w14:paraId="4780DB9C" w14:textId="0DE2DD01" w:rsidR="00131D3E" w:rsidRPr="00DC25DA" w:rsidRDefault="00131D3E" w:rsidP="0053032F">
      <w:pPr>
        <w:pStyle w:val="Heading3"/>
      </w:pPr>
      <w:r w:rsidRPr="00DC25DA">
        <w:lastRenderedPageBreak/>
        <w:t>FCONP</w:t>
      </w:r>
      <w:r w:rsidR="00CF279D" w:rsidRPr="00DC25DA">
        <w:tab/>
      </w:r>
      <w:r w:rsidR="00180627" w:rsidRPr="00DC25DA">
        <w:tab/>
      </w:r>
      <w:r w:rsidRPr="00DC25DA">
        <w:t>1</w:t>
      </w:r>
      <w:r w:rsidR="00180627" w:rsidRPr="00DC25DA">
        <w:tab/>
      </w:r>
    </w:p>
    <w:p w14:paraId="4780DB9D" w14:textId="5450E10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Condominium fee allocation flag</w:t>
      </w:r>
    </w:p>
    <w:p w14:paraId="78CF21E7" w14:textId="4B291CBE" w:rsidR="00D27719"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D27719" w:rsidRPr="00DC25DA">
        <w:rPr>
          <w:rFonts w:ascii="Courier New" w:hAnsi="Courier New" w:cs="Shruti"/>
          <w:sz w:val="20"/>
          <w:szCs w:val="20"/>
        </w:rPr>
        <w:t>b .N/A (GQ</w:t>
      </w:r>
      <w:r w:rsidR="003207BF" w:rsidRPr="00DC25DA">
        <w:rPr>
          <w:rFonts w:ascii="Courier New" w:hAnsi="Courier New" w:cs="Shruti"/>
          <w:sz w:val="20"/>
          <w:szCs w:val="20"/>
        </w:rPr>
        <w:t>)</w:t>
      </w:r>
    </w:p>
    <w:p w14:paraId="4780DB9E" w14:textId="5EB3FA6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9F" w14:textId="7432301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180BBB0D" w14:textId="3A6C3203" w:rsidR="00C44292" w:rsidRPr="00DC25DA" w:rsidRDefault="00C44292" w:rsidP="0053032F">
      <w:pPr>
        <w:rPr>
          <w:rFonts w:ascii="Courier New" w:hAnsi="Courier New" w:cs="Courier New"/>
          <w:sz w:val="20"/>
          <w:szCs w:val="20"/>
        </w:rPr>
      </w:pPr>
    </w:p>
    <w:p w14:paraId="14B562CA" w14:textId="7F62A9B4" w:rsidR="00C44292" w:rsidRPr="00DC25DA" w:rsidRDefault="00C44292" w:rsidP="0053032F">
      <w:pPr>
        <w:pStyle w:val="Heading3"/>
      </w:pPr>
      <w:r w:rsidRPr="00DC25DA">
        <w:t>FDIALUP</w:t>
      </w:r>
      <w:r w:rsidR="00B27317" w:rsidRPr="00DC25DA">
        <w:t>P</w:t>
      </w:r>
      <w:r w:rsidRPr="00DC25DA">
        <w:t xml:space="preserve"> </w:t>
      </w:r>
      <w:r w:rsidR="00CF279D" w:rsidRPr="00DC25DA">
        <w:tab/>
      </w:r>
      <w:r w:rsidRPr="00DC25DA">
        <w:t>1</w:t>
      </w:r>
      <w:r w:rsidR="00180627" w:rsidRPr="00DC25DA">
        <w:tab/>
      </w:r>
    </w:p>
    <w:p w14:paraId="0D9B8AFF" w14:textId="5C9A1336" w:rsidR="00C44292"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C44292" w:rsidRPr="00DC25DA">
        <w:rPr>
          <w:rFonts w:ascii="Courier New" w:hAnsi="Courier New" w:cs="Shruti"/>
          <w:sz w:val="20"/>
          <w:szCs w:val="20"/>
        </w:rPr>
        <w:t>Dial-up service allocation flag</w:t>
      </w:r>
    </w:p>
    <w:p w14:paraId="733AC9DA" w14:textId="0FF85B30" w:rsidR="00D27719"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D27719" w:rsidRPr="00DC25DA">
        <w:rPr>
          <w:rFonts w:ascii="Courier New" w:hAnsi="Courier New" w:cs="Shruti"/>
          <w:sz w:val="20"/>
          <w:szCs w:val="20"/>
        </w:rPr>
        <w:t>b .N/A (GQ)</w:t>
      </w:r>
    </w:p>
    <w:p w14:paraId="2330012D" w14:textId="2E145954" w:rsidR="00C44292"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C44292" w:rsidRPr="00DC25DA">
        <w:rPr>
          <w:rFonts w:ascii="Courier New" w:hAnsi="Courier New" w:cs="Shruti"/>
          <w:sz w:val="20"/>
          <w:szCs w:val="20"/>
        </w:rPr>
        <w:t>0 .No</w:t>
      </w:r>
    </w:p>
    <w:p w14:paraId="03A9D918" w14:textId="5492E6A3" w:rsidR="00C44292"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C44292" w:rsidRPr="00DC25DA">
        <w:rPr>
          <w:rFonts w:ascii="Courier New" w:hAnsi="Courier New" w:cs="Shruti"/>
          <w:sz w:val="20"/>
          <w:szCs w:val="20"/>
        </w:rPr>
        <w:t>1 .Yes</w:t>
      </w:r>
    </w:p>
    <w:p w14:paraId="25FA149C" w14:textId="77777777" w:rsidR="00C44292" w:rsidRPr="00DC25DA" w:rsidRDefault="00C44292" w:rsidP="0053032F">
      <w:pPr>
        <w:rPr>
          <w:rFonts w:ascii="Courier New" w:hAnsi="Courier New" w:cs="Shruti"/>
          <w:sz w:val="20"/>
          <w:szCs w:val="20"/>
        </w:rPr>
      </w:pPr>
    </w:p>
    <w:p w14:paraId="4780DBA0" w14:textId="77777777" w:rsidR="00131D3E" w:rsidRPr="00DC25DA" w:rsidRDefault="00131D3E" w:rsidP="0053032F">
      <w:pPr>
        <w:rPr>
          <w:rFonts w:ascii="Courier New" w:hAnsi="Courier New" w:cs="Courier New"/>
          <w:sz w:val="20"/>
          <w:szCs w:val="20"/>
        </w:rPr>
      </w:pPr>
    </w:p>
    <w:p w14:paraId="4780DBA1" w14:textId="59D7DF05" w:rsidR="00131D3E" w:rsidRPr="00DC25DA" w:rsidRDefault="00131D3E" w:rsidP="0053032F">
      <w:pPr>
        <w:pStyle w:val="Heading3"/>
      </w:pPr>
      <w:r w:rsidRPr="00DC25DA">
        <w:t>FELEP</w:t>
      </w:r>
      <w:r w:rsidR="00180627" w:rsidRPr="00DC25DA">
        <w:tab/>
      </w:r>
      <w:r w:rsidR="00CF279D" w:rsidRPr="00DC25DA">
        <w:tab/>
      </w:r>
      <w:r w:rsidRPr="00DC25DA">
        <w:t>1</w:t>
      </w:r>
      <w:r w:rsidR="00180627" w:rsidRPr="00DC25DA">
        <w:tab/>
      </w:r>
    </w:p>
    <w:p w14:paraId="4780DBA2" w14:textId="6ECF4A7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Electricity (monthly cost) allocation flag</w:t>
      </w:r>
    </w:p>
    <w:p w14:paraId="0F31B6E0" w14:textId="733A22C7" w:rsidR="00D2771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D27719" w:rsidRPr="00DC25DA">
        <w:rPr>
          <w:rFonts w:ascii="Courier New" w:hAnsi="Courier New" w:cs="Shruti"/>
          <w:sz w:val="20"/>
          <w:szCs w:val="20"/>
        </w:rPr>
        <w:t>b</w:t>
      </w:r>
      <w:r w:rsidR="003207BF" w:rsidRPr="00DC25DA">
        <w:rPr>
          <w:rFonts w:ascii="Courier New" w:hAnsi="Courier New" w:cs="Shruti"/>
          <w:sz w:val="20"/>
          <w:szCs w:val="20"/>
        </w:rPr>
        <w:t xml:space="preserve"> .N/A (GQ)</w:t>
      </w:r>
    </w:p>
    <w:p w14:paraId="4780DBA3" w14:textId="16FD883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A4" w14:textId="3EE0DBB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17A753FD" w14:textId="257CD7B1" w:rsidR="00C44292" w:rsidRPr="00DC25DA" w:rsidRDefault="00C44292" w:rsidP="0053032F">
      <w:pPr>
        <w:rPr>
          <w:rFonts w:ascii="Courier New" w:hAnsi="Courier New" w:cs="Courier New"/>
          <w:sz w:val="20"/>
          <w:szCs w:val="20"/>
        </w:rPr>
      </w:pPr>
    </w:p>
    <w:p w14:paraId="4780DBA5" w14:textId="77777777" w:rsidR="00131D3E" w:rsidRPr="00DC25DA" w:rsidRDefault="00131D3E" w:rsidP="0053032F">
      <w:pPr>
        <w:rPr>
          <w:rFonts w:ascii="Courier New" w:hAnsi="Courier New" w:cs="Courier New"/>
          <w:sz w:val="20"/>
          <w:szCs w:val="20"/>
        </w:rPr>
      </w:pPr>
    </w:p>
    <w:p w14:paraId="4780DBA6" w14:textId="79F8FA8A" w:rsidR="00131D3E" w:rsidRPr="00DC25DA" w:rsidRDefault="00131D3E" w:rsidP="0053032F">
      <w:pPr>
        <w:pStyle w:val="Heading3"/>
      </w:pPr>
      <w:r w:rsidRPr="00DC25DA">
        <w:t>FFINCP</w:t>
      </w:r>
      <w:r w:rsidR="00180627" w:rsidRPr="00DC25DA">
        <w:tab/>
      </w:r>
      <w:r w:rsidR="0002163E" w:rsidRPr="00DC25DA">
        <w:t>1</w:t>
      </w:r>
    </w:p>
    <w:p w14:paraId="4780DBA7" w14:textId="77777777" w:rsidR="00131D3E" w:rsidRPr="00DC25DA" w:rsidRDefault="00131D3E" w:rsidP="0053032F">
      <w:pPr>
        <w:ind w:firstLine="720"/>
        <w:rPr>
          <w:rFonts w:ascii="Courier New" w:hAnsi="Courier New" w:cs="Courier New"/>
          <w:sz w:val="20"/>
          <w:szCs w:val="20"/>
        </w:rPr>
      </w:pPr>
      <w:r w:rsidRPr="00DC25DA">
        <w:rPr>
          <w:rFonts w:ascii="Courier New" w:hAnsi="Courier New" w:cs="Courier New"/>
          <w:sz w:val="20"/>
          <w:szCs w:val="20"/>
        </w:rPr>
        <w:t>Family income (past 12 months) allocation flag</w:t>
      </w:r>
    </w:p>
    <w:p w14:paraId="7D4D9FA6" w14:textId="1171C955" w:rsidR="00E92ADC" w:rsidRPr="00DC25DA" w:rsidRDefault="00180627" w:rsidP="0053032F">
      <w:pPr>
        <w:ind w:firstLine="720"/>
        <w:rPr>
          <w:rFonts w:ascii="Courier New" w:hAnsi="Courier New" w:cs="Courier New"/>
          <w:sz w:val="20"/>
          <w:szCs w:val="20"/>
        </w:rPr>
      </w:pPr>
      <w:r w:rsidRPr="00DC25DA">
        <w:rPr>
          <w:rFonts w:ascii="Courier New" w:hAnsi="Courier New" w:cs="Courier New"/>
          <w:sz w:val="20"/>
          <w:szCs w:val="20"/>
        </w:rPr>
        <w:tab/>
      </w:r>
      <w:r w:rsidR="00E92ADC" w:rsidRPr="00DC25DA">
        <w:rPr>
          <w:rFonts w:ascii="Courier New" w:hAnsi="Courier New" w:cs="Shruti"/>
          <w:sz w:val="20"/>
          <w:szCs w:val="20"/>
        </w:rPr>
        <w:t>b</w:t>
      </w:r>
      <w:r w:rsidR="003207BF" w:rsidRPr="00DC25DA">
        <w:rPr>
          <w:rFonts w:ascii="Courier New" w:hAnsi="Courier New" w:cs="Shruti"/>
          <w:sz w:val="20"/>
          <w:szCs w:val="20"/>
        </w:rPr>
        <w:t xml:space="preserve"> .N/A (GQ)</w:t>
      </w:r>
    </w:p>
    <w:p w14:paraId="4780DBA8" w14:textId="681B536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A9" w14:textId="6F1090E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AA" w14:textId="77777777" w:rsidR="00131D3E" w:rsidRPr="00DC25DA" w:rsidRDefault="00131D3E" w:rsidP="0053032F">
      <w:pPr>
        <w:rPr>
          <w:rFonts w:ascii="Courier New" w:hAnsi="Courier New" w:cs="Courier New"/>
          <w:sz w:val="20"/>
          <w:szCs w:val="20"/>
        </w:rPr>
      </w:pPr>
    </w:p>
    <w:p w14:paraId="4780DBAB" w14:textId="682C2DC4" w:rsidR="00131D3E" w:rsidRPr="00DC25DA" w:rsidRDefault="00131D3E" w:rsidP="0053032F">
      <w:pPr>
        <w:pStyle w:val="Heading3"/>
      </w:pPr>
      <w:r w:rsidRPr="00DC25DA">
        <w:t>FFSP</w:t>
      </w:r>
      <w:r w:rsidRPr="00DC25DA">
        <w:tab/>
      </w:r>
      <w:r w:rsidR="00180627" w:rsidRPr="00DC25DA">
        <w:tab/>
      </w:r>
      <w:r w:rsidRPr="00DC25DA">
        <w:t>1</w:t>
      </w:r>
    </w:p>
    <w:p w14:paraId="4780DBAC" w14:textId="1300B6B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Yearly food stamp/Supplemental Nutrition Assistance Program</w:t>
      </w:r>
      <w:del w:id="33" w:author="Tracy Loveless (CENSUS/SEHSD FED)" w:date="2018-03-29T11:40:00Z">
        <w:r w:rsidR="00131D3E" w:rsidRPr="00DC25DA" w:rsidDel="00BD2D60">
          <w:rPr>
            <w:rFonts w:ascii="Courier New" w:hAnsi="Courier New" w:cs="Courier New"/>
            <w:sz w:val="20"/>
            <w:szCs w:val="20"/>
          </w:rPr>
          <w:delText xml:space="preserve"> </w:delText>
        </w:r>
      </w:del>
      <w:ins w:id="34" w:author="Tracy Loveless (CENSUS/SEHSD FED)" w:date="2018-03-29T11:40:00Z">
        <w:r w:rsidR="00BD2D60">
          <w:rPr>
            <w:rFonts w:ascii="Courier New" w:hAnsi="Courier New" w:cs="Courier New"/>
            <w:sz w:val="20"/>
            <w:szCs w:val="20"/>
          </w:rPr>
          <w:t>(SNAP)</w:t>
        </w:r>
      </w:ins>
    </w:p>
    <w:p w14:paraId="63355144" w14:textId="13214759" w:rsidR="00E92ADC"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recipiency allocation flag</w:t>
      </w:r>
    </w:p>
    <w:p w14:paraId="4780DBAE" w14:textId="3E61308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AF" w14:textId="43B3BBD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B0" w14:textId="77777777" w:rsidR="00131D3E" w:rsidRPr="00DC25DA" w:rsidRDefault="00131D3E" w:rsidP="0053032F">
      <w:pPr>
        <w:rPr>
          <w:rFonts w:ascii="Courier New" w:hAnsi="Courier New" w:cs="Courier New"/>
          <w:sz w:val="20"/>
          <w:szCs w:val="20"/>
        </w:rPr>
      </w:pPr>
    </w:p>
    <w:p w14:paraId="4780DBB1" w14:textId="3885E4D1" w:rsidR="00131D3E" w:rsidRPr="00DC25DA" w:rsidRDefault="00131D3E" w:rsidP="0053032F">
      <w:pPr>
        <w:pStyle w:val="Heading3"/>
      </w:pPr>
      <w:r w:rsidRPr="00DC25DA">
        <w:t>FFULP</w:t>
      </w:r>
      <w:r w:rsidR="00180627" w:rsidRPr="00DC25DA">
        <w:tab/>
      </w:r>
      <w:r w:rsidR="00CF279D" w:rsidRPr="00DC25DA">
        <w:tab/>
      </w:r>
      <w:r w:rsidRPr="00DC25DA">
        <w:t>1</w:t>
      </w:r>
      <w:r w:rsidR="00180627" w:rsidRPr="00DC25DA">
        <w:tab/>
      </w:r>
    </w:p>
    <w:p w14:paraId="4780DBB2" w14:textId="2F7DB0F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Fuel cost (yearly cost for fuels other than gas and electricity)</w:t>
      </w:r>
    </w:p>
    <w:p w14:paraId="4780DBB3" w14:textId="3C89AC0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allocation flag</w:t>
      </w:r>
    </w:p>
    <w:p w14:paraId="4C844995" w14:textId="34A34200" w:rsidR="00E92ADC"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92ADC" w:rsidRPr="00DC25DA">
        <w:rPr>
          <w:rFonts w:ascii="Courier New" w:hAnsi="Courier New" w:cs="Shruti"/>
          <w:sz w:val="20"/>
          <w:szCs w:val="20"/>
        </w:rPr>
        <w:t>b</w:t>
      </w:r>
      <w:r w:rsidR="003207BF" w:rsidRPr="00DC25DA">
        <w:rPr>
          <w:rFonts w:ascii="Courier New" w:hAnsi="Courier New" w:cs="Shruti"/>
          <w:sz w:val="20"/>
          <w:szCs w:val="20"/>
        </w:rPr>
        <w:t xml:space="preserve"> .N/A (GQ)</w:t>
      </w:r>
    </w:p>
    <w:p w14:paraId="4780DBB4" w14:textId="71108F9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B5" w14:textId="0E5B089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B6" w14:textId="77777777" w:rsidR="00131D3E" w:rsidRPr="00DC25DA" w:rsidRDefault="00131D3E" w:rsidP="0053032F">
      <w:pPr>
        <w:rPr>
          <w:rFonts w:ascii="Courier New" w:hAnsi="Courier New" w:cs="Courier New"/>
          <w:sz w:val="20"/>
          <w:szCs w:val="20"/>
        </w:rPr>
      </w:pPr>
    </w:p>
    <w:p w14:paraId="7A733B56" w14:textId="77777777" w:rsidR="00E85CC3" w:rsidRPr="00DC25DA" w:rsidRDefault="00E85CC3" w:rsidP="0053032F">
      <w:pPr>
        <w:widowControl/>
        <w:autoSpaceDE/>
        <w:autoSpaceDN/>
        <w:adjustRightInd/>
        <w:rPr>
          <w:rFonts w:ascii="Courier New" w:hAnsi="Courier New" w:cs="Courier New"/>
          <w:sz w:val="20"/>
          <w:szCs w:val="20"/>
        </w:rPr>
      </w:pPr>
      <w:r w:rsidRPr="00DC25DA">
        <w:br w:type="page"/>
      </w:r>
    </w:p>
    <w:p w14:paraId="4780DBB7" w14:textId="03A804F0" w:rsidR="00131D3E" w:rsidRPr="00DC25DA" w:rsidRDefault="00131D3E" w:rsidP="0053032F">
      <w:pPr>
        <w:pStyle w:val="Heading3"/>
      </w:pPr>
      <w:r w:rsidRPr="00DC25DA">
        <w:lastRenderedPageBreak/>
        <w:t>FGASP</w:t>
      </w:r>
      <w:r w:rsidR="00180627" w:rsidRPr="00DC25DA">
        <w:tab/>
      </w:r>
      <w:r w:rsidR="00CF279D" w:rsidRPr="00DC25DA">
        <w:tab/>
      </w:r>
      <w:r w:rsidRPr="00DC25DA">
        <w:t>1</w:t>
      </w:r>
      <w:r w:rsidR="00180627" w:rsidRPr="00DC25DA">
        <w:tab/>
      </w:r>
    </w:p>
    <w:p w14:paraId="4780DBB8" w14:textId="613504B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Gas (monthly cost) allocation flag</w:t>
      </w:r>
    </w:p>
    <w:p w14:paraId="383024A8" w14:textId="101A0B4D" w:rsidR="00E92ADC"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92ADC" w:rsidRPr="00DC25DA">
        <w:rPr>
          <w:rFonts w:ascii="Courier New" w:hAnsi="Courier New" w:cs="Shruti"/>
          <w:sz w:val="20"/>
          <w:szCs w:val="20"/>
        </w:rPr>
        <w:t>b .N/A (GQ</w:t>
      </w:r>
      <w:r w:rsidR="003207BF" w:rsidRPr="00DC25DA">
        <w:rPr>
          <w:rFonts w:ascii="Courier New" w:hAnsi="Courier New" w:cs="Shruti"/>
          <w:sz w:val="20"/>
          <w:szCs w:val="20"/>
        </w:rPr>
        <w:t>)</w:t>
      </w:r>
    </w:p>
    <w:p w14:paraId="4780DBB9" w14:textId="22A815A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BA" w14:textId="68B40A0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BB" w14:textId="77777777" w:rsidR="00131D3E" w:rsidRPr="00DC25DA" w:rsidRDefault="00131D3E" w:rsidP="0053032F">
      <w:pPr>
        <w:rPr>
          <w:rFonts w:ascii="Courier New" w:hAnsi="Courier New" w:cs="Courier New"/>
          <w:sz w:val="20"/>
          <w:szCs w:val="20"/>
        </w:rPr>
      </w:pPr>
    </w:p>
    <w:p w14:paraId="4780DBBC" w14:textId="08F77741" w:rsidR="00131D3E" w:rsidRPr="00DC25DA" w:rsidRDefault="00131D3E" w:rsidP="0053032F">
      <w:pPr>
        <w:pStyle w:val="Heading3"/>
      </w:pPr>
      <w:r w:rsidRPr="00DC25DA">
        <w:t>FGRNTP</w:t>
      </w:r>
      <w:r w:rsidR="00180627" w:rsidRPr="00DC25DA">
        <w:tab/>
      </w:r>
      <w:r w:rsidR="0002163E" w:rsidRPr="00DC25DA">
        <w:t>1</w:t>
      </w:r>
    </w:p>
    <w:p w14:paraId="4780DBBD" w14:textId="4AB4FC1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Gross rent (monthly amount) allocation flag</w:t>
      </w:r>
    </w:p>
    <w:p w14:paraId="47160AF6" w14:textId="0038C48F" w:rsidR="00E92ADC"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92ADC" w:rsidRPr="00DC25DA">
        <w:rPr>
          <w:rFonts w:ascii="Courier New" w:hAnsi="Courier New" w:cs="Courier New"/>
          <w:sz w:val="20"/>
          <w:szCs w:val="20"/>
        </w:rPr>
        <w:t>b .N/A (GQ</w:t>
      </w:r>
      <w:r w:rsidR="003207BF" w:rsidRPr="00DC25DA">
        <w:rPr>
          <w:rFonts w:ascii="Courier New" w:hAnsi="Courier New" w:cs="Courier New"/>
          <w:sz w:val="20"/>
          <w:szCs w:val="20"/>
        </w:rPr>
        <w:t>)</w:t>
      </w:r>
    </w:p>
    <w:p w14:paraId="4780DBBE" w14:textId="5702BB8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BF" w14:textId="4CBD47B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586894BB" w14:textId="6C8837AA" w:rsidR="00B33B26" w:rsidRPr="00DC25DA" w:rsidRDefault="00B33B26" w:rsidP="0053032F">
      <w:pPr>
        <w:rPr>
          <w:rFonts w:ascii="Courier New" w:hAnsi="Courier New" w:cs="Courier New"/>
          <w:sz w:val="20"/>
          <w:szCs w:val="20"/>
        </w:rPr>
      </w:pPr>
    </w:p>
    <w:p w14:paraId="4780DBC0" w14:textId="77777777" w:rsidR="00131D3E" w:rsidRPr="00DC25DA" w:rsidRDefault="00131D3E" w:rsidP="0053032F">
      <w:pPr>
        <w:rPr>
          <w:rFonts w:ascii="Courier New" w:hAnsi="Courier New" w:cs="Courier New"/>
          <w:sz w:val="20"/>
          <w:szCs w:val="20"/>
        </w:rPr>
      </w:pPr>
    </w:p>
    <w:p w14:paraId="4780DBC1" w14:textId="1CC69C39" w:rsidR="00131D3E" w:rsidRPr="00DC25DA" w:rsidRDefault="00131D3E" w:rsidP="0053032F">
      <w:pPr>
        <w:pStyle w:val="Heading3"/>
      </w:pPr>
      <w:r w:rsidRPr="00DC25DA">
        <w:t>FHFLP</w:t>
      </w:r>
      <w:r w:rsidR="00180627" w:rsidRPr="00DC25DA">
        <w:tab/>
      </w:r>
      <w:r w:rsidR="00CF279D" w:rsidRPr="00DC25DA">
        <w:tab/>
      </w:r>
      <w:r w:rsidRPr="00DC25DA">
        <w:t>1</w:t>
      </w:r>
      <w:r w:rsidR="00180627" w:rsidRPr="00DC25DA">
        <w:tab/>
      </w:r>
      <w:r w:rsidRPr="00DC25DA">
        <w:tab/>
      </w:r>
      <w:r w:rsidRPr="00DC25DA">
        <w:tab/>
      </w:r>
      <w:r w:rsidRPr="00DC25DA">
        <w:tab/>
      </w:r>
      <w:r w:rsidRPr="00DC25DA">
        <w:tab/>
      </w:r>
      <w:r w:rsidRPr="00DC25DA">
        <w:tab/>
      </w:r>
    </w:p>
    <w:p w14:paraId="4780DBC2" w14:textId="1DC3C9D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House heating fuel allocation flag</w:t>
      </w:r>
    </w:p>
    <w:p w14:paraId="1510549E" w14:textId="629519FB" w:rsidR="00E92ADC"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92ADC" w:rsidRPr="00DC25DA">
        <w:rPr>
          <w:rFonts w:ascii="Courier New" w:hAnsi="Courier New" w:cs="Shruti"/>
          <w:sz w:val="20"/>
          <w:szCs w:val="20"/>
        </w:rPr>
        <w:t>b .N/A (GQ</w:t>
      </w:r>
      <w:r w:rsidR="003207BF" w:rsidRPr="00DC25DA">
        <w:rPr>
          <w:rFonts w:ascii="Courier New" w:hAnsi="Courier New" w:cs="Shruti"/>
          <w:sz w:val="20"/>
          <w:szCs w:val="20"/>
        </w:rPr>
        <w:t>)</w:t>
      </w:r>
    </w:p>
    <w:p w14:paraId="4780DBC3" w14:textId="1C78898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3B17F739" w14:textId="4DB9B7F0" w:rsidR="00BC2C15"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217409D2" w14:textId="77777777" w:rsidR="00BC2C15" w:rsidRPr="00DC25DA" w:rsidRDefault="00BC2C15" w:rsidP="0053032F">
      <w:pPr>
        <w:rPr>
          <w:rFonts w:ascii="Courier New" w:hAnsi="Courier New" w:cs="Courier New"/>
          <w:sz w:val="20"/>
          <w:szCs w:val="20"/>
        </w:rPr>
      </w:pPr>
    </w:p>
    <w:p w14:paraId="4780DBC9" w14:textId="7A45821E" w:rsidR="00131D3E" w:rsidRPr="00DC25DA" w:rsidRDefault="00131D3E" w:rsidP="0053032F">
      <w:pPr>
        <w:pStyle w:val="Heading3"/>
      </w:pPr>
      <w:r w:rsidRPr="00DC25DA">
        <w:t>FHINCP</w:t>
      </w:r>
      <w:r w:rsidR="00180627" w:rsidRPr="00DC25DA">
        <w:tab/>
      </w:r>
      <w:r w:rsidR="00083F8E" w:rsidRPr="00DC25DA">
        <w:t>1</w:t>
      </w:r>
    </w:p>
    <w:p w14:paraId="4780DBCA" w14:textId="56324A7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Household income (past 12 months) allocation flag</w:t>
      </w:r>
    </w:p>
    <w:p w14:paraId="70AEF76A" w14:textId="6864E713" w:rsidR="00F9653D"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9653D" w:rsidRPr="00DC25DA">
        <w:rPr>
          <w:rFonts w:ascii="Courier New" w:hAnsi="Courier New" w:cs="Shruti"/>
          <w:sz w:val="20"/>
          <w:szCs w:val="20"/>
        </w:rPr>
        <w:t>b .N/A (GQ</w:t>
      </w:r>
      <w:r w:rsidR="003207BF" w:rsidRPr="00DC25DA">
        <w:rPr>
          <w:rFonts w:ascii="Courier New" w:hAnsi="Courier New" w:cs="Shruti"/>
          <w:sz w:val="20"/>
          <w:szCs w:val="20"/>
        </w:rPr>
        <w:t>)</w:t>
      </w:r>
    </w:p>
    <w:p w14:paraId="4780DBCB" w14:textId="13918DC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CC" w14:textId="26C240A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30C86FCA" w14:textId="77777777" w:rsidR="005E2547" w:rsidRPr="00DC25DA" w:rsidRDefault="005E2547" w:rsidP="0053032F">
      <w:pPr>
        <w:rPr>
          <w:rFonts w:ascii="Courier New" w:hAnsi="Courier New" w:cs="Courier New"/>
          <w:sz w:val="20"/>
          <w:szCs w:val="20"/>
        </w:rPr>
      </w:pPr>
    </w:p>
    <w:p w14:paraId="59B80B6F" w14:textId="592E1C43" w:rsidR="00236ABE" w:rsidRPr="00DC25DA" w:rsidRDefault="005E2547" w:rsidP="0053032F">
      <w:pPr>
        <w:rPr>
          <w:rFonts w:ascii="Courier New" w:hAnsi="Courier New" w:cs="Courier New"/>
          <w:sz w:val="20"/>
          <w:szCs w:val="20"/>
        </w:rPr>
      </w:pPr>
      <w:r w:rsidRPr="00DC25DA">
        <w:rPr>
          <w:rFonts w:ascii="Courier New" w:hAnsi="Courier New" w:cs="Courier New"/>
          <w:sz w:val="20"/>
          <w:szCs w:val="20"/>
        </w:rPr>
        <w:t>FHISPEED</w:t>
      </w:r>
      <w:r w:rsidR="001E0DA7" w:rsidRPr="00DC25DA">
        <w:rPr>
          <w:rFonts w:ascii="Courier New" w:hAnsi="Courier New" w:cs="Courier New"/>
          <w:sz w:val="20"/>
          <w:szCs w:val="20"/>
        </w:rPr>
        <w:t>P</w:t>
      </w:r>
      <w:r w:rsidRPr="00DC25DA">
        <w:rPr>
          <w:rFonts w:ascii="Courier New" w:hAnsi="Courier New" w:cs="Courier New"/>
          <w:sz w:val="20"/>
          <w:szCs w:val="20"/>
        </w:rPr>
        <w:tab/>
        <w:t>1</w:t>
      </w:r>
    </w:p>
    <w:p w14:paraId="4A53F514" w14:textId="40633F8B" w:rsidR="005E2547" w:rsidRPr="00DC25DA" w:rsidRDefault="005E2547" w:rsidP="0053032F">
      <w:pPr>
        <w:rPr>
          <w:rFonts w:ascii="Courier New" w:hAnsi="Courier New" w:cs="Courier New"/>
          <w:sz w:val="20"/>
          <w:szCs w:val="20"/>
        </w:rPr>
      </w:pPr>
      <w:r w:rsidRPr="00DC25DA">
        <w:rPr>
          <w:rFonts w:ascii="Courier New" w:hAnsi="Courier New" w:cs="Courier New"/>
          <w:sz w:val="20"/>
          <w:szCs w:val="20"/>
        </w:rPr>
        <w:tab/>
        <w:t>Broadband (high speed) Internet service such as cable, fiber optic</w:t>
      </w:r>
      <w:r w:rsidR="005A3ED3" w:rsidRPr="00DC25DA">
        <w:rPr>
          <w:rFonts w:ascii="Courier New" w:hAnsi="Courier New" w:cs="Courier New"/>
          <w:sz w:val="20"/>
          <w:szCs w:val="20"/>
        </w:rPr>
        <w:t>, or DSL service</w:t>
      </w:r>
      <w:r w:rsidR="00BB1986" w:rsidRPr="00DC25DA">
        <w:rPr>
          <w:rFonts w:ascii="Courier New" w:hAnsi="Courier New" w:cs="Courier New"/>
          <w:sz w:val="20"/>
          <w:szCs w:val="20"/>
        </w:rPr>
        <w:t xml:space="preserve"> allocation flag</w:t>
      </w:r>
    </w:p>
    <w:p w14:paraId="67677476" w14:textId="02E07032" w:rsidR="005A3ED3" w:rsidRPr="00DC25DA" w:rsidRDefault="005A3ED3"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b  .N/A (GQ)</w:t>
      </w:r>
    </w:p>
    <w:p w14:paraId="773CEF6C" w14:textId="6DD0DDFE" w:rsidR="005A3ED3" w:rsidRPr="00DC25DA" w:rsidRDefault="005A3ED3" w:rsidP="005A3ED3">
      <w:pPr>
        <w:pStyle w:val="ListParagraph"/>
        <w:numPr>
          <w:ilvl w:val="0"/>
          <w:numId w:val="4"/>
        </w:numPr>
        <w:rPr>
          <w:rFonts w:ascii="Courier New" w:hAnsi="Courier New" w:cs="Courier New"/>
          <w:sz w:val="20"/>
          <w:szCs w:val="20"/>
        </w:rPr>
      </w:pPr>
      <w:r w:rsidRPr="00DC25DA">
        <w:rPr>
          <w:rFonts w:ascii="Courier New" w:hAnsi="Courier New" w:cs="Courier New"/>
          <w:sz w:val="20"/>
          <w:szCs w:val="20"/>
        </w:rPr>
        <w:t>.No</w:t>
      </w:r>
    </w:p>
    <w:p w14:paraId="15834CB1" w14:textId="2703657B" w:rsidR="005A3ED3" w:rsidRPr="00DC25DA" w:rsidRDefault="005A3ED3" w:rsidP="005A3ED3">
      <w:pPr>
        <w:ind w:left="1440"/>
        <w:rPr>
          <w:rFonts w:ascii="Courier New" w:hAnsi="Courier New" w:cs="Courier New"/>
          <w:sz w:val="20"/>
          <w:szCs w:val="20"/>
        </w:rPr>
      </w:pPr>
      <w:r w:rsidRPr="00DC25DA">
        <w:rPr>
          <w:rFonts w:ascii="Courier New" w:hAnsi="Courier New" w:cs="Courier New"/>
          <w:sz w:val="20"/>
          <w:szCs w:val="20"/>
        </w:rPr>
        <w:t>1  .Yes</w:t>
      </w:r>
    </w:p>
    <w:p w14:paraId="5A38844B" w14:textId="77777777" w:rsidR="005E2547" w:rsidRPr="00DC25DA" w:rsidRDefault="005E2547" w:rsidP="0053032F">
      <w:pPr>
        <w:pStyle w:val="Heading3"/>
      </w:pPr>
    </w:p>
    <w:p w14:paraId="62027451" w14:textId="77777777" w:rsidR="005E2547" w:rsidRPr="00DC25DA" w:rsidRDefault="005E2547" w:rsidP="0053032F">
      <w:pPr>
        <w:pStyle w:val="Heading3"/>
      </w:pPr>
    </w:p>
    <w:p w14:paraId="049B8C2D" w14:textId="26107FC5" w:rsidR="00236ABE" w:rsidRPr="00DC25DA" w:rsidRDefault="00236ABE" w:rsidP="0053032F">
      <w:pPr>
        <w:pStyle w:val="Heading3"/>
      </w:pPr>
      <w:r w:rsidRPr="00DC25DA">
        <w:t>FHOTWATP</w:t>
      </w:r>
      <w:r w:rsidR="0067157E" w:rsidRPr="00DC25DA">
        <w:tab/>
      </w:r>
      <w:r w:rsidRPr="00DC25DA">
        <w:t>1</w:t>
      </w:r>
    </w:p>
    <w:p w14:paraId="5E5D4E92" w14:textId="77D1438C" w:rsidR="00236AB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236ABE" w:rsidRPr="00DC25DA">
        <w:rPr>
          <w:rFonts w:ascii="Courier New" w:hAnsi="Courier New" w:cs="Courier New"/>
          <w:sz w:val="20"/>
          <w:szCs w:val="20"/>
        </w:rPr>
        <w:t>Water heater allocation flag (Puerto Rico only)</w:t>
      </w:r>
    </w:p>
    <w:p w14:paraId="427F62C4" w14:textId="1EA78809" w:rsidR="00F9653D"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9653D" w:rsidRPr="00DC25DA">
        <w:rPr>
          <w:rFonts w:ascii="Courier New" w:hAnsi="Courier New" w:cs="Courier New"/>
          <w:sz w:val="20"/>
          <w:szCs w:val="20"/>
        </w:rPr>
        <w:t>b .N/A (GQ)</w:t>
      </w:r>
    </w:p>
    <w:p w14:paraId="3FC99975" w14:textId="407318BD" w:rsidR="00236AB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236ABE" w:rsidRPr="00DC25DA">
        <w:rPr>
          <w:rFonts w:ascii="Courier New" w:hAnsi="Courier New" w:cs="Courier New"/>
          <w:sz w:val="20"/>
          <w:szCs w:val="20"/>
        </w:rPr>
        <w:t>0 .No</w:t>
      </w:r>
    </w:p>
    <w:p w14:paraId="3410F971" w14:textId="0D9C57BD" w:rsidR="00236AB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236ABE" w:rsidRPr="00DC25DA">
        <w:rPr>
          <w:rFonts w:ascii="Courier New" w:hAnsi="Courier New" w:cs="Courier New"/>
          <w:sz w:val="20"/>
          <w:szCs w:val="20"/>
        </w:rPr>
        <w:t>1 .Yes</w:t>
      </w:r>
    </w:p>
    <w:p w14:paraId="4780DBCD" w14:textId="77777777" w:rsidR="00131D3E" w:rsidRPr="00DC25DA" w:rsidRDefault="00131D3E" w:rsidP="0053032F">
      <w:pPr>
        <w:rPr>
          <w:rFonts w:ascii="Courier New" w:hAnsi="Courier New" w:cs="Courier New"/>
          <w:sz w:val="20"/>
          <w:szCs w:val="20"/>
        </w:rPr>
      </w:pPr>
    </w:p>
    <w:p w14:paraId="4780DBCE" w14:textId="0A63F86C" w:rsidR="00131D3E" w:rsidRPr="00DC25DA" w:rsidRDefault="00131D3E" w:rsidP="0053032F">
      <w:pPr>
        <w:pStyle w:val="Heading3"/>
      </w:pPr>
      <w:r w:rsidRPr="00DC25DA">
        <w:t>FINSP</w:t>
      </w:r>
      <w:r w:rsidR="00180627" w:rsidRPr="00DC25DA">
        <w:tab/>
      </w:r>
      <w:r w:rsidR="00CF279D" w:rsidRPr="00DC25DA">
        <w:tab/>
      </w:r>
      <w:r w:rsidRPr="00DC25DA">
        <w:t>1</w:t>
      </w:r>
      <w:r w:rsidR="00180627" w:rsidRPr="00DC25DA">
        <w:tab/>
      </w:r>
    </w:p>
    <w:p w14:paraId="4780DBCF" w14:textId="7F1B24E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Fire, hazard, flood insurance (yearly amount) allocation flag</w:t>
      </w:r>
    </w:p>
    <w:p w14:paraId="683F6F3F" w14:textId="17E38A58" w:rsidR="00F9653D" w:rsidRPr="00DC25DA" w:rsidRDefault="00180627" w:rsidP="0053032F">
      <w:pPr>
        <w:rPr>
          <w:rFonts w:ascii="Courier New" w:hAnsi="Courier New" w:cs="Courier New"/>
          <w:sz w:val="20"/>
          <w:szCs w:val="20"/>
        </w:rPr>
      </w:pPr>
      <w:r w:rsidRPr="00DC25DA">
        <w:rPr>
          <w:rFonts w:ascii="Courier New" w:hAnsi="Courier New" w:cs="Shruti"/>
          <w:sz w:val="20"/>
          <w:szCs w:val="20"/>
        </w:rPr>
        <w:tab/>
      </w:r>
      <w:r w:rsidRPr="00DC25DA">
        <w:rPr>
          <w:rFonts w:ascii="Courier New" w:hAnsi="Courier New" w:cs="Shruti"/>
          <w:sz w:val="20"/>
          <w:szCs w:val="20"/>
        </w:rPr>
        <w:tab/>
      </w:r>
      <w:r w:rsidR="00F9653D" w:rsidRPr="00DC25DA">
        <w:rPr>
          <w:rFonts w:ascii="Courier New" w:hAnsi="Courier New" w:cs="Shruti"/>
          <w:sz w:val="20"/>
          <w:szCs w:val="20"/>
        </w:rPr>
        <w:t>b .N/A (GQ</w:t>
      </w:r>
      <w:r w:rsidR="003207BF" w:rsidRPr="00DC25DA">
        <w:rPr>
          <w:rFonts w:ascii="Courier New" w:hAnsi="Courier New" w:cs="Shruti"/>
          <w:sz w:val="20"/>
          <w:szCs w:val="20"/>
        </w:rPr>
        <w:t>)</w:t>
      </w:r>
    </w:p>
    <w:p w14:paraId="4780DBD0" w14:textId="7F0BA03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D1" w14:textId="63D7AA0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D2" w14:textId="77777777" w:rsidR="00131D3E" w:rsidRPr="00DC25DA" w:rsidRDefault="00131D3E" w:rsidP="0053032F">
      <w:pPr>
        <w:rPr>
          <w:rFonts w:ascii="Courier New" w:hAnsi="Courier New" w:cs="Courier New"/>
          <w:sz w:val="20"/>
          <w:szCs w:val="20"/>
        </w:rPr>
      </w:pPr>
    </w:p>
    <w:p w14:paraId="4780DBD3" w14:textId="383E062D" w:rsidR="00131D3E" w:rsidRPr="00DC25DA" w:rsidRDefault="00131D3E" w:rsidP="0053032F">
      <w:pPr>
        <w:pStyle w:val="Heading3"/>
      </w:pPr>
      <w:r w:rsidRPr="00DC25DA">
        <w:t>FKITP</w:t>
      </w:r>
      <w:r w:rsidR="00180627" w:rsidRPr="00DC25DA">
        <w:tab/>
      </w:r>
      <w:r w:rsidR="00CF279D" w:rsidRPr="00DC25DA">
        <w:tab/>
      </w:r>
      <w:r w:rsidRPr="00DC25DA">
        <w:t>1</w:t>
      </w:r>
      <w:r w:rsidR="00180627" w:rsidRPr="00DC25DA">
        <w:tab/>
      </w:r>
    </w:p>
    <w:p w14:paraId="4780DBD4" w14:textId="52C0A2A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Complete kitchen facilities allocation flag</w:t>
      </w:r>
    </w:p>
    <w:p w14:paraId="36336E7B" w14:textId="17082050" w:rsidR="00F9653D"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9653D" w:rsidRPr="00DC25DA">
        <w:rPr>
          <w:rFonts w:ascii="Courier New" w:hAnsi="Courier New" w:cs="Courier New"/>
          <w:sz w:val="20"/>
          <w:szCs w:val="20"/>
        </w:rPr>
        <w:t>b .N/A (GQ)</w:t>
      </w:r>
    </w:p>
    <w:p w14:paraId="4780DBD5" w14:textId="123A8FC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D6" w14:textId="33D49E4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254B77AE" w14:textId="7DB5C9F9" w:rsidR="00B33B26" w:rsidRPr="00DC25DA" w:rsidRDefault="00B33B26" w:rsidP="0053032F">
      <w:pPr>
        <w:rPr>
          <w:rFonts w:ascii="Courier New" w:hAnsi="Courier New" w:cs="Courier New"/>
          <w:sz w:val="20"/>
          <w:szCs w:val="20"/>
        </w:rPr>
      </w:pPr>
    </w:p>
    <w:p w14:paraId="3C424564" w14:textId="3E7FB601" w:rsidR="00B33B26" w:rsidRPr="00DC25DA" w:rsidRDefault="00B33B26" w:rsidP="0053032F">
      <w:pPr>
        <w:pStyle w:val="Heading3"/>
      </w:pPr>
      <w:r w:rsidRPr="00DC25DA">
        <w:t>FLAPTOP</w:t>
      </w:r>
      <w:r w:rsidR="00664078" w:rsidRPr="00DC25DA">
        <w:t>P</w:t>
      </w:r>
      <w:r w:rsidRPr="00DC25DA">
        <w:t xml:space="preserve">   </w:t>
      </w:r>
      <w:r w:rsidR="00CF279D" w:rsidRPr="00DC25DA">
        <w:tab/>
      </w:r>
      <w:r w:rsidRPr="00DC25DA">
        <w:t>1</w:t>
      </w:r>
      <w:r w:rsidR="00180627" w:rsidRPr="00DC25DA">
        <w:tab/>
      </w:r>
    </w:p>
    <w:p w14:paraId="556CE0DF" w14:textId="43686133" w:rsidR="00B33B26"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B33B26" w:rsidRPr="00DC25DA">
        <w:rPr>
          <w:rFonts w:ascii="Courier New" w:hAnsi="Courier New" w:cs="Shruti"/>
          <w:sz w:val="20"/>
          <w:szCs w:val="20"/>
        </w:rPr>
        <w:t>Laptop</w:t>
      </w:r>
      <w:r w:rsidR="0006376E" w:rsidRPr="00DC25DA">
        <w:rPr>
          <w:rFonts w:ascii="Courier New" w:hAnsi="Courier New" w:cs="Shruti"/>
          <w:sz w:val="20"/>
          <w:szCs w:val="20"/>
        </w:rPr>
        <w:t xml:space="preserve"> </w:t>
      </w:r>
      <w:r w:rsidR="000A5F96" w:rsidRPr="00DC25DA">
        <w:rPr>
          <w:rFonts w:ascii="Courier New" w:hAnsi="Courier New" w:cs="Shruti"/>
          <w:sz w:val="20"/>
          <w:szCs w:val="20"/>
        </w:rPr>
        <w:t xml:space="preserve">or </w:t>
      </w:r>
      <w:r w:rsidR="00B33B26" w:rsidRPr="00DC25DA">
        <w:rPr>
          <w:rFonts w:ascii="Courier New" w:hAnsi="Courier New" w:cs="Shruti"/>
          <w:sz w:val="20"/>
          <w:szCs w:val="20"/>
        </w:rPr>
        <w:t>desktop allocation flag</w:t>
      </w:r>
    </w:p>
    <w:p w14:paraId="0D19F6FA" w14:textId="1673DCC4" w:rsidR="00F9653D" w:rsidRPr="00DC25DA" w:rsidRDefault="00180627" w:rsidP="0053032F">
      <w:pPr>
        <w:rPr>
          <w:rFonts w:ascii="Courier New" w:hAnsi="Courier New" w:cs="Shruti"/>
          <w:sz w:val="20"/>
          <w:szCs w:val="20"/>
        </w:rPr>
      </w:pPr>
      <w:r w:rsidRPr="00DC25DA">
        <w:rPr>
          <w:rFonts w:ascii="Courier New" w:hAnsi="Courier New" w:cs="Shruti"/>
          <w:sz w:val="20"/>
          <w:szCs w:val="20"/>
        </w:rPr>
        <w:lastRenderedPageBreak/>
        <w:tab/>
      </w:r>
      <w:r w:rsidRPr="00DC25DA">
        <w:rPr>
          <w:rFonts w:ascii="Courier New" w:hAnsi="Courier New" w:cs="Shruti"/>
          <w:sz w:val="20"/>
          <w:szCs w:val="20"/>
        </w:rPr>
        <w:tab/>
      </w:r>
      <w:r w:rsidR="00F9653D" w:rsidRPr="00DC25DA">
        <w:rPr>
          <w:rFonts w:ascii="Courier New" w:hAnsi="Courier New" w:cs="Courier New"/>
          <w:sz w:val="20"/>
          <w:szCs w:val="20"/>
        </w:rPr>
        <w:t>b .N/A (GQ)</w:t>
      </w:r>
    </w:p>
    <w:p w14:paraId="4CFBB928" w14:textId="078D5EBB" w:rsidR="00B33B26"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B33B26" w:rsidRPr="00DC25DA">
        <w:rPr>
          <w:rFonts w:ascii="Courier New" w:hAnsi="Courier New" w:cs="Shruti"/>
          <w:sz w:val="20"/>
          <w:szCs w:val="20"/>
        </w:rPr>
        <w:t>0 .No</w:t>
      </w:r>
    </w:p>
    <w:p w14:paraId="4D561490" w14:textId="44760D0B" w:rsidR="00E85CC3" w:rsidRPr="00DC25DA" w:rsidRDefault="00180627" w:rsidP="0053032F">
      <w:r w:rsidRPr="00DC25DA">
        <w:rPr>
          <w:rFonts w:ascii="Courier New" w:hAnsi="Courier New" w:cs="Shruti"/>
          <w:sz w:val="20"/>
          <w:szCs w:val="20"/>
        </w:rPr>
        <w:tab/>
      </w:r>
      <w:r w:rsidRPr="00DC25DA">
        <w:rPr>
          <w:rFonts w:ascii="Courier New" w:hAnsi="Courier New" w:cs="Shruti"/>
          <w:sz w:val="20"/>
          <w:szCs w:val="20"/>
        </w:rPr>
        <w:tab/>
      </w:r>
      <w:r w:rsidR="00B33B26" w:rsidRPr="00DC25DA">
        <w:rPr>
          <w:rFonts w:ascii="Courier New" w:hAnsi="Courier New" w:cs="Shruti"/>
          <w:sz w:val="20"/>
          <w:szCs w:val="20"/>
        </w:rPr>
        <w:t>1 .Yes</w:t>
      </w:r>
    </w:p>
    <w:p w14:paraId="5C7D3A15" w14:textId="77777777" w:rsidR="0080470A" w:rsidRDefault="0080470A" w:rsidP="0080470A">
      <w:pPr>
        <w:widowControl/>
        <w:autoSpaceDE/>
        <w:autoSpaceDN/>
        <w:adjustRightInd/>
      </w:pPr>
    </w:p>
    <w:p w14:paraId="4780DBD8" w14:textId="147B6277" w:rsidR="00131D3E" w:rsidRPr="0080470A" w:rsidRDefault="00131D3E" w:rsidP="0080470A">
      <w:pPr>
        <w:widowControl/>
        <w:autoSpaceDE/>
        <w:autoSpaceDN/>
        <w:adjustRightInd/>
        <w:rPr>
          <w:rFonts w:ascii="Courier" w:hAnsi="Courier" w:cs="Courier New"/>
          <w:sz w:val="20"/>
          <w:szCs w:val="20"/>
        </w:rPr>
      </w:pPr>
      <w:r w:rsidRPr="0080470A">
        <w:rPr>
          <w:rFonts w:ascii="Courier" w:hAnsi="Courier"/>
          <w:sz w:val="20"/>
          <w:szCs w:val="20"/>
        </w:rPr>
        <w:t>FMHP</w:t>
      </w:r>
      <w:r w:rsidR="00180627" w:rsidRPr="0080470A">
        <w:rPr>
          <w:rFonts w:ascii="Courier" w:hAnsi="Courier"/>
          <w:sz w:val="20"/>
          <w:szCs w:val="20"/>
        </w:rPr>
        <w:tab/>
      </w:r>
      <w:r w:rsidR="00CF279D" w:rsidRPr="0080470A">
        <w:rPr>
          <w:rFonts w:ascii="Courier" w:hAnsi="Courier"/>
          <w:sz w:val="20"/>
          <w:szCs w:val="20"/>
        </w:rPr>
        <w:tab/>
      </w:r>
      <w:r w:rsidRPr="0080470A">
        <w:rPr>
          <w:rFonts w:ascii="Courier" w:hAnsi="Courier"/>
          <w:sz w:val="20"/>
          <w:szCs w:val="20"/>
        </w:rPr>
        <w:t>1</w:t>
      </w:r>
      <w:r w:rsidR="00180627" w:rsidRPr="0080470A">
        <w:rPr>
          <w:rFonts w:ascii="Courier" w:hAnsi="Courier"/>
          <w:sz w:val="20"/>
          <w:szCs w:val="20"/>
        </w:rPr>
        <w:tab/>
      </w:r>
    </w:p>
    <w:p w14:paraId="4780DBD9" w14:textId="4ADC943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Mobile home costs (yearly amount) allocation flag</w:t>
      </w:r>
    </w:p>
    <w:p w14:paraId="6EF76F6E" w14:textId="7EE8155E" w:rsidR="00171994"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71994" w:rsidRPr="00DC25DA">
        <w:rPr>
          <w:rFonts w:ascii="Courier New" w:hAnsi="Courier New" w:cs="Shruti"/>
          <w:sz w:val="20"/>
          <w:szCs w:val="20"/>
        </w:rPr>
        <w:t>b .N/A (GQ</w:t>
      </w:r>
      <w:r w:rsidR="003207BF" w:rsidRPr="00DC25DA">
        <w:rPr>
          <w:rFonts w:ascii="Courier New" w:hAnsi="Courier New" w:cs="Shruti"/>
          <w:sz w:val="20"/>
          <w:szCs w:val="20"/>
        </w:rPr>
        <w:t>)</w:t>
      </w:r>
    </w:p>
    <w:p w14:paraId="4780DBDA" w14:textId="1FACAC5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DB" w14:textId="7B69EBB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355C3C67" w14:textId="51E8AA76" w:rsidR="00C93BAD" w:rsidRPr="00DC25DA" w:rsidRDefault="00C93BAD" w:rsidP="0053032F">
      <w:pPr>
        <w:rPr>
          <w:rFonts w:ascii="Courier New" w:hAnsi="Courier New" w:cs="Courier New"/>
          <w:sz w:val="20"/>
          <w:szCs w:val="20"/>
        </w:rPr>
      </w:pPr>
    </w:p>
    <w:p w14:paraId="4780DBDC" w14:textId="77777777" w:rsidR="00131D3E" w:rsidRPr="00DC25DA" w:rsidRDefault="00131D3E" w:rsidP="0053032F">
      <w:pPr>
        <w:rPr>
          <w:rFonts w:ascii="Courier New" w:hAnsi="Courier New" w:cs="Courier New"/>
          <w:sz w:val="20"/>
          <w:szCs w:val="20"/>
        </w:rPr>
      </w:pPr>
    </w:p>
    <w:p w14:paraId="4780DBDD" w14:textId="51B71065" w:rsidR="00131D3E" w:rsidRPr="00DC25DA" w:rsidRDefault="00131D3E" w:rsidP="0053032F">
      <w:pPr>
        <w:pStyle w:val="Heading3"/>
      </w:pPr>
      <w:r w:rsidRPr="00DC25DA">
        <w:t>FMRGIP</w:t>
      </w:r>
      <w:r w:rsidR="00180627" w:rsidRPr="00DC25DA">
        <w:tab/>
      </w:r>
      <w:r w:rsidRPr="00DC25DA">
        <w:t>1</w:t>
      </w:r>
      <w:r w:rsidR="00180627" w:rsidRPr="00DC25DA">
        <w:tab/>
      </w:r>
    </w:p>
    <w:p w14:paraId="4780DBDE" w14:textId="5B8FCB7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First mortgage payment includes fire, hazard, flood insurance</w:t>
      </w:r>
    </w:p>
    <w:p w14:paraId="4780DBDF" w14:textId="79583FE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allocation flag</w:t>
      </w:r>
    </w:p>
    <w:p w14:paraId="0359FFB9" w14:textId="760F530F" w:rsidR="0017199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71994" w:rsidRPr="00DC25DA">
        <w:rPr>
          <w:rFonts w:ascii="Courier New" w:hAnsi="Courier New" w:cs="Shruti"/>
          <w:sz w:val="20"/>
          <w:szCs w:val="20"/>
        </w:rPr>
        <w:t>b .N/A (GQ</w:t>
      </w:r>
      <w:r w:rsidR="003207BF" w:rsidRPr="00DC25DA">
        <w:rPr>
          <w:rFonts w:ascii="Courier New" w:hAnsi="Courier New" w:cs="Shruti"/>
          <w:sz w:val="20"/>
          <w:szCs w:val="20"/>
        </w:rPr>
        <w:t>)</w:t>
      </w:r>
    </w:p>
    <w:p w14:paraId="4780DBE0" w14:textId="209E3A5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E1" w14:textId="711EDF8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E2" w14:textId="77777777" w:rsidR="00131D3E" w:rsidRPr="00DC25DA" w:rsidRDefault="00131D3E" w:rsidP="0053032F">
      <w:pPr>
        <w:rPr>
          <w:rFonts w:ascii="Courier New" w:hAnsi="Courier New" w:cs="Courier New"/>
          <w:sz w:val="20"/>
          <w:szCs w:val="20"/>
        </w:rPr>
      </w:pPr>
    </w:p>
    <w:p w14:paraId="4780DBE3" w14:textId="5B5A57F4" w:rsidR="00131D3E" w:rsidRPr="00DC25DA" w:rsidRDefault="00131D3E" w:rsidP="0053032F">
      <w:pPr>
        <w:pStyle w:val="Heading3"/>
      </w:pPr>
      <w:r w:rsidRPr="00DC25DA">
        <w:t>FMRGP</w:t>
      </w:r>
      <w:r w:rsidR="00180627" w:rsidRPr="00DC25DA">
        <w:tab/>
      </w:r>
      <w:r w:rsidR="008874C1" w:rsidRPr="00DC25DA">
        <w:tab/>
      </w:r>
      <w:r w:rsidRPr="00DC25DA">
        <w:t>1</w:t>
      </w:r>
      <w:r w:rsidR="00180627" w:rsidRPr="00DC25DA">
        <w:tab/>
      </w:r>
    </w:p>
    <w:p w14:paraId="4780DBE4" w14:textId="4B8227C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First mortgage payment (monthly amount) allocation flag</w:t>
      </w:r>
    </w:p>
    <w:p w14:paraId="5CAAAE6B" w14:textId="27399632" w:rsidR="00171994"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71994" w:rsidRPr="00DC25DA">
        <w:rPr>
          <w:rFonts w:ascii="Courier New" w:hAnsi="Courier New" w:cs="Shruti"/>
          <w:sz w:val="20"/>
          <w:szCs w:val="20"/>
        </w:rPr>
        <w:t>b .N/A (GQ</w:t>
      </w:r>
      <w:r w:rsidR="003207BF" w:rsidRPr="00DC25DA">
        <w:rPr>
          <w:rFonts w:ascii="Courier New" w:hAnsi="Courier New" w:cs="Shruti"/>
          <w:sz w:val="20"/>
          <w:szCs w:val="20"/>
        </w:rPr>
        <w:t>)</w:t>
      </w:r>
      <w:r w:rsidRPr="00DC25DA">
        <w:rPr>
          <w:rFonts w:ascii="Courier New" w:hAnsi="Courier New" w:cs="Shruti"/>
          <w:sz w:val="20"/>
          <w:szCs w:val="20"/>
        </w:rPr>
        <w:tab/>
      </w:r>
      <w:r w:rsidRPr="00DC25DA">
        <w:rPr>
          <w:rFonts w:ascii="Courier New" w:hAnsi="Courier New" w:cs="Shruti"/>
          <w:sz w:val="20"/>
          <w:szCs w:val="20"/>
        </w:rPr>
        <w:tab/>
      </w:r>
    </w:p>
    <w:p w14:paraId="4780DBE5" w14:textId="30087AF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E6" w14:textId="4B3049E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E7" w14:textId="77777777" w:rsidR="00131D3E" w:rsidRPr="00DC25DA" w:rsidRDefault="00131D3E" w:rsidP="0053032F">
      <w:pPr>
        <w:rPr>
          <w:rFonts w:ascii="Courier New" w:hAnsi="Courier New" w:cs="Courier New"/>
          <w:sz w:val="20"/>
          <w:szCs w:val="20"/>
        </w:rPr>
      </w:pPr>
    </w:p>
    <w:p w14:paraId="4780DBE8" w14:textId="0DD9E5B3" w:rsidR="00131D3E" w:rsidRPr="00DC25DA" w:rsidRDefault="00131D3E" w:rsidP="0053032F">
      <w:pPr>
        <w:pStyle w:val="Heading3"/>
      </w:pPr>
      <w:r w:rsidRPr="00DC25DA">
        <w:t>FMRGTP</w:t>
      </w:r>
      <w:r w:rsidR="00180627" w:rsidRPr="00DC25DA">
        <w:tab/>
      </w:r>
      <w:r w:rsidRPr="00DC25DA">
        <w:t>1</w:t>
      </w:r>
      <w:r w:rsidR="00180627" w:rsidRPr="00DC25DA">
        <w:tab/>
      </w:r>
    </w:p>
    <w:p w14:paraId="4780DBE9" w14:textId="6E71ADF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First mortgage payment includes real estate taxes allocation flag</w:t>
      </w:r>
    </w:p>
    <w:p w14:paraId="0B20643E" w14:textId="3ED1E17C" w:rsidR="0017199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71994" w:rsidRPr="00DC25DA">
        <w:rPr>
          <w:rFonts w:ascii="Courier New" w:hAnsi="Courier New" w:cs="Shruti"/>
          <w:sz w:val="20"/>
          <w:szCs w:val="20"/>
        </w:rPr>
        <w:t>b .N/A (GQ</w:t>
      </w:r>
      <w:r w:rsidR="003207BF" w:rsidRPr="00DC25DA">
        <w:rPr>
          <w:rFonts w:ascii="Courier New" w:hAnsi="Courier New" w:cs="Shruti"/>
          <w:sz w:val="20"/>
          <w:szCs w:val="20"/>
        </w:rPr>
        <w:t>)</w:t>
      </w:r>
    </w:p>
    <w:p w14:paraId="4780DBEA" w14:textId="46B75F6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EB" w14:textId="7A79111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EC" w14:textId="77777777" w:rsidR="00131D3E" w:rsidRPr="00DC25DA" w:rsidRDefault="00131D3E" w:rsidP="0053032F">
      <w:pPr>
        <w:rPr>
          <w:rFonts w:ascii="Courier New" w:hAnsi="Courier New" w:cs="Courier New"/>
          <w:sz w:val="20"/>
          <w:szCs w:val="20"/>
        </w:rPr>
      </w:pPr>
    </w:p>
    <w:p w14:paraId="4780DBED" w14:textId="59ACE64D" w:rsidR="00131D3E" w:rsidRPr="00DC25DA" w:rsidRDefault="00131D3E" w:rsidP="0053032F">
      <w:pPr>
        <w:pStyle w:val="Heading3"/>
      </w:pPr>
      <w:r w:rsidRPr="00DC25DA">
        <w:t>FMRGXP</w:t>
      </w:r>
      <w:r w:rsidR="00180627" w:rsidRPr="00DC25DA">
        <w:tab/>
      </w:r>
      <w:r w:rsidRPr="00DC25DA">
        <w:t>1</w:t>
      </w:r>
      <w:r w:rsidR="00180627" w:rsidRPr="00DC25DA">
        <w:tab/>
      </w:r>
    </w:p>
    <w:p w14:paraId="4780DBEE" w14:textId="3D3108B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First mortgage status allocation flag</w:t>
      </w:r>
    </w:p>
    <w:p w14:paraId="28091821" w14:textId="21993284" w:rsidR="0017199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71994" w:rsidRPr="00DC25DA">
        <w:rPr>
          <w:rFonts w:ascii="Courier New" w:hAnsi="Courier New" w:cs="Shruti"/>
          <w:sz w:val="20"/>
          <w:szCs w:val="20"/>
        </w:rPr>
        <w:t>b .N/A (GQ</w:t>
      </w:r>
      <w:r w:rsidR="003207BF" w:rsidRPr="00DC25DA">
        <w:rPr>
          <w:rFonts w:ascii="Courier New" w:hAnsi="Courier New" w:cs="Shruti"/>
          <w:sz w:val="20"/>
          <w:szCs w:val="20"/>
        </w:rPr>
        <w:t>)</w:t>
      </w:r>
    </w:p>
    <w:p w14:paraId="4780DBEF" w14:textId="14A2B90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F0" w14:textId="32D691C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BF1" w14:textId="4CF8992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p>
    <w:p w14:paraId="4780DBF2" w14:textId="33ED0448" w:rsidR="00131D3E" w:rsidRPr="00DC25DA" w:rsidRDefault="00131D3E" w:rsidP="0053032F">
      <w:pPr>
        <w:pStyle w:val="Heading3"/>
      </w:pPr>
      <w:r w:rsidRPr="00DC25DA">
        <w:t>FMVP</w:t>
      </w:r>
      <w:r w:rsidR="00180627" w:rsidRPr="00DC25DA">
        <w:tab/>
      </w:r>
      <w:r w:rsidR="008874C1" w:rsidRPr="00DC25DA">
        <w:tab/>
      </w:r>
      <w:r w:rsidRPr="00DC25DA">
        <w:t>1</w:t>
      </w:r>
      <w:r w:rsidR="00180627" w:rsidRPr="00DC25DA">
        <w:tab/>
      </w:r>
    </w:p>
    <w:p w14:paraId="4780DBF3" w14:textId="096C605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When moved into this house or apartment allocation flag</w:t>
      </w:r>
    </w:p>
    <w:p w14:paraId="76D383A4" w14:textId="2EAAF19E" w:rsidR="0017199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71994" w:rsidRPr="00DC25DA">
        <w:rPr>
          <w:rFonts w:ascii="Courier New" w:hAnsi="Courier New" w:cs="Courier New"/>
          <w:sz w:val="20"/>
          <w:szCs w:val="20"/>
        </w:rPr>
        <w:t>b .N/A (GQ</w:t>
      </w:r>
      <w:r w:rsidR="003207BF" w:rsidRPr="00DC25DA">
        <w:rPr>
          <w:rFonts w:ascii="Courier New" w:hAnsi="Courier New" w:cs="Courier New"/>
          <w:sz w:val="20"/>
          <w:szCs w:val="20"/>
        </w:rPr>
        <w:t>)</w:t>
      </w:r>
    </w:p>
    <w:p w14:paraId="4780DBF4" w14:textId="070E21E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F5" w14:textId="3CEF29E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F53E237" w14:textId="4A4C0F48" w:rsidR="00C93BAD" w:rsidRPr="00DC25DA" w:rsidRDefault="00C93BAD" w:rsidP="0053032F">
      <w:pPr>
        <w:rPr>
          <w:rFonts w:ascii="Courier New" w:hAnsi="Courier New" w:cs="Courier New"/>
          <w:sz w:val="20"/>
          <w:szCs w:val="20"/>
        </w:rPr>
      </w:pPr>
    </w:p>
    <w:p w14:paraId="6F51EB7B" w14:textId="31580B33" w:rsidR="00C93BAD" w:rsidRPr="00DC25DA" w:rsidRDefault="00C93BAD" w:rsidP="0053032F">
      <w:pPr>
        <w:pStyle w:val="Heading3"/>
        <w:rPr>
          <w:rFonts w:cs="Shruti"/>
        </w:rPr>
      </w:pPr>
      <w:r w:rsidRPr="00DC25DA">
        <w:t>FOTHSVCEX</w:t>
      </w:r>
      <w:r w:rsidR="00885C58" w:rsidRPr="00DC25DA">
        <w:t>P</w:t>
      </w:r>
      <w:r w:rsidR="008874C1" w:rsidRPr="00DC25DA">
        <w:tab/>
      </w:r>
      <w:r w:rsidRPr="00DC25DA">
        <w:rPr>
          <w:rFonts w:cs="Shruti"/>
        </w:rPr>
        <w:t>1</w:t>
      </w:r>
      <w:r w:rsidR="00180627" w:rsidRPr="00DC25DA">
        <w:rPr>
          <w:rFonts w:cs="Shruti"/>
        </w:rPr>
        <w:tab/>
      </w:r>
    </w:p>
    <w:p w14:paraId="34C3CB0A" w14:textId="500060BC" w:rsidR="00C93BAD"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C93BAD" w:rsidRPr="00DC25DA">
        <w:rPr>
          <w:rFonts w:ascii="Courier New" w:hAnsi="Courier New" w:cs="Shruti"/>
          <w:sz w:val="20"/>
          <w:szCs w:val="20"/>
        </w:rPr>
        <w:t>Other Internet service allocation flag</w:t>
      </w:r>
    </w:p>
    <w:p w14:paraId="004BE7D7" w14:textId="35A0787B" w:rsidR="00171994"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171994" w:rsidRPr="00DC25DA">
        <w:rPr>
          <w:rFonts w:ascii="Courier New" w:hAnsi="Courier New" w:cs="Shruti"/>
          <w:sz w:val="20"/>
          <w:szCs w:val="20"/>
        </w:rPr>
        <w:t>b .N/A (GQ)</w:t>
      </w:r>
    </w:p>
    <w:p w14:paraId="56511420" w14:textId="36094340" w:rsidR="00C93BAD"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C93BAD" w:rsidRPr="00DC25DA">
        <w:rPr>
          <w:rFonts w:ascii="Courier New" w:hAnsi="Courier New" w:cs="Shruti"/>
          <w:sz w:val="20"/>
          <w:szCs w:val="20"/>
        </w:rPr>
        <w:t>0 .No</w:t>
      </w:r>
    </w:p>
    <w:p w14:paraId="7F7DF320" w14:textId="0455D316" w:rsidR="00C93BAD"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C93BAD" w:rsidRPr="00DC25DA">
        <w:rPr>
          <w:rFonts w:ascii="Courier New" w:hAnsi="Courier New" w:cs="Shruti"/>
          <w:sz w:val="20"/>
          <w:szCs w:val="20"/>
        </w:rPr>
        <w:t>1 .Yes</w:t>
      </w:r>
    </w:p>
    <w:p w14:paraId="4780DBF6" w14:textId="77777777" w:rsidR="00131D3E" w:rsidRPr="00DC25DA" w:rsidRDefault="00131D3E" w:rsidP="0053032F">
      <w:pPr>
        <w:rPr>
          <w:rFonts w:ascii="Courier New" w:hAnsi="Courier New" w:cs="Courier New"/>
          <w:sz w:val="20"/>
          <w:szCs w:val="20"/>
        </w:rPr>
      </w:pPr>
    </w:p>
    <w:p w14:paraId="4780DBF7" w14:textId="19B26BC3" w:rsidR="00131D3E" w:rsidRPr="00DC25DA" w:rsidRDefault="00131D3E" w:rsidP="0053032F">
      <w:pPr>
        <w:pStyle w:val="Heading3"/>
      </w:pPr>
      <w:r w:rsidRPr="00DC25DA">
        <w:t>FPLMP</w:t>
      </w:r>
      <w:r w:rsidR="00180627" w:rsidRPr="00DC25DA">
        <w:tab/>
      </w:r>
      <w:r w:rsidR="008874C1" w:rsidRPr="00DC25DA">
        <w:tab/>
      </w:r>
      <w:r w:rsidRPr="00DC25DA">
        <w:t>1</w:t>
      </w:r>
      <w:r w:rsidR="00180627" w:rsidRPr="00DC25DA">
        <w:tab/>
      </w:r>
    </w:p>
    <w:p w14:paraId="4780DBF8" w14:textId="0952A06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Complete plumbing facilities allocation flag</w:t>
      </w:r>
    </w:p>
    <w:p w14:paraId="6941963F" w14:textId="036A7ED1" w:rsidR="0017199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71994" w:rsidRPr="00DC25DA">
        <w:rPr>
          <w:rFonts w:ascii="Courier New" w:hAnsi="Courier New" w:cs="Courier New"/>
          <w:sz w:val="20"/>
          <w:szCs w:val="20"/>
        </w:rPr>
        <w:t>b .N/A (GQ)</w:t>
      </w:r>
    </w:p>
    <w:p w14:paraId="4780DBF9" w14:textId="5486288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BFA" w14:textId="450AB18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654ABF32" w14:textId="77777777" w:rsidR="00413759" w:rsidRPr="00DC25DA" w:rsidRDefault="00413759" w:rsidP="0053032F">
      <w:pPr>
        <w:rPr>
          <w:rFonts w:ascii="Courier New" w:hAnsi="Courier New" w:cs="Courier New"/>
          <w:sz w:val="20"/>
          <w:szCs w:val="20"/>
        </w:rPr>
      </w:pPr>
    </w:p>
    <w:p w14:paraId="7F95BFF2" w14:textId="2E66CE21" w:rsidR="00413759" w:rsidRPr="00DC25DA" w:rsidRDefault="00413759" w:rsidP="0053032F">
      <w:pPr>
        <w:rPr>
          <w:rFonts w:ascii="Courier New" w:hAnsi="Courier New" w:cs="Courier New"/>
          <w:sz w:val="20"/>
          <w:szCs w:val="20"/>
        </w:rPr>
      </w:pPr>
      <w:r w:rsidRPr="00DC25DA">
        <w:rPr>
          <w:rStyle w:val="Heading3Char"/>
        </w:rPr>
        <w:t>FPLMPRP</w:t>
      </w:r>
      <w:r w:rsidR="00180627" w:rsidRPr="00DC25DA">
        <w:rPr>
          <w:rFonts w:ascii="Courier New" w:hAnsi="Courier New" w:cs="Courier New"/>
          <w:sz w:val="20"/>
          <w:szCs w:val="20"/>
        </w:rPr>
        <w:tab/>
      </w:r>
      <w:r w:rsidRPr="00DC25DA">
        <w:rPr>
          <w:rFonts w:ascii="Courier New" w:hAnsi="Courier New" w:cs="Courier New"/>
          <w:sz w:val="20"/>
          <w:szCs w:val="20"/>
        </w:rPr>
        <w:t>1</w:t>
      </w:r>
      <w:r w:rsidR="00180627" w:rsidRPr="00DC25DA">
        <w:rPr>
          <w:rFonts w:ascii="Courier New" w:hAnsi="Courier New" w:cs="Courier New"/>
          <w:sz w:val="20"/>
          <w:szCs w:val="20"/>
        </w:rPr>
        <w:tab/>
      </w:r>
    </w:p>
    <w:p w14:paraId="2EF19E80" w14:textId="17A500F4" w:rsidR="0041375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413759" w:rsidRPr="00DC25DA">
        <w:rPr>
          <w:rFonts w:ascii="Courier New" w:hAnsi="Courier New" w:cs="Courier New"/>
          <w:sz w:val="20"/>
          <w:szCs w:val="20"/>
        </w:rPr>
        <w:t>Complete plumbing facilities allocation flag for Puerto Rico</w:t>
      </w:r>
    </w:p>
    <w:p w14:paraId="0D10327B" w14:textId="76907854" w:rsidR="0017199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71994" w:rsidRPr="00DC25DA">
        <w:rPr>
          <w:rFonts w:ascii="Courier New" w:hAnsi="Courier New" w:cs="Courier New"/>
          <w:sz w:val="20"/>
          <w:szCs w:val="20"/>
        </w:rPr>
        <w:t>b .N/A (GQ)</w:t>
      </w:r>
    </w:p>
    <w:p w14:paraId="065A6A72" w14:textId="082595F0" w:rsidR="0041375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13759" w:rsidRPr="00DC25DA">
        <w:rPr>
          <w:rFonts w:ascii="Courier New" w:hAnsi="Courier New" w:cs="Courier New"/>
          <w:sz w:val="20"/>
          <w:szCs w:val="20"/>
        </w:rPr>
        <w:t>0 .No</w:t>
      </w:r>
    </w:p>
    <w:p w14:paraId="55B25800" w14:textId="06509663" w:rsidR="0041375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13759" w:rsidRPr="00DC25DA">
        <w:rPr>
          <w:rFonts w:ascii="Courier New" w:hAnsi="Courier New" w:cs="Courier New"/>
          <w:sz w:val="20"/>
          <w:szCs w:val="20"/>
        </w:rPr>
        <w:t>1 .Yes</w:t>
      </w:r>
    </w:p>
    <w:p w14:paraId="4780DBFB" w14:textId="77777777" w:rsidR="00131D3E" w:rsidRPr="00DC25DA" w:rsidRDefault="00131D3E" w:rsidP="0053032F">
      <w:pPr>
        <w:rPr>
          <w:rFonts w:ascii="Courier New" w:hAnsi="Courier New" w:cs="Courier New"/>
          <w:sz w:val="20"/>
          <w:szCs w:val="20"/>
        </w:rPr>
      </w:pPr>
    </w:p>
    <w:p w14:paraId="4780DBFC" w14:textId="30FA5DC6" w:rsidR="00131D3E" w:rsidRPr="00DC25DA" w:rsidRDefault="00131D3E" w:rsidP="0053032F">
      <w:pPr>
        <w:pStyle w:val="Heading3"/>
      </w:pPr>
      <w:r w:rsidRPr="00DC25DA">
        <w:t>FREFRP</w:t>
      </w:r>
      <w:r w:rsidR="00180627" w:rsidRPr="00DC25DA">
        <w:tab/>
      </w:r>
      <w:r w:rsidRPr="00DC25DA">
        <w:t>1</w:t>
      </w:r>
    </w:p>
    <w:p w14:paraId="4780DBFD" w14:textId="7637FD0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Refrigerator allocation flag</w:t>
      </w:r>
    </w:p>
    <w:p w14:paraId="6A3DE5E7" w14:textId="6A699559" w:rsidR="0017199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71994" w:rsidRPr="00DC25DA">
        <w:rPr>
          <w:rFonts w:ascii="Courier New" w:hAnsi="Courier New" w:cs="Shruti"/>
          <w:sz w:val="20"/>
          <w:szCs w:val="20"/>
        </w:rPr>
        <w:t>b .N/A (GQ)</w:t>
      </w:r>
    </w:p>
    <w:p w14:paraId="4780DBFF" w14:textId="03F0DBE4" w:rsidR="00A80BC1"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00" w14:textId="3D73EB4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1B28827D" w14:textId="77777777" w:rsidR="006A0E03" w:rsidRPr="00DC25DA" w:rsidRDefault="006A0E03" w:rsidP="0053032F">
      <w:pPr>
        <w:rPr>
          <w:rFonts w:ascii="Courier New" w:hAnsi="Courier New" w:cs="Courier New"/>
          <w:sz w:val="20"/>
          <w:szCs w:val="20"/>
        </w:rPr>
      </w:pPr>
    </w:p>
    <w:p w14:paraId="4780DC01" w14:textId="6CDCCF36" w:rsidR="00131D3E" w:rsidRPr="00DC25DA" w:rsidRDefault="00131D3E" w:rsidP="0053032F">
      <w:pPr>
        <w:pStyle w:val="Heading3"/>
      </w:pPr>
      <w:r w:rsidRPr="00DC25DA">
        <w:t>FRMSP</w:t>
      </w:r>
      <w:r w:rsidR="00180627" w:rsidRPr="00DC25DA">
        <w:tab/>
      </w:r>
      <w:r w:rsidR="008874C1" w:rsidRPr="00DC25DA">
        <w:tab/>
      </w:r>
      <w:r w:rsidRPr="00DC25DA">
        <w:t>1</w:t>
      </w:r>
      <w:r w:rsidR="00180627" w:rsidRPr="00DC25DA">
        <w:tab/>
      </w:r>
    </w:p>
    <w:p w14:paraId="4780DC02" w14:textId="4549DD5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C2E7A" w:rsidRPr="00DC25DA">
        <w:rPr>
          <w:rFonts w:ascii="Courier New" w:hAnsi="Courier New" w:cs="Courier New"/>
          <w:sz w:val="20"/>
          <w:szCs w:val="20"/>
        </w:rPr>
        <w:t>Number of r</w:t>
      </w:r>
      <w:r w:rsidR="00131D3E" w:rsidRPr="00DC25DA">
        <w:rPr>
          <w:rFonts w:ascii="Courier New" w:hAnsi="Courier New" w:cs="Courier New"/>
          <w:sz w:val="20"/>
          <w:szCs w:val="20"/>
        </w:rPr>
        <w:t>ooms allocation flag</w:t>
      </w:r>
    </w:p>
    <w:p w14:paraId="054C19DC" w14:textId="3E3ED493" w:rsidR="0017199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71994" w:rsidRPr="00DC25DA">
        <w:rPr>
          <w:rFonts w:ascii="Courier New" w:hAnsi="Courier New" w:cs="Shruti"/>
          <w:sz w:val="20"/>
          <w:szCs w:val="20"/>
        </w:rPr>
        <w:t>b .N/A (GQ)</w:t>
      </w:r>
    </w:p>
    <w:p w14:paraId="4780DC03" w14:textId="1325800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04" w14:textId="14ED1A7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05" w14:textId="77777777" w:rsidR="00131D3E" w:rsidRPr="00DC25DA" w:rsidRDefault="00131D3E" w:rsidP="0053032F">
      <w:pPr>
        <w:rPr>
          <w:rFonts w:ascii="Courier New" w:hAnsi="Courier New" w:cs="Courier New"/>
          <w:sz w:val="20"/>
          <w:szCs w:val="20"/>
        </w:rPr>
      </w:pPr>
    </w:p>
    <w:p w14:paraId="4780DC06" w14:textId="2E9A7A32" w:rsidR="00131D3E" w:rsidRPr="00DC25DA" w:rsidRDefault="00131D3E" w:rsidP="0053032F">
      <w:pPr>
        <w:pStyle w:val="Heading3"/>
      </w:pPr>
      <w:r w:rsidRPr="00DC25DA">
        <w:t>FRNTMP</w:t>
      </w:r>
      <w:r w:rsidR="00180627" w:rsidRPr="00DC25DA">
        <w:tab/>
      </w:r>
      <w:r w:rsidRPr="00DC25DA">
        <w:t>1</w:t>
      </w:r>
      <w:r w:rsidR="00180627" w:rsidRPr="00DC25DA">
        <w:tab/>
      </w:r>
    </w:p>
    <w:p w14:paraId="4780DC07" w14:textId="1B28503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Meals included in rent allocation flag</w:t>
      </w:r>
    </w:p>
    <w:p w14:paraId="6D1E6426" w14:textId="0D555FDD" w:rsidR="00171994" w:rsidRPr="00DC25DA" w:rsidRDefault="00180627" w:rsidP="0053032F">
      <w:pPr>
        <w:rPr>
          <w:rFonts w:ascii="Courier New" w:hAnsi="Courier New" w:cs="Shruti"/>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71994" w:rsidRPr="00DC25DA">
        <w:rPr>
          <w:rFonts w:ascii="Courier New" w:hAnsi="Courier New" w:cs="Shruti"/>
          <w:sz w:val="20"/>
          <w:szCs w:val="20"/>
        </w:rPr>
        <w:t>b .N/A (GQ</w:t>
      </w:r>
      <w:r w:rsidR="003207BF" w:rsidRPr="00DC25DA">
        <w:rPr>
          <w:rFonts w:ascii="Courier New" w:hAnsi="Courier New" w:cs="Shruti"/>
          <w:sz w:val="20"/>
          <w:szCs w:val="20"/>
        </w:rPr>
        <w:t>)</w:t>
      </w:r>
    </w:p>
    <w:p w14:paraId="4780DC08" w14:textId="28F103A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09" w14:textId="62A18C7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0A" w14:textId="77777777" w:rsidR="00131D3E" w:rsidRPr="00DC25DA" w:rsidRDefault="00131D3E" w:rsidP="0053032F">
      <w:pPr>
        <w:rPr>
          <w:rFonts w:ascii="Courier New" w:hAnsi="Courier New" w:cs="Courier New"/>
          <w:sz w:val="20"/>
          <w:szCs w:val="20"/>
        </w:rPr>
      </w:pPr>
    </w:p>
    <w:p w14:paraId="4780DC0B" w14:textId="6E062D5F" w:rsidR="00131D3E" w:rsidRPr="00DC25DA" w:rsidRDefault="00131D3E" w:rsidP="0053032F">
      <w:pPr>
        <w:pStyle w:val="Heading3"/>
      </w:pPr>
      <w:r w:rsidRPr="00DC25DA">
        <w:t>FRNTP</w:t>
      </w:r>
      <w:r w:rsidR="00180627" w:rsidRPr="00DC25DA">
        <w:tab/>
      </w:r>
      <w:r w:rsidR="008874C1" w:rsidRPr="00DC25DA">
        <w:tab/>
      </w:r>
      <w:r w:rsidRPr="00DC25DA">
        <w:t>1</w:t>
      </w:r>
      <w:r w:rsidR="00180627" w:rsidRPr="00DC25DA">
        <w:tab/>
      </w:r>
    </w:p>
    <w:p w14:paraId="4780DC0C" w14:textId="0118AA9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Monthly rent allocation flag</w:t>
      </w:r>
    </w:p>
    <w:p w14:paraId="6DC05C82" w14:textId="097095AD" w:rsidR="00171994"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3207BF" w:rsidRPr="00DC25DA">
        <w:rPr>
          <w:rFonts w:ascii="Courier New" w:hAnsi="Courier New" w:cs="Shruti"/>
          <w:sz w:val="20"/>
          <w:szCs w:val="20"/>
        </w:rPr>
        <w:t>b .N/A (GQ)</w:t>
      </w:r>
      <w:r w:rsidR="00C03726" w:rsidRPr="00DC25DA">
        <w:rPr>
          <w:rFonts w:ascii="Courier New" w:hAnsi="Courier New" w:cs="Shruti"/>
          <w:sz w:val="20"/>
          <w:szCs w:val="20"/>
        </w:rPr>
        <w:t xml:space="preserve"> </w:t>
      </w:r>
    </w:p>
    <w:p w14:paraId="4780DC0D" w14:textId="67EB0BF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0E" w14:textId="15FA97D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0F" w14:textId="77777777" w:rsidR="00131D3E" w:rsidRPr="00DC25DA" w:rsidRDefault="00131D3E" w:rsidP="0053032F">
      <w:pPr>
        <w:rPr>
          <w:rFonts w:ascii="Courier New" w:hAnsi="Courier New" w:cs="Courier New"/>
          <w:sz w:val="20"/>
          <w:szCs w:val="20"/>
        </w:rPr>
      </w:pPr>
    </w:p>
    <w:p w14:paraId="59B281F5" w14:textId="77777777" w:rsidR="008874C1" w:rsidRPr="00DC25DA" w:rsidRDefault="00131D3E" w:rsidP="0053032F">
      <w:pPr>
        <w:pStyle w:val="Heading3"/>
      </w:pPr>
      <w:r w:rsidRPr="00DC25DA">
        <w:t>FRWATP</w:t>
      </w:r>
      <w:r w:rsidR="00180627" w:rsidRPr="00DC25DA">
        <w:tab/>
      </w:r>
      <w:r w:rsidRPr="00DC25DA">
        <w:t>1</w:t>
      </w:r>
    </w:p>
    <w:p w14:paraId="4780DC11" w14:textId="30308BE4" w:rsidR="00131D3E" w:rsidRPr="00DC25DA" w:rsidRDefault="00180627" w:rsidP="0053032F">
      <w:pPr>
        <w:pStyle w:val="Heading3"/>
      </w:pPr>
      <w:r w:rsidRPr="00DC25DA">
        <w:tab/>
      </w:r>
      <w:r w:rsidR="00131D3E" w:rsidRPr="00DC25DA">
        <w:t>Hot and cold running water allocation flag</w:t>
      </w:r>
    </w:p>
    <w:p w14:paraId="4E65DD75" w14:textId="01A60B30" w:rsidR="00ED7FEC"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D7FEC" w:rsidRPr="00DC25DA">
        <w:rPr>
          <w:rFonts w:ascii="Courier New" w:hAnsi="Courier New" w:cs="Shruti"/>
          <w:sz w:val="20"/>
          <w:szCs w:val="20"/>
        </w:rPr>
        <w:t>b .N/A (GQ)</w:t>
      </w:r>
    </w:p>
    <w:p w14:paraId="4780DC12" w14:textId="7D8B44F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13" w14:textId="25AB6BD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01CB1F02" w14:textId="0C73A8D2" w:rsidR="00997134" w:rsidRPr="00DC25DA" w:rsidRDefault="00997134" w:rsidP="0053032F">
      <w:pPr>
        <w:rPr>
          <w:rFonts w:ascii="Courier New" w:hAnsi="Courier New" w:cs="Courier New"/>
          <w:sz w:val="20"/>
          <w:szCs w:val="20"/>
        </w:rPr>
      </w:pPr>
    </w:p>
    <w:p w14:paraId="571EEDD6" w14:textId="69FBCAE9" w:rsidR="008874C1" w:rsidRPr="00DC25DA" w:rsidRDefault="00BF4332" w:rsidP="0053032F">
      <w:pPr>
        <w:pStyle w:val="Heading3"/>
      </w:pPr>
      <w:r w:rsidRPr="00DC25DA">
        <w:t>FRWATPRP</w:t>
      </w:r>
      <w:r w:rsidR="008874C1" w:rsidRPr="00DC25DA">
        <w:tab/>
      </w:r>
      <w:r w:rsidR="00997134" w:rsidRPr="00DC25DA">
        <w:t>1</w:t>
      </w:r>
    </w:p>
    <w:p w14:paraId="3DBBF344" w14:textId="10A885A9" w:rsidR="00997134" w:rsidRPr="00DC25DA" w:rsidRDefault="00180627" w:rsidP="0053032F">
      <w:pPr>
        <w:pStyle w:val="Heading3"/>
      </w:pPr>
      <w:r w:rsidRPr="00DC25DA">
        <w:tab/>
      </w:r>
      <w:r w:rsidR="00997134" w:rsidRPr="00DC25DA">
        <w:t>Running water allocation flag</w:t>
      </w:r>
      <w:ins w:id="35" w:author="Mary Schwartz (CENSUS/SEHSD FED)" w:date="2018-03-23T10:29:00Z">
        <w:r w:rsidR="00AE23B8">
          <w:t xml:space="preserve"> for Puerto Rico</w:t>
        </w:r>
      </w:ins>
    </w:p>
    <w:p w14:paraId="327BD1EA" w14:textId="0D9B8CB2" w:rsidR="00ED7FEC"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D7FEC" w:rsidRPr="00DC25DA">
        <w:rPr>
          <w:rFonts w:ascii="Courier New" w:hAnsi="Courier New" w:cs="Shruti"/>
          <w:sz w:val="20"/>
          <w:szCs w:val="20"/>
        </w:rPr>
        <w:t>b .N/A (GQ)</w:t>
      </w:r>
    </w:p>
    <w:p w14:paraId="6E705044" w14:textId="49D525FC" w:rsidR="0099713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997134" w:rsidRPr="00DC25DA">
        <w:rPr>
          <w:rFonts w:ascii="Courier New" w:hAnsi="Courier New" w:cs="Courier New"/>
          <w:sz w:val="20"/>
          <w:szCs w:val="20"/>
        </w:rPr>
        <w:t>0 .No</w:t>
      </w:r>
    </w:p>
    <w:p w14:paraId="65C4355D" w14:textId="6D97B33B" w:rsidR="0099713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997134" w:rsidRPr="00DC25DA">
        <w:rPr>
          <w:rFonts w:ascii="Courier New" w:hAnsi="Courier New" w:cs="Courier New"/>
          <w:sz w:val="20"/>
          <w:szCs w:val="20"/>
        </w:rPr>
        <w:t>1 .Yes</w:t>
      </w:r>
    </w:p>
    <w:p w14:paraId="469E81D5" w14:textId="77777777" w:rsidR="00506A85" w:rsidRPr="00DC25DA" w:rsidRDefault="00506A85" w:rsidP="0053032F">
      <w:pPr>
        <w:pStyle w:val="Heading3"/>
      </w:pPr>
    </w:p>
    <w:p w14:paraId="2BB55361" w14:textId="226D9C45" w:rsidR="00274CCE" w:rsidRPr="00DC25DA" w:rsidRDefault="00274CCE" w:rsidP="0053032F">
      <w:pPr>
        <w:pStyle w:val="Heading3"/>
        <w:rPr>
          <w:rFonts w:cs="Shruti"/>
        </w:rPr>
      </w:pPr>
      <w:r w:rsidRPr="00DC25DA">
        <w:t>FSATELLITE</w:t>
      </w:r>
      <w:r w:rsidR="00885C58" w:rsidRPr="00DC25DA">
        <w:t>P</w:t>
      </w:r>
      <w:r w:rsidR="00885C58" w:rsidRPr="00DC25DA">
        <w:rPr>
          <w:rFonts w:cs="Shruti"/>
        </w:rPr>
        <w:t xml:space="preserve"> </w:t>
      </w:r>
      <w:r w:rsidRPr="00DC25DA">
        <w:rPr>
          <w:rFonts w:cs="Shruti"/>
        </w:rPr>
        <w:t>1</w:t>
      </w:r>
      <w:r w:rsidR="00180627" w:rsidRPr="00DC25DA">
        <w:rPr>
          <w:rFonts w:cs="Shruti"/>
        </w:rPr>
        <w:tab/>
      </w:r>
    </w:p>
    <w:p w14:paraId="664C8AAD" w14:textId="3748D7E2" w:rsidR="00274CCE"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274CCE" w:rsidRPr="00DC25DA">
        <w:rPr>
          <w:rFonts w:ascii="Courier New" w:hAnsi="Courier New" w:cs="Shruti"/>
          <w:sz w:val="20"/>
          <w:szCs w:val="20"/>
        </w:rPr>
        <w:t>Satellite Internet service allocation flag</w:t>
      </w:r>
    </w:p>
    <w:p w14:paraId="0D5EA086" w14:textId="47D689AC" w:rsidR="00ED7FEC"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ED7FEC" w:rsidRPr="00DC25DA">
        <w:rPr>
          <w:rFonts w:ascii="Courier New" w:hAnsi="Courier New" w:cs="Shruti"/>
          <w:sz w:val="20"/>
          <w:szCs w:val="20"/>
        </w:rPr>
        <w:t>b .N/A (GQ)</w:t>
      </w:r>
    </w:p>
    <w:p w14:paraId="2170F1E8" w14:textId="35443527" w:rsidR="00274CCE"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274CCE" w:rsidRPr="00DC25DA">
        <w:rPr>
          <w:rFonts w:ascii="Courier New" w:hAnsi="Courier New" w:cs="Shruti"/>
          <w:sz w:val="20"/>
          <w:szCs w:val="20"/>
        </w:rPr>
        <w:t>0 .No</w:t>
      </w:r>
    </w:p>
    <w:p w14:paraId="005F1458" w14:textId="6F7F6A92" w:rsidR="001A495C"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274CCE" w:rsidRPr="00DC25DA">
        <w:rPr>
          <w:rFonts w:ascii="Courier New" w:hAnsi="Courier New" w:cs="Shruti"/>
          <w:sz w:val="20"/>
          <w:szCs w:val="20"/>
        </w:rPr>
        <w:t>1 .Yes</w:t>
      </w:r>
    </w:p>
    <w:p w14:paraId="4780DC14" w14:textId="77777777" w:rsidR="00131D3E" w:rsidRPr="00DC25DA" w:rsidRDefault="00131D3E" w:rsidP="0053032F">
      <w:pPr>
        <w:rPr>
          <w:rFonts w:ascii="Courier New" w:hAnsi="Courier New" w:cs="Courier New"/>
          <w:sz w:val="20"/>
          <w:szCs w:val="20"/>
        </w:rPr>
      </w:pPr>
    </w:p>
    <w:p w14:paraId="4780DC15" w14:textId="01002795" w:rsidR="00131D3E" w:rsidRPr="00DC25DA" w:rsidRDefault="00131D3E" w:rsidP="0053032F">
      <w:pPr>
        <w:pStyle w:val="Heading3"/>
      </w:pPr>
      <w:r w:rsidRPr="00DC25DA">
        <w:t>FSINKP</w:t>
      </w:r>
      <w:r w:rsidR="00180627" w:rsidRPr="00DC25DA">
        <w:tab/>
      </w:r>
      <w:r w:rsidRPr="00DC25DA">
        <w:t>1</w:t>
      </w:r>
    </w:p>
    <w:p w14:paraId="4780DC16" w14:textId="284FE74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Sink with a faucet allocation flag</w:t>
      </w:r>
    </w:p>
    <w:p w14:paraId="65B095E6" w14:textId="5258029A" w:rsidR="00ED7FEC"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D7FEC" w:rsidRPr="00DC25DA">
        <w:rPr>
          <w:rFonts w:ascii="Courier New" w:hAnsi="Courier New" w:cs="Shruti"/>
          <w:sz w:val="20"/>
          <w:szCs w:val="20"/>
        </w:rPr>
        <w:t>b .N/A (GQ)</w:t>
      </w:r>
    </w:p>
    <w:p w14:paraId="4780DC17" w14:textId="6DC55B7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18" w14:textId="70328D0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19" w14:textId="0F76F215" w:rsidR="00131D3E" w:rsidRPr="00DC25DA" w:rsidRDefault="00AD29C3" w:rsidP="0053032F">
      <w:pPr>
        <w:rPr>
          <w:rFonts w:ascii="Courier New" w:hAnsi="Courier New" w:cs="Courier New"/>
          <w:sz w:val="20"/>
          <w:szCs w:val="20"/>
        </w:rPr>
      </w:pPr>
      <w:r w:rsidRPr="00DC25DA">
        <w:rPr>
          <w:rFonts w:ascii="Courier New" w:hAnsi="Courier New" w:cs="Courier New"/>
          <w:sz w:val="20"/>
          <w:szCs w:val="20"/>
        </w:rPr>
        <w:t>FSMARTPHON</w:t>
      </w:r>
      <w:r w:rsidR="00F25D24" w:rsidRPr="00DC25DA">
        <w:rPr>
          <w:rFonts w:ascii="Courier New" w:hAnsi="Courier New" w:cs="Courier New"/>
          <w:sz w:val="20"/>
          <w:szCs w:val="20"/>
        </w:rPr>
        <w:t xml:space="preserve">P </w:t>
      </w:r>
      <w:r w:rsidRPr="00DC25DA">
        <w:rPr>
          <w:rFonts w:ascii="Courier New" w:hAnsi="Courier New" w:cs="Courier New"/>
          <w:sz w:val="20"/>
          <w:szCs w:val="20"/>
        </w:rPr>
        <w:t>1</w:t>
      </w:r>
    </w:p>
    <w:p w14:paraId="2F8E899A" w14:textId="6B804895" w:rsidR="00AD29C3" w:rsidRPr="00DC25DA" w:rsidRDefault="00AD29C3" w:rsidP="0053032F">
      <w:pPr>
        <w:rPr>
          <w:rFonts w:ascii="Courier New" w:hAnsi="Courier New" w:cs="Courier New"/>
          <w:sz w:val="20"/>
          <w:szCs w:val="20"/>
        </w:rPr>
      </w:pPr>
      <w:r w:rsidRPr="00DC25DA">
        <w:rPr>
          <w:rFonts w:ascii="Courier New" w:hAnsi="Courier New" w:cs="Courier New"/>
          <w:sz w:val="20"/>
          <w:szCs w:val="20"/>
        </w:rPr>
        <w:tab/>
        <w:t>Smartphone allocation flag</w:t>
      </w:r>
    </w:p>
    <w:p w14:paraId="336D5AC4" w14:textId="61C2D008" w:rsidR="00AD29C3" w:rsidRPr="00DC25DA" w:rsidRDefault="00AD29C3"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b  .N/A (GQ)</w:t>
      </w:r>
    </w:p>
    <w:p w14:paraId="09B39B7A" w14:textId="2C3912ED" w:rsidR="00AD29C3" w:rsidRPr="00DC25DA" w:rsidRDefault="00AD29C3"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0  .No</w:t>
      </w:r>
    </w:p>
    <w:p w14:paraId="2497D788" w14:textId="192993D5" w:rsidR="00AD29C3" w:rsidRPr="00DC25DA" w:rsidRDefault="00AD29C3"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1  .Yes</w:t>
      </w:r>
    </w:p>
    <w:p w14:paraId="1AD376CC" w14:textId="77777777" w:rsidR="00AD29C3" w:rsidRPr="00DC25DA" w:rsidRDefault="00AD29C3" w:rsidP="0053032F">
      <w:pPr>
        <w:pStyle w:val="Heading3"/>
      </w:pPr>
    </w:p>
    <w:p w14:paraId="553404AE" w14:textId="77777777" w:rsidR="00AD29C3" w:rsidRPr="00DC25DA" w:rsidRDefault="00AD29C3" w:rsidP="0053032F">
      <w:pPr>
        <w:pStyle w:val="Heading3"/>
      </w:pPr>
    </w:p>
    <w:p w14:paraId="6A6F02DD" w14:textId="77777777" w:rsidR="00AD29C3" w:rsidRPr="00DC25DA" w:rsidRDefault="00AD29C3" w:rsidP="0053032F">
      <w:pPr>
        <w:pStyle w:val="Heading3"/>
      </w:pPr>
    </w:p>
    <w:p w14:paraId="4780DC1A" w14:textId="431A7E60" w:rsidR="00131D3E" w:rsidRPr="00DC25DA" w:rsidRDefault="00131D3E" w:rsidP="0053032F">
      <w:pPr>
        <w:pStyle w:val="Heading3"/>
      </w:pPr>
      <w:r w:rsidRPr="00DC25DA">
        <w:t>FSMOC</w:t>
      </w:r>
      <w:r w:rsidR="00F90AB5" w:rsidRPr="00DC25DA">
        <w:t>P</w:t>
      </w:r>
      <w:r w:rsidR="00180627" w:rsidRPr="00DC25DA">
        <w:tab/>
      </w:r>
      <w:r w:rsidR="00083F8E" w:rsidRPr="00DC25DA">
        <w:t>1</w:t>
      </w:r>
    </w:p>
    <w:p w14:paraId="4780DC1B" w14:textId="4506FCB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Selected monthly owner cost allocation flag</w:t>
      </w:r>
    </w:p>
    <w:p w14:paraId="22A97390" w14:textId="098BF9CB" w:rsidR="00ED7FEC"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D7FEC" w:rsidRPr="00DC25DA">
        <w:rPr>
          <w:rFonts w:ascii="Courier New" w:hAnsi="Courier New" w:cs="Courier New"/>
          <w:sz w:val="20"/>
          <w:szCs w:val="20"/>
        </w:rPr>
        <w:t>b .N/A (GQ</w:t>
      </w:r>
      <w:r w:rsidR="003207BF" w:rsidRPr="00DC25DA">
        <w:rPr>
          <w:rFonts w:ascii="Courier New" w:hAnsi="Courier New" w:cs="Courier New"/>
          <w:sz w:val="20"/>
          <w:szCs w:val="20"/>
        </w:rPr>
        <w:t>)</w:t>
      </w:r>
    </w:p>
    <w:p w14:paraId="4780DC1C" w14:textId="7F0C29B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1D" w14:textId="74047C3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1E" w14:textId="77777777" w:rsidR="00131D3E" w:rsidRPr="00DC25DA" w:rsidRDefault="00131D3E" w:rsidP="0053032F">
      <w:pPr>
        <w:rPr>
          <w:rFonts w:ascii="Courier New" w:hAnsi="Courier New" w:cs="Courier New"/>
          <w:sz w:val="20"/>
          <w:szCs w:val="20"/>
        </w:rPr>
      </w:pPr>
    </w:p>
    <w:p w14:paraId="4780DC1F" w14:textId="0ED000A2" w:rsidR="00131D3E" w:rsidRPr="00DC25DA" w:rsidRDefault="00131D3E" w:rsidP="0053032F">
      <w:pPr>
        <w:pStyle w:val="Heading3"/>
      </w:pPr>
      <w:r w:rsidRPr="00DC25DA">
        <w:t>FSMP</w:t>
      </w:r>
      <w:r w:rsidR="00180627" w:rsidRPr="00DC25DA">
        <w:tab/>
      </w:r>
      <w:r w:rsidR="00276414" w:rsidRPr="00DC25DA">
        <w:tab/>
      </w:r>
      <w:r w:rsidRPr="00DC25DA">
        <w:t>1</w:t>
      </w:r>
      <w:r w:rsidR="00180627" w:rsidRPr="00DC25DA">
        <w:tab/>
      </w:r>
    </w:p>
    <w:p w14:paraId="4780DC20" w14:textId="17D5F835" w:rsidR="00E74B22"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Total payment on second and junior mortgages and home equity loans </w:t>
      </w:r>
    </w:p>
    <w:p w14:paraId="4780DC21" w14:textId="3C6AFD5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(monthly amount)allocation flag</w:t>
      </w:r>
    </w:p>
    <w:p w14:paraId="4C6A1573" w14:textId="64D6C666" w:rsidR="00ED7FEC"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ED7FEC" w:rsidRPr="00DC25DA">
        <w:rPr>
          <w:rFonts w:ascii="Courier New" w:hAnsi="Courier New" w:cs="Shruti"/>
          <w:sz w:val="20"/>
          <w:szCs w:val="20"/>
        </w:rPr>
        <w:t>b .N/A (GQ</w:t>
      </w:r>
      <w:r w:rsidR="003207BF" w:rsidRPr="00DC25DA">
        <w:rPr>
          <w:rFonts w:ascii="Courier New" w:hAnsi="Courier New" w:cs="Shruti"/>
          <w:sz w:val="20"/>
          <w:szCs w:val="20"/>
        </w:rPr>
        <w:t>)</w:t>
      </w:r>
    </w:p>
    <w:p w14:paraId="4780DC22" w14:textId="1C76027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23" w14:textId="263AA3E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24" w14:textId="77777777" w:rsidR="00131D3E" w:rsidRPr="00DC25DA" w:rsidRDefault="00131D3E" w:rsidP="0053032F">
      <w:pPr>
        <w:rPr>
          <w:rFonts w:ascii="Courier New" w:hAnsi="Courier New" w:cs="Courier New"/>
          <w:sz w:val="20"/>
          <w:szCs w:val="20"/>
        </w:rPr>
      </w:pPr>
    </w:p>
    <w:p w14:paraId="4780DC25" w14:textId="462E5E6F" w:rsidR="00131D3E" w:rsidRPr="00DC25DA" w:rsidRDefault="00131D3E" w:rsidP="0053032F">
      <w:pPr>
        <w:pStyle w:val="Heading3"/>
      </w:pPr>
      <w:r w:rsidRPr="00DC25DA">
        <w:t>FSMXHP</w:t>
      </w:r>
      <w:r w:rsidR="00180627" w:rsidRPr="00DC25DA">
        <w:tab/>
      </w:r>
      <w:r w:rsidRPr="00DC25DA">
        <w:t>1</w:t>
      </w:r>
      <w:r w:rsidR="00180627" w:rsidRPr="00DC25DA">
        <w:tab/>
      </w:r>
    </w:p>
    <w:p w14:paraId="4780DC26" w14:textId="4AE84EF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Home equity loan status allocation flag</w:t>
      </w:r>
    </w:p>
    <w:p w14:paraId="6A10C367" w14:textId="79ED8404" w:rsidR="00ED7FEC"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ED7FEC" w:rsidRPr="00DC25DA">
        <w:rPr>
          <w:rFonts w:ascii="Courier New" w:hAnsi="Courier New" w:cs="Shruti"/>
          <w:sz w:val="20"/>
          <w:szCs w:val="20"/>
        </w:rPr>
        <w:t>b .N/A (GQ</w:t>
      </w:r>
      <w:r w:rsidR="003207BF" w:rsidRPr="00DC25DA">
        <w:rPr>
          <w:rFonts w:ascii="Courier New" w:hAnsi="Courier New" w:cs="Shruti"/>
          <w:sz w:val="20"/>
          <w:szCs w:val="20"/>
        </w:rPr>
        <w:t>)</w:t>
      </w:r>
    </w:p>
    <w:p w14:paraId="4780DC27" w14:textId="028CDC8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28" w14:textId="6396B03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208B45E2" w14:textId="77777777" w:rsidR="001A495C" w:rsidRPr="00DC25DA" w:rsidRDefault="001A495C" w:rsidP="0053032F">
      <w:pPr>
        <w:rPr>
          <w:rFonts w:ascii="Courier New" w:hAnsi="Courier New" w:cs="Courier New"/>
          <w:sz w:val="20"/>
          <w:szCs w:val="20"/>
        </w:rPr>
      </w:pPr>
    </w:p>
    <w:p w14:paraId="4780DC2A" w14:textId="6FFD5149" w:rsidR="00131D3E" w:rsidRPr="00DC25DA" w:rsidRDefault="00131D3E" w:rsidP="0053032F">
      <w:pPr>
        <w:rPr>
          <w:rFonts w:ascii="Courier New" w:hAnsi="Courier New" w:cs="Courier New"/>
          <w:sz w:val="20"/>
          <w:szCs w:val="20"/>
        </w:rPr>
      </w:pPr>
      <w:r w:rsidRPr="00DC25DA">
        <w:rPr>
          <w:rStyle w:val="Heading3Char"/>
        </w:rPr>
        <w:t>FSMXSP</w:t>
      </w:r>
      <w:r w:rsidR="00180627" w:rsidRPr="00DC25DA">
        <w:rPr>
          <w:rFonts w:ascii="Courier New" w:hAnsi="Courier New" w:cs="Courier New"/>
          <w:sz w:val="20"/>
          <w:szCs w:val="20"/>
        </w:rPr>
        <w:tab/>
      </w:r>
      <w:r w:rsidRPr="00DC25DA">
        <w:rPr>
          <w:rFonts w:ascii="Courier New" w:hAnsi="Courier New" w:cs="Courier New"/>
          <w:sz w:val="20"/>
          <w:szCs w:val="20"/>
        </w:rPr>
        <w:t>1</w:t>
      </w:r>
      <w:r w:rsidR="00180627" w:rsidRPr="00DC25DA">
        <w:rPr>
          <w:rFonts w:ascii="Courier New" w:hAnsi="Courier New" w:cs="Courier New"/>
          <w:sz w:val="20"/>
          <w:szCs w:val="20"/>
        </w:rPr>
        <w:tab/>
      </w:r>
    </w:p>
    <w:p w14:paraId="4780DC2B" w14:textId="62C1CD3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Second mortgage status allocation flag</w:t>
      </w:r>
    </w:p>
    <w:p w14:paraId="59CE3565" w14:textId="2E0D8FC6" w:rsidR="008E12E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E12E9" w:rsidRPr="00DC25DA">
        <w:rPr>
          <w:rFonts w:ascii="Courier New" w:hAnsi="Courier New" w:cs="Courier New"/>
          <w:sz w:val="20"/>
          <w:szCs w:val="20"/>
        </w:rPr>
        <w:t>b .N/A (GQ</w:t>
      </w:r>
      <w:r w:rsidR="003207BF" w:rsidRPr="00DC25DA">
        <w:rPr>
          <w:rFonts w:ascii="Courier New" w:hAnsi="Courier New" w:cs="Courier New"/>
          <w:sz w:val="20"/>
          <w:szCs w:val="20"/>
        </w:rPr>
        <w:t>)</w:t>
      </w:r>
    </w:p>
    <w:p w14:paraId="4780DC2C" w14:textId="246DBC6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2D" w14:textId="31158AC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2E" w14:textId="77777777" w:rsidR="00131D3E" w:rsidRPr="00DC25DA" w:rsidRDefault="00131D3E" w:rsidP="0053032F">
      <w:pPr>
        <w:rPr>
          <w:rFonts w:ascii="Courier New" w:hAnsi="Courier New" w:cs="Courier New"/>
          <w:sz w:val="20"/>
          <w:szCs w:val="20"/>
        </w:rPr>
      </w:pPr>
    </w:p>
    <w:p w14:paraId="4780DC2F" w14:textId="395D4CA6" w:rsidR="00131D3E" w:rsidRPr="00DC25DA" w:rsidRDefault="00131D3E" w:rsidP="0053032F">
      <w:pPr>
        <w:pStyle w:val="Heading3"/>
      </w:pPr>
      <w:r w:rsidRPr="00DC25DA">
        <w:t>FSTOVP</w:t>
      </w:r>
      <w:r w:rsidR="00180627" w:rsidRPr="00DC25DA">
        <w:tab/>
      </w:r>
      <w:r w:rsidRPr="00DC25DA">
        <w:t>1</w:t>
      </w:r>
    </w:p>
    <w:p w14:paraId="4780DC30" w14:textId="2FFF03C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Stove or </w:t>
      </w:r>
      <w:r w:rsidR="00274CCE" w:rsidRPr="00DC25DA">
        <w:rPr>
          <w:rFonts w:ascii="Courier New" w:hAnsi="Courier New" w:cs="Courier New"/>
          <w:sz w:val="20"/>
          <w:szCs w:val="20"/>
        </w:rPr>
        <w:t>range</w:t>
      </w:r>
      <w:r w:rsidR="00131D3E" w:rsidRPr="00DC25DA">
        <w:rPr>
          <w:rFonts w:ascii="Courier New" w:hAnsi="Courier New" w:cs="Courier New"/>
          <w:sz w:val="20"/>
          <w:szCs w:val="20"/>
        </w:rPr>
        <w:t xml:space="preserve"> allocation flag</w:t>
      </w:r>
    </w:p>
    <w:p w14:paraId="058CBFAA" w14:textId="24A0C6EE" w:rsidR="008E12E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E12E9" w:rsidRPr="00DC25DA">
        <w:rPr>
          <w:rFonts w:ascii="Courier New" w:hAnsi="Courier New" w:cs="Courier New"/>
          <w:sz w:val="20"/>
          <w:szCs w:val="20"/>
        </w:rPr>
        <w:t>b .N/A (GQ)</w:t>
      </w:r>
    </w:p>
    <w:p w14:paraId="4780DC31" w14:textId="5924FA6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32" w14:textId="023ECC6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77B5C504" w14:textId="77777777" w:rsidR="00474779" w:rsidRPr="00DC25DA" w:rsidRDefault="00474779" w:rsidP="0053032F">
      <w:pPr>
        <w:rPr>
          <w:rFonts w:ascii="Courier New" w:hAnsi="Courier New" w:cs="Courier New"/>
          <w:sz w:val="20"/>
          <w:szCs w:val="20"/>
        </w:rPr>
      </w:pPr>
    </w:p>
    <w:p w14:paraId="4780DC36" w14:textId="256EE6D6" w:rsidR="007E63CC" w:rsidRPr="00DC25DA" w:rsidRDefault="00474779" w:rsidP="0053032F">
      <w:pPr>
        <w:rPr>
          <w:rFonts w:ascii="Courier New" w:hAnsi="Courier New" w:cs="Courier New"/>
          <w:sz w:val="20"/>
          <w:szCs w:val="20"/>
        </w:rPr>
      </w:pPr>
      <w:r w:rsidRPr="00DC25DA">
        <w:rPr>
          <w:rFonts w:ascii="Courier New" w:hAnsi="Courier New" w:cs="Courier New"/>
          <w:sz w:val="20"/>
          <w:szCs w:val="20"/>
        </w:rPr>
        <w:t>FTABLET</w:t>
      </w:r>
      <w:r w:rsidR="004805D5" w:rsidRPr="00DC25DA">
        <w:rPr>
          <w:rFonts w:ascii="Courier New" w:hAnsi="Courier New" w:cs="Courier New"/>
          <w:sz w:val="20"/>
          <w:szCs w:val="20"/>
        </w:rPr>
        <w:t>P</w:t>
      </w:r>
      <w:r w:rsidRPr="00DC25DA">
        <w:rPr>
          <w:rFonts w:ascii="Courier New" w:hAnsi="Courier New" w:cs="Courier New"/>
          <w:sz w:val="20"/>
          <w:szCs w:val="20"/>
        </w:rPr>
        <w:tab/>
        <w:t>1</w:t>
      </w:r>
    </w:p>
    <w:p w14:paraId="144132D9" w14:textId="0C454355" w:rsidR="00474779" w:rsidRPr="00DC25DA" w:rsidRDefault="00474779" w:rsidP="0053032F">
      <w:pPr>
        <w:rPr>
          <w:rFonts w:ascii="Courier New" w:hAnsi="Courier New" w:cs="Courier New"/>
          <w:sz w:val="20"/>
          <w:szCs w:val="20"/>
        </w:rPr>
      </w:pPr>
      <w:r w:rsidRPr="00DC25DA">
        <w:rPr>
          <w:rFonts w:ascii="Courier New" w:hAnsi="Courier New" w:cs="Courier New"/>
          <w:sz w:val="20"/>
          <w:szCs w:val="20"/>
        </w:rPr>
        <w:tab/>
        <w:t>Tablet or other portable wireless computer allocation flag</w:t>
      </w:r>
    </w:p>
    <w:p w14:paraId="5834C9FA" w14:textId="1E9E8DE9" w:rsidR="00474779" w:rsidRPr="00DC25DA" w:rsidRDefault="00474779"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b  .N/A (GQ)</w:t>
      </w:r>
    </w:p>
    <w:p w14:paraId="43B6F95A" w14:textId="21D1751F" w:rsidR="00474779" w:rsidRPr="00DC25DA" w:rsidRDefault="00474779" w:rsidP="00474779">
      <w:pPr>
        <w:pStyle w:val="ListParagraph"/>
        <w:numPr>
          <w:ilvl w:val="0"/>
          <w:numId w:val="2"/>
        </w:numPr>
        <w:rPr>
          <w:rFonts w:ascii="Courier New" w:hAnsi="Courier New" w:cs="Courier New"/>
          <w:sz w:val="20"/>
          <w:szCs w:val="20"/>
        </w:rPr>
      </w:pPr>
      <w:r w:rsidRPr="00DC25DA">
        <w:rPr>
          <w:rFonts w:ascii="Courier New" w:hAnsi="Courier New" w:cs="Courier New"/>
          <w:sz w:val="20"/>
          <w:szCs w:val="20"/>
        </w:rPr>
        <w:t>.No</w:t>
      </w:r>
    </w:p>
    <w:p w14:paraId="69CD7181" w14:textId="1C560DAD" w:rsidR="00474779" w:rsidRPr="00DC25DA" w:rsidRDefault="00474779" w:rsidP="00474779">
      <w:pPr>
        <w:ind w:left="1440"/>
        <w:rPr>
          <w:rFonts w:ascii="Courier New" w:hAnsi="Courier New" w:cs="Courier New"/>
          <w:sz w:val="20"/>
          <w:szCs w:val="20"/>
        </w:rPr>
      </w:pPr>
      <w:r w:rsidRPr="00DC25DA">
        <w:rPr>
          <w:rFonts w:ascii="Courier New" w:hAnsi="Courier New" w:cs="Courier New"/>
          <w:sz w:val="20"/>
          <w:szCs w:val="20"/>
        </w:rPr>
        <w:t>1  .Yes</w:t>
      </w:r>
    </w:p>
    <w:p w14:paraId="4C57DCD8" w14:textId="77777777" w:rsidR="00474779" w:rsidRPr="00DC25DA" w:rsidRDefault="00474779" w:rsidP="0053032F">
      <w:pPr>
        <w:pStyle w:val="Heading3"/>
      </w:pPr>
    </w:p>
    <w:p w14:paraId="4780DC37" w14:textId="3F3416B4" w:rsidR="00131D3E" w:rsidRPr="00DC25DA" w:rsidRDefault="00131D3E" w:rsidP="0053032F">
      <w:pPr>
        <w:pStyle w:val="Heading3"/>
      </w:pPr>
      <w:r w:rsidRPr="00DC25DA">
        <w:t>FTAXP</w:t>
      </w:r>
      <w:r w:rsidR="00180627" w:rsidRPr="00DC25DA">
        <w:tab/>
      </w:r>
      <w:r w:rsidR="00276414" w:rsidRPr="00DC25DA">
        <w:tab/>
      </w:r>
      <w:r w:rsidRPr="00DC25DA">
        <w:t>1</w:t>
      </w:r>
      <w:r w:rsidR="00180627" w:rsidRPr="00DC25DA">
        <w:tab/>
      </w:r>
    </w:p>
    <w:p w14:paraId="4780DC38" w14:textId="4C6433C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274CCE" w:rsidRPr="00DC25DA">
        <w:rPr>
          <w:rFonts w:ascii="Courier New" w:hAnsi="Courier New" w:cs="Courier New"/>
          <w:sz w:val="20"/>
          <w:szCs w:val="20"/>
        </w:rPr>
        <w:t xml:space="preserve">Property taxes (yearly amount) </w:t>
      </w:r>
      <w:r w:rsidR="00131D3E" w:rsidRPr="00DC25DA">
        <w:rPr>
          <w:rFonts w:ascii="Courier New" w:hAnsi="Courier New" w:cs="Courier New"/>
          <w:sz w:val="20"/>
          <w:szCs w:val="20"/>
        </w:rPr>
        <w:t>allocation flag</w:t>
      </w:r>
    </w:p>
    <w:p w14:paraId="7A569525" w14:textId="535DB077" w:rsidR="008E12E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E12E9" w:rsidRPr="00DC25DA">
        <w:rPr>
          <w:rFonts w:ascii="Courier New" w:hAnsi="Courier New" w:cs="Courier New"/>
          <w:sz w:val="20"/>
          <w:szCs w:val="20"/>
        </w:rPr>
        <w:t>b .N/A (GQ</w:t>
      </w:r>
      <w:r w:rsidR="003207BF" w:rsidRPr="00DC25DA">
        <w:rPr>
          <w:rFonts w:ascii="Courier New" w:hAnsi="Courier New" w:cs="Courier New"/>
          <w:sz w:val="20"/>
          <w:szCs w:val="20"/>
        </w:rPr>
        <w:t>)</w:t>
      </w:r>
    </w:p>
    <w:p w14:paraId="4780DC39" w14:textId="71E2306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3A" w14:textId="5185288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3B" w14:textId="77777777" w:rsidR="00131D3E" w:rsidRPr="00DC25DA" w:rsidRDefault="00131D3E" w:rsidP="0053032F">
      <w:pPr>
        <w:rPr>
          <w:rFonts w:ascii="Courier New" w:hAnsi="Courier New" w:cs="Courier New"/>
          <w:sz w:val="20"/>
          <w:szCs w:val="20"/>
        </w:rPr>
      </w:pPr>
    </w:p>
    <w:p w14:paraId="4780DC3C" w14:textId="28DCB8B2" w:rsidR="00131D3E" w:rsidRPr="00DC25DA" w:rsidRDefault="00131D3E" w:rsidP="0053032F">
      <w:pPr>
        <w:pStyle w:val="Heading3"/>
      </w:pPr>
      <w:r w:rsidRPr="00DC25DA">
        <w:t>FTELP</w:t>
      </w:r>
      <w:r w:rsidR="00180627" w:rsidRPr="00DC25DA">
        <w:tab/>
      </w:r>
      <w:r w:rsidR="00276414" w:rsidRPr="00DC25DA">
        <w:tab/>
      </w:r>
      <w:r w:rsidRPr="00DC25DA">
        <w:t>1</w:t>
      </w:r>
      <w:r w:rsidR="00180627" w:rsidRPr="00DC25DA">
        <w:tab/>
      </w:r>
    </w:p>
    <w:p w14:paraId="4780DC3D" w14:textId="3BCF585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00131D3E" w:rsidRPr="00DC25DA">
        <w:rPr>
          <w:rFonts w:ascii="Courier New" w:hAnsi="Courier New" w:cs="Courier New"/>
          <w:sz w:val="20"/>
          <w:szCs w:val="20"/>
        </w:rPr>
        <w:t xml:space="preserve">Telephone </w:t>
      </w:r>
      <w:r w:rsidR="00F72EBC" w:rsidRPr="00DC25DA">
        <w:rPr>
          <w:rFonts w:ascii="Courier New" w:hAnsi="Courier New" w:cs="Courier New"/>
          <w:sz w:val="20"/>
          <w:szCs w:val="20"/>
        </w:rPr>
        <w:t xml:space="preserve">service </w:t>
      </w:r>
      <w:r w:rsidR="00131D3E" w:rsidRPr="00DC25DA">
        <w:rPr>
          <w:rFonts w:ascii="Courier New" w:hAnsi="Courier New" w:cs="Courier New"/>
          <w:sz w:val="20"/>
          <w:szCs w:val="20"/>
        </w:rPr>
        <w:t>allocation flag</w:t>
      </w:r>
    </w:p>
    <w:p w14:paraId="754EC4BE" w14:textId="305AE250" w:rsidR="008E12E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E12E9" w:rsidRPr="00DC25DA">
        <w:rPr>
          <w:rFonts w:ascii="Courier New" w:hAnsi="Courier New" w:cs="Courier New"/>
          <w:sz w:val="20"/>
          <w:szCs w:val="20"/>
        </w:rPr>
        <w:t>b .N/A (GQ</w:t>
      </w:r>
      <w:r w:rsidR="003207BF" w:rsidRPr="00DC25DA">
        <w:rPr>
          <w:rFonts w:ascii="Courier New" w:hAnsi="Courier New" w:cs="Courier New"/>
          <w:sz w:val="20"/>
          <w:szCs w:val="20"/>
        </w:rPr>
        <w:t>)</w:t>
      </w:r>
    </w:p>
    <w:p w14:paraId="4780DC3E" w14:textId="4F90B23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3F" w14:textId="2A264AE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40" w14:textId="77777777" w:rsidR="00131D3E" w:rsidRPr="00DC25DA" w:rsidRDefault="00131D3E" w:rsidP="0053032F">
      <w:pPr>
        <w:rPr>
          <w:rFonts w:ascii="Courier New" w:hAnsi="Courier New" w:cs="Courier New"/>
          <w:sz w:val="20"/>
          <w:szCs w:val="20"/>
        </w:rPr>
      </w:pPr>
    </w:p>
    <w:p w14:paraId="4780DC41" w14:textId="36A63E82" w:rsidR="00131D3E" w:rsidRPr="00DC25DA" w:rsidRDefault="00131D3E" w:rsidP="0053032F">
      <w:pPr>
        <w:pStyle w:val="Heading3"/>
      </w:pPr>
      <w:r w:rsidRPr="00DC25DA">
        <w:t>FTENP</w:t>
      </w:r>
      <w:r w:rsidR="00180627" w:rsidRPr="00DC25DA">
        <w:tab/>
      </w:r>
      <w:r w:rsidR="00276414" w:rsidRPr="00DC25DA">
        <w:tab/>
      </w:r>
      <w:r w:rsidRPr="00DC25DA">
        <w:t>1</w:t>
      </w:r>
      <w:r w:rsidR="00180627" w:rsidRPr="00DC25DA">
        <w:tab/>
      </w:r>
    </w:p>
    <w:p w14:paraId="4780DC42" w14:textId="187F38D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Tenure allocation flag</w:t>
      </w:r>
    </w:p>
    <w:p w14:paraId="561E515F" w14:textId="2A28FC56" w:rsidR="008E12E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E12E9" w:rsidRPr="00DC25DA">
        <w:rPr>
          <w:rFonts w:ascii="Courier New" w:hAnsi="Courier New" w:cs="Courier New"/>
          <w:sz w:val="20"/>
          <w:szCs w:val="20"/>
        </w:rPr>
        <w:t>b .N/A (GQ</w:t>
      </w:r>
      <w:r w:rsidR="003207BF" w:rsidRPr="00DC25DA">
        <w:rPr>
          <w:rFonts w:ascii="Courier New" w:hAnsi="Courier New" w:cs="Courier New"/>
          <w:sz w:val="20"/>
          <w:szCs w:val="20"/>
        </w:rPr>
        <w:t>)</w:t>
      </w:r>
    </w:p>
    <w:p w14:paraId="4780DC43" w14:textId="20D1F46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44" w14:textId="1F2F248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45" w14:textId="77777777" w:rsidR="00131D3E" w:rsidRPr="00DC25DA" w:rsidRDefault="00131D3E" w:rsidP="0053032F">
      <w:pPr>
        <w:rPr>
          <w:rFonts w:ascii="Courier New" w:hAnsi="Courier New" w:cs="Courier New"/>
          <w:sz w:val="20"/>
          <w:szCs w:val="20"/>
        </w:rPr>
      </w:pPr>
    </w:p>
    <w:p w14:paraId="4780DC4B" w14:textId="117FE93C" w:rsidR="00131D3E" w:rsidRPr="00537ACC" w:rsidRDefault="00131D3E" w:rsidP="00537ACC">
      <w:pPr>
        <w:widowControl/>
        <w:autoSpaceDE/>
        <w:autoSpaceDN/>
        <w:adjustRightInd/>
        <w:rPr>
          <w:rFonts w:ascii="Courier" w:hAnsi="Courier" w:cs="Courier New"/>
          <w:sz w:val="20"/>
          <w:szCs w:val="20"/>
        </w:rPr>
      </w:pPr>
      <w:r w:rsidRPr="00537ACC">
        <w:rPr>
          <w:rFonts w:ascii="Courier" w:hAnsi="Courier"/>
          <w:sz w:val="20"/>
          <w:szCs w:val="20"/>
        </w:rPr>
        <w:t>FVACSP</w:t>
      </w:r>
      <w:r w:rsidR="00180627" w:rsidRPr="00537ACC">
        <w:rPr>
          <w:rFonts w:ascii="Courier" w:hAnsi="Courier"/>
          <w:sz w:val="20"/>
          <w:szCs w:val="20"/>
        </w:rPr>
        <w:tab/>
      </w:r>
      <w:r w:rsidRPr="00537ACC">
        <w:rPr>
          <w:rFonts w:ascii="Courier" w:hAnsi="Courier"/>
          <w:sz w:val="20"/>
          <w:szCs w:val="20"/>
        </w:rPr>
        <w:t>1</w:t>
      </w:r>
      <w:r w:rsidR="00180627" w:rsidRPr="00537ACC">
        <w:rPr>
          <w:rFonts w:ascii="Courier" w:hAnsi="Courier"/>
          <w:sz w:val="20"/>
          <w:szCs w:val="20"/>
        </w:rPr>
        <w:tab/>
      </w:r>
    </w:p>
    <w:p w14:paraId="4780DC4C" w14:textId="1B85CB8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Vacancy status allocation flag</w:t>
      </w:r>
    </w:p>
    <w:p w14:paraId="3329581D" w14:textId="687B097A" w:rsidR="008E12E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E12E9" w:rsidRPr="00DC25DA">
        <w:rPr>
          <w:rFonts w:ascii="Courier New" w:hAnsi="Courier New" w:cs="Courier New"/>
          <w:sz w:val="20"/>
          <w:szCs w:val="20"/>
        </w:rPr>
        <w:t>b .N/A (GQ</w:t>
      </w:r>
      <w:r w:rsidR="003207BF" w:rsidRPr="00DC25DA">
        <w:rPr>
          <w:rFonts w:ascii="Courier New" w:hAnsi="Courier New" w:cs="Courier New"/>
          <w:sz w:val="20"/>
          <w:szCs w:val="20"/>
        </w:rPr>
        <w:t>)</w:t>
      </w:r>
    </w:p>
    <w:p w14:paraId="4780DC4D" w14:textId="2F25429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4E" w14:textId="7781DA2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4F" w14:textId="77777777" w:rsidR="00131D3E" w:rsidRPr="00DC25DA" w:rsidRDefault="00131D3E" w:rsidP="0053032F">
      <w:pPr>
        <w:rPr>
          <w:rFonts w:ascii="Courier New" w:hAnsi="Courier New" w:cs="Courier New"/>
          <w:sz w:val="20"/>
          <w:szCs w:val="20"/>
        </w:rPr>
      </w:pPr>
    </w:p>
    <w:p w14:paraId="4780DC50" w14:textId="514B158A" w:rsidR="00131D3E" w:rsidRPr="00DC25DA" w:rsidRDefault="00131D3E" w:rsidP="0053032F">
      <w:pPr>
        <w:pStyle w:val="Heading3"/>
      </w:pPr>
      <w:r w:rsidRPr="00DC25DA">
        <w:t>FVALP</w:t>
      </w:r>
      <w:r w:rsidR="00276414" w:rsidRPr="00DC25DA">
        <w:tab/>
      </w:r>
      <w:r w:rsidR="00180627" w:rsidRPr="00DC25DA">
        <w:tab/>
      </w:r>
      <w:r w:rsidRPr="00DC25DA">
        <w:t>1</w:t>
      </w:r>
      <w:r w:rsidR="00180627" w:rsidRPr="00DC25DA">
        <w:tab/>
      </w:r>
    </w:p>
    <w:p w14:paraId="4780DC51" w14:textId="268D650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Property value allocation flag</w:t>
      </w:r>
    </w:p>
    <w:p w14:paraId="2DDE0433" w14:textId="09FFD967" w:rsidR="008E12E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E12E9" w:rsidRPr="00DC25DA">
        <w:rPr>
          <w:rFonts w:ascii="Courier New" w:hAnsi="Courier New" w:cs="Courier New"/>
          <w:sz w:val="20"/>
          <w:szCs w:val="20"/>
        </w:rPr>
        <w:t>b .N/A (GQ</w:t>
      </w:r>
      <w:r w:rsidR="003207BF" w:rsidRPr="00DC25DA">
        <w:rPr>
          <w:rFonts w:ascii="Courier New" w:hAnsi="Courier New" w:cs="Courier New"/>
          <w:sz w:val="20"/>
          <w:szCs w:val="20"/>
        </w:rPr>
        <w:t>)</w:t>
      </w:r>
    </w:p>
    <w:p w14:paraId="4780DC52" w14:textId="4553405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53" w14:textId="5341073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54" w14:textId="77777777" w:rsidR="00131D3E" w:rsidRPr="00DC25DA" w:rsidRDefault="00131D3E" w:rsidP="0053032F">
      <w:pPr>
        <w:rPr>
          <w:rFonts w:ascii="Courier New" w:hAnsi="Courier New" w:cs="Courier New"/>
          <w:sz w:val="20"/>
          <w:szCs w:val="20"/>
        </w:rPr>
      </w:pPr>
    </w:p>
    <w:p w14:paraId="4780DC55" w14:textId="48862274" w:rsidR="00131D3E" w:rsidRPr="00DC25DA" w:rsidRDefault="00131D3E" w:rsidP="0053032F">
      <w:pPr>
        <w:pStyle w:val="Heading3"/>
      </w:pPr>
      <w:r w:rsidRPr="00DC25DA">
        <w:t>FVEHP</w:t>
      </w:r>
      <w:r w:rsidR="00276414" w:rsidRPr="00DC25DA">
        <w:tab/>
      </w:r>
      <w:r w:rsidR="00180627" w:rsidRPr="00DC25DA">
        <w:tab/>
      </w:r>
      <w:r w:rsidRPr="00DC25DA">
        <w:t>1</w:t>
      </w:r>
      <w:r w:rsidR="00180627" w:rsidRPr="00DC25DA">
        <w:tab/>
      </w:r>
    </w:p>
    <w:p w14:paraId="4780DC56" w14:textId="7A7FB48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Vehicles available allocation flag</w:t>
      </w:r>
    </w:p>
    <w:p w14:paraId="161829FB" w14:textId="3463A8CA" w:rsidR="008E12E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E12E9" w:rsidRPr="00DC25DA">
        <w:rPr>
          <w:rFonts w:ascii="Courier New" w:hAnsi="Courier New" w:cs="Courier New"/>
          <w:sz w:val="20"/>
          <w:szCs w:val="20"/>
        </w:rPr>
        <w:t>b .N/A (GQ</w:t>
      </w:r>
      <w:r w:rsidR="003207BF" w:rsidRPr="00DC25DA">
        <w:rPr>
          <w:rFonts w:ascii="Courier New" w:hAnsi="Courier New" w:cs="Courier New"/>
          <w:sz w:val="20"/>
          <w:szCs w:val="20"/>
        </w:rPr>
        <w:t>)</w:t>
      </w:r>
    </w:p>
    <w:p w14:paraId="4780DC57" w14:textId="6959642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58" w14:textId="0AFC38B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59" w14:textId="77777777" w:rsidR="00131D3E" w:rsidRPr="00DC25DA" w:rsidRDefault="00131D3E" w:rsidP="0053032F">
      <w:pPr>
        <w:rPr>
          <w:rFonts w:ascii="Courier New" w:hAnsi="Courier New" w:cs="Courier New"/>
          <w:sz w:val="20"/>
          <w:szCs w:val="20"/>
        </w:rPr>
      </w:pPr>
    </w:p>
    <w:p w14:paraId="4780DC5A" w14:textId="5CE49561" w:rsidR="00131D3E" w:rsidRPr="00DC25DA" w:rsidRDefault="00131D3E" w:rsidP="0053032F">
      <w:pPr>
        <w:pStyle w:val="Heading3"/>
      </w:pPr>
      <w:r w:rsidRPr="00DC25DA">
        <w:t>FWATP</w:t>
      </w:r>
      <w:r w:rsidR="00180627" w:rsidRPr="00DC25DA">
        <w:tab/>
      </w:r>
      <w:r w:rsidR="00276414" w:rsidRPr="00DC25DA">
        <w:tab/>
      </w:r>
      <w:r w:rsidRPr="00DC25DA">
        <w:t>1</w:t>
      </w:r>
      <w:r w:rsidR="00180627" w:rsidRPr="00DC25DA">
        <w:tab/>
      </w:r>
    </w:p>
    <w:p w14:paraId="4780DC5B" w14:textId="0A0EB34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Water (yearly cost) allocation flag</w:t>
      </w:r>
    </w:p>
    <w:p w14:paraId="5E000793" w14:textId="36C88876" w:rsidR="008E12E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E12E9" w:rsidRPr="00DC25DA">
        <w:rPr>
          <w:rFonts w:ascii="Courier New" w:hAnsi="Courier New" w:cs="Courier New"/>
          <w:sz w:val="20"/>
          <w:szCs w:val="20"/>
        </w:rPr>
        <w:t>b .N/A (GQ</w:t>
      </w:r>
      <w:r w:rsidR="003207BF" w:rsidRPr="00DC25DA">
        <w:rPr>
          <w:rFonts w:ascii="Courier New" w:hAnsi="Courier New" w:cs="Courier New"/>
          <w:sz w:val="20"/>
          <w:szCs w:val="20"/>
        </w:rPr>
        <w:t>)</w:t>
      </w:r>
    </w:p>
    <w:p w14:paraId="4780DC5C" w14:textId="0372B6A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DC5D" w14:textId="2D4DF5E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C5E" w14:textId="77777777" w:rsidR="00131D3E" w:rsidRPr="00DC25DA" w:rsidRDefault="00131D3E" w:rsidP="0053032F">
      <w:pPr>
        <w:rPr>
          <w:rFonts w:ascii="Courier New" w:hAnsi="Courier New" w:cs="Courier New"/>
          <w:sz w:val="20"/>
          <w:szCs w:val="20"/>
        </w:rPr>
      </w:pPr>
    </w:p>
    <w:p w14:paraId="4780DC5F" w14:textId="484390E4" w:rsidR="00131D3E" w:rsidRPr="00DC25DA" w:rsidRDefault="00131D3E" w:rsidP="0053032F">
      <w:pPr>
        <w:pStyle w:val="Heading3"/>
      </w:pPr>
      <w:r w:rsidRPr="00DC25DA">
        <w:t>FYBLP</w:t>
      </w:r>
      <w:r w:rsidR="00180627" w:rsidRPr="00DC25DA">
        <w:tab/>
      </w:r>
      <w:r w:rsidR="00276414" w:rsidRPr="00DC25DA">
        <w:tab/>
      </w:r>
      <w:r w:rsidRPr="00DC25DA">
        <w:t>1</w:t>
      </w:r>
      <w:r w:rsidR="00180627" w:rsidRPr="00DC25DA">
        <w:tab/>
      </w:r>
    </w:p>
    <w:p w14:paraId="4780DC60" w14:textId="7C9DDE5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When structure first built allocation flag</w:t>
      </w:r>
    </w:p>
    <w:p w14:paraId="1936DD44" w14:textId="539DDBEA" w:rsidR="008E12E9"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E12E9" w:rsidRPr="00DC25DA">
        <w:rPr>
          <w:rFonts w:ascii="Courier New" w:hAnsi="Courier New" w:cs="Courier New"/>
          <w:sz w:val="20"/>
          <w:szCs w:val="20"/>
        </w:rPr>
        <w:t>b .N/A (GQ)</w:t>
      </w:r>
    </w:p>
    <w:p w14:paraId="4780DC61" w14:textId="2FF3FFD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7D648F06" w14:textId="5A425716" w:rsidR="00574345"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6935366E" w14:textId="77777777" w:rsidR="00823321" w:rsidRPr="00DC25DA" w:rsidRDefault="00823321" w:rsidP="0053032F">
      <w:pPr>
        <w:rPr>
          <w:rFonts w:ascii="Courier New" w:hAnsi="Courier New" w:cs="Courier New"/>
          <w:sz w:val="20"/>
          <w:szCs w:val="20"/>
        </w:rPr>
      </w:pPr>
    </w:p>
    <w:p w14:paraId="4780DC64" w14:textId="631A4ED2" w:rsidR="00131D3E" w:rsidRPr="00DC25DA" w:rsidRDefault="00131D3E" w:rsidP="0053032F">
      <w:pPr>
        <w:pStyle w:val="Heading3"/>
      </w:pPr>
      <w:r w:rsidRPr="00DC25DA">
        <w:t>WGTP1</w:t>
      </w:r>
      <w:r w:rsidR="00180627" w:rsidRPr="00DC25DA">
        <w:tab/>
      </w:r>
      <w:r w:rsidR="00276414" w:rsidRPr="00DC25DA">
        <w:tab/>
      </w:r>
      <w:r w:rsidRPr="00DC25DA">
        <w:t>5</w:t>
      </w:r>
    </w:p>
    <w:p w14:paraId="4780DC65" w14:textId="32427FE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1</w:t>
      </w:r>
    </w:p>
    <w:p w14:paraId="4780DC66" w14:textId="18FBA47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67" w14:textId="77777777" w:rsidR="00131D3E" w:rsidRPr="00DC25DA" w:rsidRDefault="00131D3E" w:rsidP="0053032F">
      <w:pPr>
        <w:rPr>
          <w:rFonts w:ascii="Courier New" w:hAnsi="Courier New" w:cs="Courier New"/>
          <w:sz w:val="20"/>
          <w:szCs w:val="20"/>
        </w:rPr>
      </w:pPr>
    </w:p>
    <w:p w14:paraId="4780DC68" w14:textId="034EBFE2" w:rsidR="00131D3E" w:rsidRPr="00DC25DA" w:rsidRDefault="00131D3E" w:rsidP="0053032F">
      <w:pPr>
        <w:pStyle w:val="Heading3"/>
      </w:pPr>
      <w:r w:rsidRPr="00DC25DA">
        <w:t>WGTP2</w:t>
      </w:r>
      <w:r w:rsidR="00180627" w:rsidRPr="00DC25DA">
        <w:tab/>
      </w:r>
      <w:r w:rsidR="00276414" w:rsidRPr="00DC25DA">
        <w:tab/>
      </w:r>
      <w:r w:rsidRPr="00DC25DA">
        <w:t>5</w:t>
      </w:r>
    </w:p>
    <w:p w14:paraId="4780DC69" w14:textId="0ED5431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2</w:t>
      </w:r>
    </w:p>
    <w:p w14:paraId="4780DC6A" w14:textId="5968EE4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6B" w14:textId="77777777" w:rsidR="007E63CC" w:rsidRPr="00DC25DA" w:rsidRDefault="007E63CC" w:rsidP="0053032F">
      <w:pPr>
        <w:rPr>
          <w:rFonts w:ascii="Courier New" w:hAnsi="Courier New" w:cs="Courier New"/>
          <w:sz w:val="20"/>
          <w:szCs w:val="20"/>
        </w:rPr>
      </w:pPr>
    </w:p>
    <w:p w14:paraId="4780DC6C" w14:textId="7F2402A9" w:rsidR="00131D3E" w:rsidRPr="00DC25DA" w:rsidRDefault="00131D3E" w:rsidP="0053032F">
      <w:pPr>
        <w:pStyle w:val="Heading3"/>
      </w:pPr>
      <w:r w:rsidRPr="00DC25DA">
        <w:t>WGTP3</w:t>
      </w:r>
      <w:r w:rsidR="00180627" w:rsidRPr="00DC25DA">
        <w:tab/>
      </w:r>
      <w:r w:rsidR="00276414" w:rsidRPr="00DC25DA">
        <w:tab/>
      </w:r>
      <w:r w:rsidRPr="00DC25DA">
        <w:t>5</w:t>
      </w:r>
    </w:p>
    <w:p w14:paraId="4780DC6D" w14:textId="31FE019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3</w:t>
      </w:r>
    </w:p>
    <w:p w14:paraId="4780DC6E" w14:textId="38ED8E6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6F" w14:textId="77777777" w:rsidR="00131D3E" w:rsidRPr="00DC25DA" w:rsidRDefault="00131D3E" w:rsidP="0053032F">
      <w:pPr>
        <w:rPr>
          <w:rFonts w:ascii="Courier New" w:hAnsi="Courier New" w:cs="Courier New"/>
          <w:sz w:val="20"/>
          <w:szCs w:val="20"/>
        </w:rPr>
      </w:pPr>
    </w:p>
    <w:p w14:paraId="4780DC70" w14:textId="23870B21" w:rsidR="00131D3E" w:rsidRPr="00DC25DA" w:rsidRDefault="00131D3E" w:rsidP="0053032F">
      <w:pPr>
        <w:pStyle w:val="Heading3"/>
      </w:pPr>
      <w:r w:rsidRPr="00DC25DA">
        <w:lastRenderedPageBreak/>
        <w:t>WGTP4</w:t>
      </w:r>
      <w:r w:rsidR="00180627" w:rsidRPr="00DC25DA">
        <w:tab/>
      </w:r>
      <w:r w:rsidR="00276414" w:rsidRPr="00DC25DA">
        <w:tab/>
      </w:r>
      <w:r w:rsidRPr="00DC25DA">
        <w:t>5</w:t>
      </w:r>
    </w:p>
    <w:p w14:paraId="4780DC71" w14:textId="4166F3F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4</w:t>
      </w:r>
    </w:p>
    <w:p w14:paraId="4780DC72" w14:textId="4733114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73" w14:textId="77777777" w:rsidR="00131D3E" w:rsidRPr="00DC25DA" w:rsidRDefault="00131D3E" w:rsidP="0053032F">
      <w:pPr>
        <w:rPr>
          <w:rFonts w:ascii="Courier New" w:hAnsi="Courier New" w:cs="Courier New"/>
          <w:sz w:val="20"/>
          <w:szCs w:val="20"/>
        </w:rPr>
      </w:pPr>
    </w:p>
    <w:p w14:paraId="4780DC74" w14:textId="5ACC0525" w:rsidR="00131D3E" w:rsidRPr="00403789" w:rsidRDefault="00131D3E" w:rsidP="00403789">
      <w:pPr>
        <w:widowControl/>
        <w:autoSpaceDE/>
        <w:autoSpaceDN/>
        <w:adjustRightInd/>
        <w:rPr>
          <w:rFonts w:ascii="Courier New" w:hAnsi="Courier New" w:cs="Courier New"/>
          <w:sz w:val="20"/>
          <w:szCs w:val="20"/>
        </w:rPr>
      </w:pPr>
      <w:r w:rsidRPr="00403789">
        <w:rPr>
          <w:rFonts w:ascii="Courier New" w:hAnsi="Courier New" w:cs="Courier New"/>
          <w:sz w:val="20"/>
          <w:szCs w:val="20"/>
        </w:rPr>
        <w:t>WGTP5</w:t>
      </w:r>
      <w:r w:rsidR="00180627" w:rsidRPr="00403789">
        <w:rPr>
          <w:rFonts w:ascii="Courier New" w:hAnsi="Courier New" w:cs="Courier New"/>
          <w:sz w:val="20"/>
          <w:szCs w:val="20"/>
        </w:rPr>
        <w:tab/>
      </w:r>
      <w:r w:rsidR="00276414" w:rsidRPr="00DC25DA">
        <w:tab/>
      </w:r>
      <w:r w:rsidRPr="00DC25DA">
        <w:t>5</w:t>
      </w:r>
    </w:p>
    <w:p w14:paraId="4780DC75" w14:textId="0606808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5</w:t>
      </w:r>
    </w:p>
    <w:p w14:paraId="4780DC76" w14:textId="2B4AB70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77" w14:textId="77777777" w:rsidR="00131D3E" w:rsidRPr="00DC25DA" w:rsidRDefault="00131D3E" w:rsidP="0053032F">
      <w:pPr>
        <w:rPr>
          <w:rFonts w:ascii="Courier New" w:hAnsi="Courier New" w:cs="Courier New"/>
          <w:sz w:val="20"/>
          <w:szCs w:val="20"/>
        </w:rPr>
      </w:pPr>
    </w:p>
    <w:p w14:paraId="4780DC78" w14:textId="662B127A" w:rsidR="00131D3E" w:rsidRPr="00DC25DA" w:rsidRDefault="00131D3E" w:rsidP="0053032F">
      <w:pPr>
        <w:pStyle w:val="Heading3"/>
      </w:pPr>
      <w:r w:rsidRPr="00DC25DA">
        <w:t>WGTP6</w:t>
      </w:r>
      <w:r w:rsidR="00276414" w:rsidRPr="00DC25DA">
        <w:tab/>
      </w:r>
      <w:r w:rsidR="00276414" w:rsidRPr="00DC25DA">
        <w:tab/>
      </w:r>
      <w:r w:rsidRPr="00DC25DA">
        <w:t>5</w:t>
      </w:r>
    </w:p>
    <w:p w14:paraId="4780DC79" w14:textId="069268D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6</w:t>
      </w:r>
    </w:p>
    <w:p w14:paraId="4780DC7A" w14:textId="12240B6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7B" w14:textId="77777777" w:rsidR="00131D3E" w:rsidRPr="00DC25DA" w:rsidRDefault="00131D3E" w:rsidP="0053032F">
      <w:pPr>
        <w:rPr>
          <w:rFonts w:ascii="Courier New" w:hAnsi="Courier New" w:cs="Courier New"/>
          <w:sz w:val="20"/>
          <w:szCs w:val="20"/>
        </w:rPr>
      </w:pPr>
    </w:p>
    <w:p w14:paraId="4780DC7C" w14:textId="1D70B6A7" w:rsidR="00131D3E" w:rsidRPr="00DC25DA" w:rsidRDefault="00131D3E" w:rsidP="0053032F">
      <w:pPr>
        <w:pStyle w:val="Heading3"/>
      </w:pPr>
      <w:r w:rsidRPr="00DC25DA">
        <w:t>WGTP7</w:t>
      </w:r>
      <w:r w:rsidR="00276414" w:rsidRPr="00DC25DA">
        <w:tab/>
      </w:r>
      <w:r w:rsidR="00180627" w:rsidRPr="00DC25DA">
        <w:tab/>
      </w:r>
      <w:r w:rsidRPr="00DC25DA">
        <w:t>5</w:t>
      </w:r>
    </w:p>
    <w:p w14:paraId="4780DC7D" w14:textId="16439CA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7</w:t>
      </w:r>
    </w:p>
    <w:p w14:paraId="4780DC7E" w14:textId="4BEEA83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7F" w14:textId="77777777" w:rsidR="00131D3E" w:rsidRPr="00DC25DA" w:rsidRDefault="00131D3E" w:rsidP="0053032F">
      <w:pPr>
        <w:rPr>
          <w:rFonts w:ascii="Courier New" w:hAnsi="Courier New" w:cs="Courier New"/>
          <w:sz w:val="20"/>
          <w:szCs w:val="20"/>
        </w:rPr>
      </w:pPr>
    </w:p>
    <w:p w14:paraId="4780DC80" w14:textId="081BE077" w:rsidR="00131D3E" w:rsidRPr="00DC25DA" w:rsidRDefault="00131D3E" w:rsidP="0053032F">
      <w:pPr>
        <w:pStyle w:val="Heading3"/>
      </w:pPr>
      <w:r w:rsidRPr="00DC25DA">
        <w:t>WGTP8</w:t>
      </w:r>
      <w:r w:rsidR="00276414" w:rsidRPr="00DC25DA">
        <w:tab/>
      </w:r>
      <w:r w:rsidR="00180627" w:rsidRPr="00DC25DA">
        <w:tab/>
      </w:r>
      <w:r w:rsidRPr="00DC25DA">
        <w:t>5</w:t>
      </w:r>
    </w:p>
    <w:p w14:paraId="4780DC81" w14:textId="5C3A29E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8</w:t>
      </w:r>
    </w:p>
    <w:p w14:paraId="4780DC82" w14:textId="1400D5B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83" w14:textId="77777777" w:rsidR="00131D3E" w:rsidRPr="00DC25DA" w:rsidRDefault="00131D3E" w:rsidP="0053032F">
      <w:pPr>
        <w:rPr>
          <w:rFonts w:ascii="Courier New" w:hAnsi="Courier New" w:cs="Courier New"/>
          <w:sz w:val="20"/>
          <w:szCs w:val="20"/>
        </w:rPr>
      </w:pPr>
    </w:p>
    <w:p w14:paraId="4780DC84" w14:textId="307EE6C2" w:rsidR="00131D3E" w:rsidRPr="00DC25DA" w:rsidRDefault="00131D3E" w:rsidP="0053032F">
      <w:pPr>
        <w:pStyle w:val="Heading3"/>
      </w:pPr>
      <w:r w:rsidRPr="00DC25DA">
        <w:t>WGTP9</w:t>
      </w:r>
      <w:r w:rsidR="00276414" w:rsidRPr="00DC25DA">
        <w:tab/>
      </w:r>
      <w:r w:rsidR="00180627" w:rsidRPr="00DC25DA">
        <w:tab/>
      </w:r>
      <w:r w:rsidRPr="00DC25DA">
        <w:t>5</w:t>
      </w:r>
    </w:p>
    <w:p w14:paraId="4780DC85" w14:textId="53731A9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9</w:t>
      </w:r>
    </w:p>
    <w:p w14:paraId="4780DC86" w14:textId="54D55E8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87" w14:textId="77777777" w:rsidR="00131D3E" w:rsidRPr="00DC25DA" w:rsidRDefault="00131D3E" w:rsidP="0053032F">
      <w:pPr>
        <w:rPr>
          <w:rFonts w:ascii="Courier New" w:hAnsi="Courier New" w:cs="Courier New"/>
          <w:sz w:val="20"/>
          <w:szCs w:val="20"/>
        </w:rPr>
      </w:pPr>
    </w:p>
    <w:p w14:paraId="4780DC88" w14:textId="3EB32109" w:rsidR="00131D3E" w:rsidRPr="00DC25DA" w:rsidRDefault="00131D3E" w:rsidP="0053032F">
      <w:pPr>
        <w:pStyle w:val="Heading3"/>
      </w:pPr>
      <w:r w:rsidRPr="00DC25DA">
        <w:t>WGTP10</w:t>
      </w:r>
      <w:r w:rsidR="00180627" w:rsidRPr="00DC25DA">
        <w:tab/>
      </w:r>
      <w:r w:rsidRPr="00DC25DA">
        <w:t>5</w:t>
      </w:r>
    </w:p>
    <w:p w14:paraId="4780DC89" w14:textId="24CA7F7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10</w:t>
      </w:r>
    </w:p>
    <w:p w14:paraId="4780DC8A" w14:textId="280888D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8B" w14:textId="77777777" w:rsidR="00131D3E" w:rsidRPr="00DC25DA" w:rsidRDefault="00131D3E" w:rsidP="0053032F">
      <w:pPr>
        <w:rPr>
          <w:rFonts w:ascii="Courier New" w:hAnsi="Courier New" w:cs="Courier New"/>
          <w:sz w:val="20"/>
          <w:szCs w:val="20"/>
        </w:rPr>
      </w:pPr>
    </w:p>
    <w:p w14:paraId="4780DC8D" w14:textId="28AA7A4C" w:rsidR="00131D3E" w:rsidRPr="00DC25DA" w:rsidRDefault="00131D3E" w:rsidP="0053032F">
      <w:pPr>
        <w:pStyle w:val="Heading3"/>
      </w:pPr>
      <w:r w:rsidRPr="00DC25DA">
        <w:t>WGTP11</w:t>
      </w:r>
      <w:r w:rsidR="00180627" w:rsidRPr="00DC25DA">
        <w:tab/>
      </w:r>
      <w:r w:rsidRPr="00DC25DA">
        <w:t>5</w:t>
      </w:r>
    </w:p>
    <w:p w14:paraId="4780DC8E" w14:textId="58B5A52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11</w:t>
      </w:r>
    </w:p>
    <w:p w14:paraId="4780DC8F" w14:textId="0A96CB3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90" w14:textId="77777777" w:rsidR="00131D3E" w:rsidRPr="00DC25DA" w:rsidRDefault="00131D3E" w:rsidP="0053032F">
      <w:pPr>
        <w:rPr>
          <w:rFonts w:ascii="Courier New" w:hAnsi="Courier New" w:cs="Courier New"/>
          <w:sz w:val="20"/>
          <w:szCs w:val="20"/>
        </w:rPr>
      </w:pPr>
    </w:p>
    <w:p w14:paraId="4780DC91" w14:textId="390BE743" w:rsidR="00131D3E" w:rsidRPr="00DC25DA" w:rsidRDefault="00131D3E" w:rsidP="0053032F">
      <w:pPr>
        <w:pStyle w:val="Heading3"/>
      </w:pPr>
      <w:r w:rsidRPr="00DC25DA">
        <w:t>WGTP12</w:t>
      </w:r>
      <w:r w:rsidR="00180627" w:rsidRPr="00DC25DA">
        <w:tab/>
      </w:r>
      <w:r w:rsidRPr="00DC25DA">
        <w:t>5</w:t>
      </w:r>
    </w:p>
    <w:p w14:paraId="4780DC92" w14:textId="436AFD0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12</w:t>
      </w:r>
    </w:p>
    <w:p w14:paraId="4780DC93" w14:textId="44E76F1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94" w14:textId="77777777" w:rsidR="00131D3E" w:rsidRPr="00DC25DA" w:rsidRDefault="00131D3E" w:rsidP="0053032F">
      <w:pPr>
        <w:rPr>
          <w:rFonts w:ascii="Courier New" w:hAnsi="Courier New" w:cs="Courier New"/>
          <w:sz w:val="20"/>
          <w:szCs w:val="20"/>
        </w:rPr>
      </w:pPr>
    </w:p>
    <w:p w14:paraId="4780DC95" w14:textId="412698AE" w:rsidR="00131D3E" w:rsidRPr="00DC25DA" w:rsidRDefault="00131D3E" w:rsidP="0053032F">
      <w:pPr>
        <w:pStyle w:val="Heading3"/>
      </w:pPr>
      <w:r w:rsidRPr="00DC25DA">
        <w:t>WGTP13</w:t>
      </w:r>
      <w:r w:rsidR="00180627" w:rsidRPr="00DC25DA">
        <w:tab/>
      </w:r>
      <w:r w:rsidRPr="00DC25DA">
        <w:t>5</w:t>
      </w:r>
    </w:p>
    <w:p w14:paraId="4780DC96" w14:textId="4A84D0D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13</w:t>
      </w:r>
    </w:p>
    <w:p w14:paraId="4771DCB6" w14:textId="7E89F61B" w:rsidR="00F53C8A"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762D1817" w14:textId="77777777" w:rsidR="00F53C8A" w:rsidRPr="00DC25DA" w:rsidRDefault="00F53C8A" w:rsidP="0053032F">
      <w:pPr>
        <w:rPr>
          <w:rFonts w:ascii="Courier New" w:hAnsi="Courier New" w:cs="Courier New"/>
          <w:sz w:val="20"/>
          <w:szCs w:val="20"/>
        </w:rPr>
      </w:pPr>
    </w:p>
    <w:p w14:paraId="4780DC99" w14:textId="4150BD55" w:rsidR="00131D3E" w:rsidRPr="00DC25DA" w:rsidRDefault="00131D3E" w:rsidP="0053032F">
      <w:pPr>
        <w:pStyle w:val="Heading3"/>
      </w:pPr>
      <w:r w:rsidRPr="00DC25DA">
        <w:t>WGTP14</w:t>
      </w:r>
      <w:r w:rsidR="00180627" w:rsidRPr="00DC25DA">
        <w:tab/>
      </w:r>
      <w:r w:rsidRPr="00DC25DA">
        <w:t>5</w:t>
      </w:r>
    </w:p>
    <w:p w14:paraId="4780DC9A" w14:textId="25FBAF2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14</w:t>
      </w:r>
    </w:p>
    <w:p w14:paraId="4780DC9B" w14:textId="3866B64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9C" w14:textId="77777777" w:rsidR="00131D3E" w:rsidRPr="00DC25DA" w:rsidRDefault="00131D3E" w:rsidP="0053032F">
      <w:pPr>
        <w:rPr>
          <w:rFonts w:ascii="Courier New" w:hAnsi="Courier New" w:cs="Courier New"/>
          <w:sz w:val="20"/>
          <w:szCs w:val="20"/>
        </w:rPr>
      </w:pPr>
    </w:p>
    <w:p w14:paraId="4780DC9D" w14:textId="6173BE3B" w:rsidR="00131D3E" w:rsidRPr="00DC25DA" w:rsidRDefault="00131D3E" w:rsidP="0053032F">
      <w:pPr>
        <w:pStyle w:val="Heading3"/>
      </w:pPr>
      <w:r w:rsidRPr="00DC25DA">
        <w:t>WGTP15</w:t>
      </w:r>
      <w:r w:rsidR="00180627" w:rsidRPr="00DC25DA">
        <w:tab/>
      </w:r>
      <w:r w:rsidRPr="00DC25DA">
        <w:t>5</w:t>
      </w:r>
    </w:p>
    <w:p w14:paraId="4780DC9E" w14:textId="63ACA6D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15</w:t>
      </w:r>
    </w:p>
    <w:p w14:paraId="4780DC9F" w14:textId="5E68298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A2" w14:textId="77777777" w:rsidR="007E63CC" w:rsidRPr="00DC25DA" w:rsidRDefault="007E63CC" w:rsidP="0053032F">
      <w:pPr>
        <w:rPr>
          <w:rFonts w:ascii="Courier New" w:hAnsi="Courier New" w:cs="Courier New"/>
          <w:sz w:val="20"/>
          <w:szCs w:val="20"/>
        </w:rPr>
      </w:pPr>
    </w:p>
    <w:p w14:paraId="4780DCA3" w14:textId="682E5509" w:rsidR="00131D3E" w:rsidRPr="00DC25DA" w:rsidRDefault="00131D3E" w:rsidP="0053032F">
      <w:pPr>
        <w:pStyle w:val="Heading3"/>
      </w:pPr>
      <w:r w:rsidRPr="00DC25DA">
        <w:t>WGTP16</w:t>
      </w:r>
      <w:r w:rsidR="00180627" w:rsidRPr="00DC25DA">
        <w:tab/>
      </w:r>
      <w:r w:rsidRPr="00DC25DA">
        <w:t>5</w:t>
      </w:r>
    </w:p>
    <w:p w14:paraId="4780DCA4" w14:textId="78E1715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16</w:t>
      </w:r>
    </w:p>
    <w:p w14:paraId="49E7A19E" w14:textId="66F4B53B" w:rsidR="00506A85"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-9999..09999 </w:t>
      </w:r>
      <w:r w:rsidR="00E3045B" w:rsidRPr="00DC25DA">
        <w:rPr>
          <w:rFonts w:ascii="Courier New" w:hAnsi="Courier New" w:cs="Courier New"/>
          <w:sz w:val="20"/>
          <w:szCs w:val="20"/>
        </w:rPr>
        <w:t>.Integer weight of housing unit</w:t>
      </w:r>
    </w:p>
    <w:p w14:paraId="54D98215" w14:textId="77777777" w:rsidR="00E3045B" w:rsidRPr="00DC25DA" w:rsidRDefault="00E3045B" w:rsidP="0053032F">
      <w:pPr>
        <w:rPr>
          <w:rFonts w:ascii="Courier New" w:hAnsi="Courier New" w:cs="Courier New"/>
          <w:sz w:val="20"/>
          <w:szCs w:val="20"/>
        </w:rPr>
      </w:pPr>
    </w:p>
    <w:p w14:paraId="4780DCA7" w14:textId="755B0380" w:rsidR="00131D3E" w:rsidRPr="00DC25DA" w:rsidRDefault="00131D3E" w:rsidP="0053032F">
      <w:pPr>
        <w:pStyle w:val="Heading3"/>
      </w:pPr>
      <w:r w:rsidRPr="00DC25DA">
        <w:t>WGTP17</w:t>
      </w:r>
      <w:r w:rsidR="00180627" w:rsidRPr="00DC25DA">
        <w:tab/>
      </w:r>
      <w:r w:rsidRPr="00DC25DA">
        <w:t>5</w:t>
      </w:r>
    </w:p>
    <w:p w14:paraId="4780DCA8" w14:textId="4E72E67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00131D3E" w:rsidRPr="00DC25DA">
        <w:rPr>
          <w:rFonts w:ascii="Courier New" w:hAnsi="Courier New" w:cs="Courier New"/>
          <w:sz w:val="20"/>
          <w:szCs w:val="20"/>
        </w:rPr>
        <w:t>Housing Weight replicate 17</w:t>
      </w:r>
    </w:p>
    <w:p w14:paraId="4780DCA9" w14:textId="56CA02F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AA" w14:textId="77777777" w:rsidR="00131D3E" w:rsidRPr="00DC25DA" w:rsidRDefault="00131D3E" w:rsidP="0053032F">
      <w:pPr>
        <w:rPr>
          <w:rFonts w:ascii="Courier New" w:hAnsi="Courier New" w:cs="Courier New"/>
          <w:sz w:val="20"/>
          <w:szCs w:val="20"/>
        </w:rPr>
      </w:pPr>
    </w:p>
    <w:p w14:paraId="4780DCAB" w14:textId="574B8D15" w:rsidR="00131D3E" w:rsidRPr="00403789" w:rsidRDefault="00131D3E" w:rsidP="00403789">
      <w:pPr>
        <w:widowControl/>
        <w:autoSpaceDE/>
        <w:autoSpaceDN/>
        <w:adjustRightInd/>
        <w:rPr>
          <w:rFonts w:ascii="Courier New" w:hAnsi="Courier New" w:cs="Courier New"/>
          <w:sz w:val="20"/>
          <w:szCs w:val="20"/>
        </w:rPr>
      </w:pPr>
      <w:r w:rsidRPr="00DC25DA">
        <w:t>WGTP18</w:t>
      </w:r>
      <w:r w:rsidR="00180627" w:rsidRPr="00DC25DA">
        <w:tab/>
      </w:r>
      <w:r w:rsidRPr="00DC25DA">
        <w:t>5</w:t>
      </w:r>
    </w:p>
    <w:p w14:paraId="4780DCAC" w14:textId="6CCA9B7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18</w:t>
      </w:r>
    </w:p>
    <w:p w14:paraId="4780DCAD" w14:textId="274F02C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AE" w14:textId="77777777" w:rsidR="00131D3E" w:rsidRPr="00DC25DA" w:rsidRDefault="00131D3E" w:rsidP="0053032F">
      <w:pPr>
        <w:rPr>
          <w:rFonts w:ascii="Courier New" w:hAnsi="Courier New" w:cs="Courier New"/>
          <w:sz w:val="20"/>
          <w:szCs w:val="20"/>
        </w:rPr>
      </w:pPr>
    </w:p>
    <w:p w14:paraId="4780DCAF" w14:textId="59F1277A" w:rsidR="00131D3E" w:rsidRPr="00DC25DA" w:rsidRDefault="00131D3E" w:rsidP="0053032F">
      <w:pPr>
        <w:pStyle w:val="Heading3"/>
      </w:pPr>
      <w:r w:rsidRPr="00DC25DA">
        <w:t>WGTP19</w:t>
      </w:r>
      <w:r w:rsidR="00180627" w:rsidRPr="00DC25DA">
        <w:tab/>
      </w:r>
      <w:r w:rsidRPr="00DC25DA">
        <w:t>5</w:t>
      </w:r>
    </w:p>
    <w:p w14:paraId="4780DCB0" w14:textId="57263D5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19</w:t>
      </w:r>
    </w:p>
    <w:p w14:paraId="4780DCB1" w14:textId="12B9306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B2" w14:textId="77777777" w:rsidR="00131D3E" w:rsidRPr="00DC25DA" w:rsidRDefault="00131D3E" w:rsidP="0053032F">
      <w:pPr>
        <w:rPr>
          <w:rFonts w:ascii="Courier New" w:hAnsi="Courier New" w:cs="Courier New"/>
          <w:sz w:val="20"/>
          <w:szCs w:val="20"/>
        </w:rPr>
      </w:pPr>
    </w:p>
    <w:p w14:paraId="4780DCB3" w14:textId="69DDF1FD" w:rsidR="00131D3E" w:rsidRPr="00DC25DA" w:rsidRDefault="00131D3E" w:rsidP="0053032F">
      <w:pPr>
        <w:pStyle w:val="Heading3"/>
      </w:pPr>
      <w:r w:rsidRPr="00DC25DA">
        <w:t>WGTP20</w:t>
      </w:r>
      <w:r w:rsidR="00180627" w:rsidRPr="00DC25DA">
        <w:tab/>
      </w:r>
      <w:r w:rsidRPr="00DC25DA">
        <w:t>5</w:t>
      </w:r>
    </w:p>
    <w:p w14:paraId="4780DCB4" w14:textId="52B539A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20</w:t>
      </w:r>
    </w:p>
    <w:p w14:paraId="4780DCB5" w14:textId="60B6E56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B6" w14:textId="77777777" w:rsidR="00131D3E" w:rsidRPr="00DC25DA" w:rsidRDefault="00131D3E" w:rsidP="0053032F">
      <w:pPr>
        <w:rPr>
          <w:rFonts w:ascii="Courier New" w:hAnsi="Courier New" w:cs="Courier New"/>
          <w:sz w:val="20"/>
          <w:szCs w:val="20"/>
        </w:rPr>
      </w:pPr>
    </w:p>
    <w:p w14:paraId="4780DCB7" w14:textId="4808CE22" w:rsidR="00131D3E" w:rsidRPr="00DC25DA" w:rsidRDefault="00131D3E" w:rsidP="0053032F">
      <w:pPr>
        <w:pStyle w:val="Heading3"/>
      </w:pPr>
      <w:r w:rsidRPr="00DC25DA">
        <w:t>WGTP21</w:t>
      </w:r>
      <w:r w:rsidR="00180627" w:rsidRPr="00DC25DA">
        <w:tab/>
      </w:r>
      <w:r w:rsidRPr="00DC25DA">
        <w:t>5</w:t>
      </w:r>
    </w:p>
    <w:p w14:paraId="4780DCB8" w14:textId="5AF2381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21</w:t>
      </w:r>
    </w:p>
    <w:p w14:paraId="4780DCB9" w14:textId="11278FE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BA" w14:textId="77777777" w:rsidR="00131D3E" w:rsidRPr="00DC25DA" w:rsidRDefault="00131D3E" w:rsidP="0053032F">
      <w:pPr>
        <w:rPr>
          <w:rFonts w:ascii="Courier New" w:hAnsi="Courier New" w:cs="Courier New"/>
          <w:sz w:val="20"/>
          <w:szCs w:val="20"/>
        </w:rPr>
      </w:pPr>
    </w:p>
    <w:p w14:paraId="4780DCBB" w14:textId="3EFE7237" w:rsidR="00131D3E" w:rsidRPr="00DC25DA" w:rsidRDefault="00131D3E" w:rsidP="0053032F">
      <w:pPr>
        <w:pStyle w:val="Heading3"/>
      </w:pPr>
      <w:r w:rsidRPr="00DC25DA">
        <w:t>WGTP22</w:t>
      </w:r>
      <w:r w:rsidR="00180627" w:rsidRPr="00DC25DA">
        <w:tab/>
      </w:r>
      <w:r w:rsidRPr="00DC25DA">
        <w:t>5</w:t>
      </w:r>
    </w:p>
    <w:p w14:paraId="4780DCBC" w14:textId="72FFF22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22</w:t>
      </w:r>
    </w:p>
    <w:p w14:paraId="4780DCBD" w14:textId="7999D57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BE" w14:textId="77777777" w:rsidR="00131D3E" w:rsidRPr="00DC25DA" w:rsidRDefault="00131D3E" w:rsidP="0053032F">
      <w:pPr>
        <w:rPr>
          <w:rFonts w:ascii="Courier New" w:hAnsi="Courier New" w:cs="Courier New"/>
          <w:sz w:val="20"/>
          <w:szCs w:val="20"/>
        </w:rPr>
      </w:pPr>
    </w:p>
    <w:p w14:paraId="4780DCBF" w14:textId="72E04558" w:rsidR="00131D3E" w:rsidRPr="00DC25DA" w:rsidRDefault="00131D3E" w:rsidP="0053032F">
      <w:pPr>
        <w:pStyle w:val="Heading3"/>
      </w:pPr>
      <w:r w:rsidRPr="00DC25DA">
        <w:t>WGTP23</w:t>
      </w:r>
      <w:r w:rsidR="00180627" w:rsidRPr="00DC25DA">
        <w:tab/>
      </w:r>
      <w:r w:rsidRPr="00DC25DA">
        <w:t>5</w:t>
      </w:r>
    </w:p>
    <w:p w14:paraId="4780DCC0" w14:textId="15E6705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23</w:t>
      </w:r>
    </w:p>
    <w:p w14:paraId="4780DCC1" w14:textId="0627EAB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C2" w14:textId="77777777" w:rsidR="00131D3E" w:rsidRPr="00DC25DA" w:rsidRDefault="00131D3E" w:rsidP="0053032F">
      <w:pPr>
        <w:rPr>
          <w:rFonts w:ascii="Courier New" w:hAnsi="Courier New" w:cs="Courier New"/>
          <w:sz w:val="20"/>
          <w:szCs w:val="20"/>
        </w:rPr>
      </w:pPr>
    </w:p>
    <w:p w14:paraId="4780DCC3" w14:textId="45166241" w:rsidR="00131D3E" w:rsidRPr="00DC25DA" w:rsidRDefault="00131D3E" w:rsidP="0053032F">
      <w:pPr>
        <w:pStyle w:val="Heading3"/>
      </w:pPr>
      <w:r w:rsidRPr="00DC25DA">
        <w:t>WGTP24</w:t>
      </w:r>
      <w:r w:rsidR="00180627" w:rsidRPr="00DC25DA">
        <w:tab/>
      </w:r>
      <w:r w:rsidRPr="00DC25DA">
        <w:t>5</w:t>
      </w:r>
    </w:p>
    <w:p w14:paraId="4780DCC4" w14:textId="2CE400C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24</w:t>
      </w:r>
    </w:p>
    <w:p w14:paraId="4780DCC5" w14:textId="778DA37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C6" w14:textId="77777777" w:rsidR="00131D3E" w:rsidRPr="00DC25DA" w:rsidRDefault="00131D3E" w:rsidP="0053032F">
      <w:pPr>
        <w:rPr>
          <w:rFonts w:ascii="Courier New" w:hAnsi="Courier New" w:cs="Courier New"/>
          <w:sz w:val="20"/>
          <w:szCs w:val="20"/>
        </w:rPr>
      </w:pPr>
    </w:p>
    <w:p w14:paraId="4780DCC7" w14:textId="429F70C8" w:rsidR="00131D3E" w:rsidRPr="00DC25DA" w:rsidRDefault="00131D3E" w:rsidP="0053032F">
      <w:pPr>
        <w:pStyle w:val="Heading3"/>
      </w:pPr>
      <w:r w:rsidRPr="00DC25DA">
        <w:t>WGTP25</w:t>
      </w:r>
      <w:r w:rsidR="00180627" w:rsidRPr="00DC25DA">
        <w:tab/>
      </w:r>
      <w:r w:rsidRPr="00DC25DA">
        <w:t>5</w:t>
      </w:r>
    </w:p>
    <w:p w14:paraId="7F814E39" w14:textId="77777777" w:rsidR="005F4DC1"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25</w:t>
      </w:r>
    </w:p>
    <w:p w14:paraId="4780DCC9" w14:textId="1EA2EF7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CA" w14:textId="77777777" w:rsidR="00131D3E" w:rsidRPr="00DC25DA" w:rsidRDefault="00131D3E" w:rsidP="0053032F">
      <w:pPr>
        <w:rPr>
          <w:rFonts w:ascii="Courier New" w:hAnsi="Courier New" w:cs="Courier New"/>
          <w:sz w:val="20"/>
          <w:szCs w:val="20"/>
        </w:rPr>
      </w:pPr>
    </w:p>
    <w:p w14:paraId="4780DCCB" w14:textId="552E0FDC" w:rsidR="00131D3E" w:rsidRPr="00DC25DA" w:rsidRDefault="00131D3E" w:rsidP="0053032F">
      <w:pPr>
        <w:pStyle w:val="Heading3"/>
      </w:pPr>
      <w:r w:rsidRPr="00DC25DA">
        <w:t>WGTP26</w:t>
      </w:r>
      <w:r w:rsidR="00180627" w:rsidRPr="00DC25DA">
        <w:tab/>
      </w:r>
      <w:r w:rsidRPr="00DC25DA">
        <w:t>5</w:t>
      </w:r>
    </w:p>
    <w:p w14:paraId="4780DCCC" w14:textId="5CC3CAF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26</w:t>
      </w:r>
    </w:p>
    <w:p w14:paraId="4780DCCD" w14:textId="7709162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5E60D386" w14:textId="77777777" w:rsidR="00F53C8A" w:rsidRPr="00DC25DA" w:rsidRDefault="00F53C8A" w:rsidP="0053032F">
      <w:pPr>
        <w:rPr>
          <w:rFonts w:ascii="Courier New" w:hAnsi="Courier New" w:cs="Courier New"/>
          <w:sz w:val="20"/>
          <w:szCs w:val="20"/>
        </w:rPr>
      </w:pPr>
    </w:p>
    <w:p w14:paraId="4780DCCF" w14:textId="16523A08" w:rsidR="00131D3E" w:rsidRPr="00DC25DA" w:rsidRDefault="00131D3E" w:rsidP="0053032F">
      <w:pPr>
        <w:pStyle w:val="Heading3"/>
      </w:pPr>
      <w:r w:rsidRPr="00DC25DA">
        <w:t>WGTP27</w:t>
      </w:r>
      <w:r w:rsidR="00180627" w:rsidRPr="00DC25DA">
        <w:tab/>
      </w:r>
      <w:r w:rsidRPr="00DC25DA">
        <w:t>5</w:t>
      </w:r>
    </w:p>
    <w:p w14:paraId="4780DCD0" w14:textId="7F5D486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27</w:t>
      </w:r>
    </w:p>
    <w:p w14:paraId="4780DCD1" w14:textId="3C47EAD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D2" w14:textId="77777777" w:rsidR="00131D3E" w:rsidRPr="00DC25DA" w:rsidRDefault="00131D3E" w:rsidP="0053032F">
      <w:pPr>
        <w:rPr>
          <w:rFonts w:ascii="Courier New" w:hAnsi="Courier New" w:cs="Courier New"/>
          <w:sz w:val="20"/>
          <w:szCs w:val="20"/>
        </w:rPr>
      </w:pPr>
    </w:p>
    <w:p w14:paraId="4780DCD3" w14:textId="40CEDDBD" w:rsidR="00131D3E" w:rsidRPr="00DC25DA" w:rsidRDefault="00131D3E" w:rsidP="0053032F">
      <w:pPr>
        <w:pStyle w:val="Heading3"/>
      </w:pPr>
      <w:r w:rsidRPr="00DC25DA">
        <w:t>WGTP28</w:t>
      </w:r>
      <w:r w:rsidR="00180627" w:rsidRPr="00DC25DA">
        <w:tab/>
      </w:r>
      <w:r w:rsidRPr="00DC25DA">
        <w:t>5</w:t>
      </w:r>
    </w:p>
    <w:p w14:paraId="4780DCD4" w14:textId="110405C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28</w:t>
      </w:r>
    </w:p>
    <w:p w14:paraId="4780DCD5" w14:textId="1932C43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D8" w14:textId="77777777" w:rsidR="007E63CC" w:rsidRPr="00DC25DA" w:rsidRDefault="007E63CC" w:rsidP="0053032F">
      <w:pPr>
        <w:rPr>
          <w:rFonts w:ascii="Courier New" w:hAnsi="Courier New" w:cs="Courier New"/>
          <w:sz w:val="20"/>
          <w:szCs w:val="20"/>
        </w:rPr>
      </w:pPr>
    </w:p>
    <w:p w14:paraId="4780DCD9" w14:textId="54AFDDB7" w:rsidR="00131D3E" w:rsidRPr="00DC25DA" w:rsidRDefault="00131D3E" w:rsidP="0053032F">
      <w:pPr>
        <w:pStyle w:val="Heading3"/>
      </w:pPr>
      <w:r w:rsidRPr="00DC25DA">
        <w:t>WGTP29</w:t>
      </w:r>
      <w:r w:rsidR="00180627" w:rsidRPr="00DC25DA">
        <w:tab/>
      </w:r>
      <w:r w:rsidRPr="00DC25DA">
        <w:t>5</w:t>
      </w:r>
    </w:p>
    <w:p w14:paraId="4780DCDA" w14:textId="2DDFC5F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29</w:t>
      </w:r>
    </w:p>
    <w:p w14:paraId="4780DCDB" w14:textId="0980942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EB43D96" w14:textId="77777777" w:rsidR="00AD1ACB" w:rsidRPr="00DC25DA" w:rsidRDefault="00AD1ACB" w:rsidP="0053032F">
      <w:pPr>
        <w:pStyle w:val="Heading3"/>
      </w:pPr>
    </w:p>
    <w:p w14:paraId="4780DCDD" w14:textId="304C078A" w:rsidR="00131D3E" w:rsidRPr="00DC25DA" w:rsidRDefault="00131D3E" w:rsidP="0053032F">
      <w:pPr>
        <w:pStyle w:val="Heading3"/>
      </w:pPr>
      <w:r w:rsidRPr="00DC25DA">
        <w:t>WGTP30</w:t>
      </w:r>
      <w:r w:rsidR="00180627" w:rsidRPr="00DC25DA">
        <w:tab/>
      </w:r>
      <w:r w:rsidRPr="00DC25DA">
        <w:t>5</w:t>
      </w:r>
    </w:p>
    <w:p w14:paraId="4780DCDE" w14:textId="3515F9D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30</w:t>
      </w:r>
    </w:p>
    <w:p w14:paraId="4780DCDF" w14:textId="23770E9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E0" w14:textId="77777777" w:rsidR="00131D3E" w:rsidRPr="00DC25DA" w:rsidRDefault="00131D3E" w:rsidP="0053032F">
      <w:pPr>
        <w:rPr>
          <w:rFonts w:ascii="Courier New" w:hAnsi="Courier New" w:cs="Courier New"/>
          <w:sz w:val="20"/>
          <w:szCs w:val="20"/>
        </w:rPr>
      </w:pPr>
    </w:p>
    <w:p w14:paraId="2ED1A097" w14:textId="77777777" w:rsidR="004248D0" w:rsidRPr="00DC25DA" w:rsidRDefault="004248D0" w:rsidP="0053032F">
      <w:pPr>
        <w:widowControl/>
        <w:autoSpaceDE/>
        <w:autoSpaceDN/>
        <w:adjustRightInd/>
        <w:rPr>
          <w:rFonts w:ascii="Courier New" w:hAnsi="Courier New" w:cs="Courier New"/>
          <w:sz w:val="20"/>
          <w:szCs w:val="20"/>
        </w:rPr>
      </w:pPr>
      <w:r w:rsidRPr="00DC25DA">
        <w:br w:type="page"/>
      </w:r>
    </w:p>
    <w:p w14:paraId="4780DCE1" w14:textId="3B5E6190" w:rsidR="00131D3E" w:rsidRPr="00DC25DA" w:rsidRDefault="00131D3E" w:rsidP="0053032F">
      <w:pPr>
        <w:pStyle w:val="Heading3"/>
      </w:pPr>
      <w:r w:rsidRPr="00DC25DA">
        <w:lastRenderedPageBreak/>
        <w:t>WGTP31</w:t>
      </w:r>
      <w:r w:rsidR="00180627" w:rsidRPr="00DC25DA">
        <w:tab/>
      </w:r>
      <w:r w:rsidRPr="00DC25DA">
        <w:t>5</w:t>
      </w:r>
    </w:p>
    <w:p w14:paraId="4780DCE2" w14:textId="6544AD7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31</w:t>
      </w:r>
    </w:p>
    <w:p w14:paraId="4780DCE3" w14:textId="062BB4F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13A52FE0" w14:textId="3B0A7B13" w:rsidR="00371E9A" w:rsidRPr="00DC25DA" w:rsidRDefault="00371E9A" w:rsidP="0053032F">
      <w:pPr>
        <w:widowControl/>
        <w:autoSpaceDE/>
        <w:autoSpaceDN/>
        <w:adjustRightInd/>
        <w:rPr>
          <w:rFonts w:ascii="Courier New" w:hAnsi="Courier New" w:cs="Courier New"/>
          <w:sz w:val="20"/>
          <w:szCs w:val="20"/>
        </w:rPr>
      </w:pPr>
    </w:p>
    <w:p w14:paraId="4780DCE5" w14:textId="42CED3EE" w:rsidR="00131D3E" w:rsidRPr="00DC25DA" w:rsidRDefault="00131D3E" w:rsidP="0053032F">
      <w:pPr>
        <w:pStyle w:val="Heading3"/>
      </w:pPr>
      <w:r w:rsidRPr="00DC25DA">
        <w:t>WGTP32</w:t>
      </w:r>
      <w:r w:rsidR="00180627" w:rsidRPr="00DC25DA">
        <w:tab/>
      </w:r>
      <w:r w:rsidRPr="00DC25DA">
        <w:t>5</w:t>
      </w:r>
    </w:p>
    <w:p w14:paraId="4780DCE6" w14:textId="627DC5D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32</w:t>
      </w:r>
    </w:p>
    <w:p w14:paraId="4780DCE7" w14:textId="608F3A6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E8" w14:textId="77777777" w:rsidR="00131D3E" w:rsidRPr="00DC25DA" w:rsidRDefault="00131D3E" w:rsidP="0053032F">
      <w:pPr>
        <w:rPr>
          <w:rFonts w:ascii="Courier New" w:hAnsi="Courier New" w:cs="Courier New"/>
          <w:sz w:val="20"/>
          <w:szCs w:val="20"/>
        </w:rPr>
      </w:pPr>
    </w:p>
    <w:p w14:paraId="4780DCE9" w14:textId="794C50B5" w:rsidR="00131D3E" w:rsidRPr="00DC25DA" w:rsidRDefault="00131D3E" w:rsidP="0053032F">
      <w:pPr>
        <w:pStyle w:val="Heading3"/>
      </w:pPr>
      <w:r w:rsidRPr="00DC25DA">
        <w:t>WGTP33</w:t>
      </w:r>
      <w:r w:rsidR="00180627" w:rsidRPr="00DC25DA">
        <w:tab/>
      </w:r>
      <w:r w:rsidRPr="00DC25DA">
        <w:t>5</w:t>
      </w:r>
    </w:p>
    <w:p w14:paraId="4780DCEA" w14:textId="2DC784E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33</w:t>
      </w:r>
    </w:p>
    <w:p w14:paraId="4780DCEB" w14:textId="5A2EE41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EC" w14:textId="77777777" w:rsidR="00131D3E" w:rsidRPr="00DC25DA" w:rsidRDefault="00131D3E" w:rsidP="0053032F">
      <w:pPr>
        <w:rPr>
          <w:rFonts w:ascii="Courier New" w:hAnsi="Courier New" w:cs="Courier New"/>
          <w:sz w:val="20"/>
          <w:szCs w:val="20"/>
        </w:rPr>
      </w:pPr>
    </w:p>
    <w:p w14:paraId="4780DCED" w14:textId="1AD73CAB" w:rsidR="00131D3E" w:rsidRPr="00DC25DA" w:rsidRDefault="00131D3E" w:rsidP="0053032F">
      <w:pPr>
        <w:pStyle w:val="Heading3"/>
      </w:pPr>
      <w:r w:rsidRPr="00DC25DA">
        <w:t>WGTP34</w:t>
      </w:r>
      <w:r w:rsidR="00180627" w:rsidRPr="00DC25DA">
        <w:tab/>
      </w:r>
      <w:r w:rsidRPr="00DC25DA">
        <w:t>5</w:t>
      </w:r>
    </w:p>
    <w:p w14:paraId="4780DCEE" w14:textId="6AD9522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34</w:t>
      </w:r>
    </w:p>
    <w:p w14:paraId="4780DCEF" w14:textId="72C68A8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F0" w14:textId="77777777" w:rsidR="00131D3E" w:rsidRPr="00DC25DA" w:rsidRDefault="00131D3E" w:rsidP="0053032F">
      <w:pPr>
        <w:rPr>
          <w:rFonts w:ascii="Courier New" w:hAnsi="Courier New" w:cs="Courier New"/>
          <w:sz w:val="20"/>
          <w:szCs w:val="20"/>
        </w:rPr>
      </w:pPr>
    </w:p>
    <w:p w14:paraId="4780DCF1" w14:textId="3017ED18" w:rsidR="00131D3E" w:rsidRPr="00DC25DA" w:rsidRDefault="00131D3E" w:rsidP="0053032F">
      <w:pPr>
        <w:pStyle w:val="Heading3"/>
      </w:pPr>
      <w:r w:rsidRPr="00DC25DA">
        <w:t>WGTP35</w:t>
      </w:r>
      <w:r w:rsidR="00180627" w:rsidRPr="00DC25DA">
        <w:tab/>
      </w:r>
      <w:r w:rsidRPr="00DC25DA">
        <w:t>5</w:t>
      </w:r>
    </w:p>
    <w:p w14:paraId="4780DCF2" w14:textId="1EDE34B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35</w:t>
      </w:r>
    </w:p>
    <w:p w14:paraId="4780DCF3" w14:textId="33384FC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F4" w14:textId="77777777" w:rsidR="00131D3E" w:rsidRPr="00DC25DA" w:rsidRDefault="00131D3E" w:rsidP="0053032F">
      <w:pPr>
        <w:rPr>
          <w:rFonts w:ascii="Courier New" w:hAnsi="Courier New" w:cs="Courier New"/>
          <w:sz w:val="20"/>
          <w:szCs w:val="20"/>
        </w:rPr>
      </w:pPr>
    </w:p>
    <w:p w14:paraId="4780DCF5" w14:textId="26C61AB9" w:rsidR="00131D3E" w:rsidRPr="00DC25DA" w:rsidRDefault="00131D3E" w:rsidP="0053032F">
      <w:pPr>
        <w:pStyle w:val="Heading3"/>
      </w:pPr>
      <w:r w:rsidRPr="00DC25DA">
        <w:t>WGTP36</w:t>
      </w:r>
      <w:r w:rsidR="00180627" w:rsidRPr="00DC25DA">
        <w:tab/>
      </w:r>
      <w:r w:rsidRPr="00DC25DA">
        <w:t>5</w:t>
      </w:r>
    </w:p>
    <w:p w14:paraId="4780DCF6" w14:textId="13807B6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36</w:t>
      </w:r>
    </w:p>
    <w:p w14:paraId="4780DCF7" w14:textId="17FFE79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F8" w14:textId="77777777" w:rsidR="00131D3E" w:rsidRPr="00DC25DA" w:rsidRDefault="00131D3E" w:rsidP="0053032F">
      <w:pPr>
        <w:rPr>
          <w:rFonts w:ascii="Courier New" w:hAnsi="Courier New" w:cs="Courier New"/>
          <w:sz w:val="20"/>
          <w:szCs w:val="20"/>
        </w:rPr>
      </w:pPr>
    </w:p>
    <w:p w14:paraId="4780DCF9" w14:textId="04AF3F4A" w:rsidR="00131D3E" w:rsidRPr="00DC25DA" w:rsidRDefault="00131D3E" w:rsidP="0053032F">
      <w:pPr>
        <w:pStyle w:val="Heading3"/>
      </w:pPr>
      <w:r w:rsidRPr="00DC25DA">
        <w:t>WGTP37</w:t>
      </w:r>
      <w:r w:rsidR="00180627" w:rsidRPr="00DC25DA">
        <w:tab/>
      </w:r>
      <w:r w:rsidRPr="00DC25DA">
        <w:t>5</w:t>
      </w:r>
    </w:p>
    <w:p w14:paraId="4780DCFA" w14:textId="0B85CC3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37</w:t>
      </w:r>
    </w:p>
    <w:p w14:paraId="4780DCFB" w14:textId="7F895A9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CFC" w14:textId="77777777" w:rsidR="00131D3E" w:rsidRPr="00DC25DA" w:rsidRDefault="00131D3E" w:rsidP="0053032F">
      <w:pPr>
        <w:rPr>
          <w:rFonts w:ascii="Courier New" w:hAnsi="Courier New" w:cs="Courier New"/>
          <w:sz w:val="20"/>
          <w:szCs w:val="20"/>
        </w:rPr>
      </w:pPr>
    </w:p>
    <w:p w14:paraId="4780DCFD" w14:textId="0C2A9AC5" w:rsidR="00131D3E" w:rsidRPr="00DC25DA" w:rsidRDefault="00131D3E" w:rsidP="0053032F">
      <w:pPr>
        <w:pStyle w:val="Heading3"/>
      </w:pPr>
      <w:r w:rsidRPr="00DC25DA">
        <w:t>WGTP38</w:t>
      </w:r>
      <w:r w:rsidR="00180627" w:rsidRPr="00DC25DA">
        <w:tab/>
      </w:r>
      <w:r w:rsidRPr="00DC25DA">
        <w:t>5</w:t>
      </w:r>
    </w:p>
    <w:p w14:paraId="4780DCFE" w14:textId="2530F47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38</w:t>
      </w:r>
    </w:p>
    <w:p w14:paraId="4780DCFF" w14:textId="7DFA44D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00" w14:textId="77777777" w:rsidR="00131D3E" w:rsidRPr="00DC25DA" w:rsidRDefault="00131D3E" w:rsidP="0053032F">
      <w:pPr>
        <w:rPr>
          <w:rFonts w:ascii="Courier New" w:hAnsi="Courier New" w:cs="Courier New"/>
          <w:sz w:val="20"/>
          <w:szCs w:val="20"/>
        </w:rPr>
      </w:pPr>
    </w:p>
    <w:p w14:paraId="4780DD01" w14:textId="6D70FE42" w:rsidR="00131D3E" w:rsidRPr="00DC25DA" w:rsidRDefault="00131D3E" w:rsidP="0053032F">
      <w:pPr>
        <w:pStyle w:val="Heading3"/>
      </w:pPr>
      <w:r w:rsidRPr="00DC25DA">
        <w:t>WGTP39</w:t>
      </w:r>
      <w:r w:rsidR="00180627" w:rsidRPr="00DC25DA">
        <w:tab/>
      </w:r>
      <w:r w:rsidRPr="00DC25DA">
        <w:t>5</w:t>
      </w:r>
    </w:p>
    <w:p w14:paraId="4780DD02" w14:textId="33E4539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39</w:t>
      </w:r>
    </w:p>
    <w:p w14:paraId="4780DD03" w14:textId="75F169D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5DD2EE7E" w14:textId="77777777" w:rsidR="00F53C8A" w:rsidRPr="00DC25DA" w:rsidRDefault="00F53C8A" w:rsidP="0053032F">
      <w:pPr>
        <w:rPr>
          <w:rFonts w:ascii="Courier New" w:hAnsi="Courier New" w:cs="Courier New"/>
          <w:sz w:val="20"/>
          <w:szCs w:val="20"/>
        </w:rPr>
      </w:pPr>
    </w:p>
    <w:p w14:paraId="4780DD06" w14:textId="03469601" w:rsidR="00131D3E" w:rsidRPr="00DC25DA" w:rsidRDefault="00131D3E" w:rsidP="0053032F">
      <w:pPr>
        <w:pStyle w:val="Heading3"/>
      </w:pPr>
      <w:r w:rsidRPr="00DC25DA">
        <w:t>WGTP40</w:t>
      </w:r>
      <w:r w:rsidR="00180627" w:rsidRPr="00DC25DA">
        <w:tab/>
      </w:r>
      <w:r w:rsidRPr="00DC25DA">
        <w:t>5</w:t>
      </w:r>
    </w:p>
    <w:p w14:paraId="4780DD07" w14:textId="7193752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40</w:t>
      </w:r>
    </w:p>
    <w:p w14:paraId="4780DD08" w14:textId="5D568C5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09" w14:textId="77777777" w:rsidR="00131D3E" w:rsidRPr="00DC25DA" w:rsidRDefault="00131D3E" w:rsidP="0053032F">
      <w:pPr>
        <w:rPr>
          <w:rFonts w:ascii="Courier New" w:hAnsi="Courier New" w:cs="Courier New"/>
          <w:sz w:val="20"/>
          <w:szCs w:val="20"/>
        </w:rPr>
      </w:pPr>
    </w:p>
    <w:p w14:paraId="4780DD0A" w14:textId="6D514BB4" w:rsidR="00131D3E" w:rsidRPr="00DC25DA" w:rsidRDefault="00131D3E" w:rsidP="0053032F">
      <w:pPr>
        <w:pStyle w:val="Heading3"/>
      </w:pPr>
      <w:r w:rsidRPr="00DC25DA">
        <w:t>WGTP41</w:t>
      </w:r>
      <w:r w:rsidR="00180627" w:rsidRPr="00DC25DA">
        <w:tab/>
      </w:r>
      <w:r w:rsidRPr="00DC25DA">
        <w:t>5</w:t>
      </w:r>
    </w:p>
    <w:p w14:paraId="4780DD0B" w14:textId="344262D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41</w:t>
      </w:r>
    </w:p>
    <w:p w14:paraId="4780DD0C" w14:textId="5B1FFE0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0F" w14:textId="77777777" w:rsidR="007E63CC" w:rsidRPr="00DC25DA" w:rsidRDefault="007E63CC" w:rsidP="0053032F">
      <w:pPr>
        <w:rPr>
          <w:rFonts w:ascii="Courier New" w:hAnsi="Courier New" w:cs="Courier New"/>
          <w:sz w:val="20"/>
          <w:szCs w:val="20"/>
        </w:rPr>
      </w:pPr>
    </w:p>
    <w:p w14:paraId="4780DD10" w14:textId="7B578A62" w:rsidR="00131D3E" w:rsidRPr="00DC25DA" w:rsidRDefault="00131D3E" w:rsidP="0053032F">
      <w:pPr>
        <w:pStyle w:val="Heading3"/>
      </w:pPr>
      <w:r w:rsidRPr="00DC25DA">
        <w:t>WGTP42</w:t>
      </w:r>
      <w:r w:rsidR="00180627" w:rsidRPr="00DC25DA">
        <w:tab/>
      </w:r>
      <w:r w:rsidRPr="00DC25DA">
        <w:t>5</w:t>
      </w:r>
    </w:p>
    <w:p w14:paraId="4780DD11" w14:textId="7B5685A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42</w:t>
      </w:r>
    </w:p>
    <w:p w14:paraId="4780DD12" w14:textId="4EBC8C7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06E45D4" w14:textId="77777777" w:rsidR="00AD1ACB" w:rsidRPr="00DC25DA" w:rsidRDefault="00AD1ACB" w:rsidP="0053032F">
      <w:pPr>
        <w:pStyle w:val="Heading3"/>
      </w:pPr>
    </w:p>
    <w:p w14:paraId="4780DD14" w14:textId="28B58FA9" w:rsidR="00131D3E" w:rsidRPr="00DC25DA" w:rsidRDefault="00131D3E" w:rsidP="0053032F">
      <w:pPr>
        <w:pStyle w:val="Heading3"/>
      </w:pPr>
      <w:r w:rsidRPr="00DC25DA">
        <w:t>WGTP43</w:t>
      </w:r>
      <w:r w:rsidR="00180627" w:rsidRPr="00DC25DA">
        <w:tab/>
      </w:r>
      <w:r w:rsidRPr="00DC25DA">
        <w:t>5</w:t>
      </w:r>
    </w:p>
    <w:p w14:paraId="4780DD15" w14:textId="4F954B1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43</w:t>
      </w:r>
    </w:p>
    <w:p w14:paraId="4780DD16" w14:textId="25576DC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17" w14:textId="77777777" w:rsidR="00131D3E" w:rsidRPr="00DC25DA" w:rsidRDefault="00131D3E" w:rsidP="0053032F">
      <w:pPr>
        <w:rPr>
          <w:rFonts w:ascii="Courier New" w:hAnsi="Courier New" w:cs="Courier New"/>
          <w:sz w:val="20"/>
          <w:szCs w:val="20"/>
        </w:rPr>
      </w:pPr>
    </w:p>
    <w:p w14:paraId="2218DEC6" w14:textId="77777777" w:rsidR="004248D0" w:rsidRPr="00DC25DA" w:rsidRDefault="004248D0" w:rsidP="0053032F">
      <w:pPr>
        <w:widowControl/>
        <w:autoSpaceDE/>
        <w:autoSpaceDN/>
        <w:adjustRightInd/>
        <w:rPr>
          <w:rFonts w:ascii="Courier New" w:hAnsi="Courier New" w:cs="Courier New"/>
          <w:sz w:val="20"/>
          <w:szCs w:val="20"/>
        </w:rPr>
      </w:pPr>
      <w:r w:rsidRPr="00DC25DA">
        <w:br w:type="page"/>
      </w:r>
    </w:p>
    <w:p w14:paraId="4780DD18" w14:textId="1C2066EA" w:rsidR="00131D3E" w:rsidRPr="00DC25DA" w:rsidRDefault="00131D3E" w:rsidP="0053032F">
      <w:pPr>
        <w:pStyle w:val="Heading3"/>
      </w:pPr>
      <w:r w:rsidRPr="00DC25DA">
        <w:lastRenderedPageBreak/>
        <w:t>WGTP44</w:t>
      </w:r>
      <w:r w:rsidR="00180627" w:rsidRPr="00DC25DA">
        <w:tab/>
      </w:r>
      <w:r w:rsidRPr="00DC25DA">
        <w:t>5</w:t>
      </w:r>
    </w:p>
    <w:p w14:paraId="4780DD19" w14:textId="6C7860A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44</w:t>
      </w:r>
    </w:p>
    <w:p w14:paraId="4780DD1A" w14:textId="62BE42F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1B" w14:textId="77777777" w:rsidR="00131D3E" w:rsidRPr="00DC25DA" w:rsidRDefault="00131D3E" w:rsidP="0053032F">
      <w:pPr>
        <w:rPr>
          <w:rFonts w:ascii="Courier New" w:hAnsi="Courier New" w:cs="Courier New"/>
          <w:sz w:val="20"/>
          <w:szCs w:val="20"/>
        </w:rPr>
      </w:pPr>
    </w:p>
    <w:p w14:paraId="4780DD1C" w14:textId="432A52C1" w:rsidR="00131D3E" w:rsidRPr="00DC25DA" w:rsidRDefault="00131D3E" w:rsidP="0053032F">
      <w:pPr>
        <w:pStyle w:val="Heading3"/>
      </w:pPr>
      <w:r w:rsidRPr="00DC25DA">
        <w:t>WGTP45</w:t>
      </w:r>
      <w:r w:rsidR="00180627" w:rsidRPr="00DC25DA">
        <w:tab/>
      </w:r>
      <w:r w:rsidRPr="00DC25DA">
        <w:t>5</w:t>
      </w:r>
    </w:p>
    <w:p w14:paraId="4780DD1D" w14:textId="166212F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45</w:t>
      </w:r>
    </w:p>
    <w:p w14:paraId="4780DD1E" w14:textId="49C3A30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1F" w14:textId="77777777" w:rsidR="00131D3E" w:rsidRPr="00DC25DA" w:rsidRDefault="00131D3E" w:rsidP="0053032F">
      <w:pPr>
        <w:rPr>
          <w:rFonts w:ascii="Courier New" w:hAnsi="Courier New" w:cs="Courier New"/>
          <w:sz w:val="20"/>
          <w:szCs w:val="20"/>
        </w:rPr>
      </w:pPr>
    </w:p>
    <w:p w14:paraId="4780DD20" w14:textId="33259469" w:rsidR="00131D3E" w:rsidRPr="00DC25DA" w:rsidRDefault="00131D3E" w:rsidP="0053032F">
      <w:pPr>
        <w:pStyle w:val="Heading3"/>
      </w:pPr>
      <w:r w:rsidRPr="00DC25DA">
        <w:t>WGTP46</w:t>
      </w:r>
      <w:r w:rsidR="00180627" w:rsidRPr="00DC25DA">
        <w:tab/>
      </w:r>
      <w:r w:rsidRPr="00DC25DA">
        <w:t>5</w:t>
      </w:r>
    </w:p>
    <w:p w14:paraId="4780DD21" w14:textId="027E2C7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46</w:t>
      </w:r>
    </w:p>
    <w:p w14:paraId="4780DD22" w14:textId="157522C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23" w14:textId="77777777" w:rsidR="00131D3E" w:rsidRPr="00DC25DA" w:rsidRDefault="00131D3E" w:rsidP="0053032F">
      <w:pPr>
        <w:rPr>
          <w:rFonts w:ascii="Courier New" w:hAnsi="Courier New" w:cs="Courier New"/>
          <w:sz w:val="20"/>
          <w:szCs w:val="20"/>
        </w:rPr>
      </w:pPr>
    </w:p>
    <w:p w14:paraId="4780DD24" w14:textId="17D7D7CB" w:rsidR="00131D3E" w:rsidRPr="00DC25DA" w:rsidRDefault="00131D3E" w:rsidP="0053032F">
      <w:pPr>
        <w:pStyle w:val="Heading3"/>
      </w:pPr>
      <w:r w:rsidRPr="00DC25DA">
        <w:t>WGTP47</w:t>
      </w:r>
      <w:r w:rsidR="00180627" w:rsidRPr="00DC25DA">
        <w:tab/>
      </w:r>
      <w:r w:rsidRPr="00DC25DA">
        <w:t>5</w:t>
      </w:r>
    </w:p>
    <w:p w14:paraId="4780DD25" w14:textId="5EC2896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47</w:t>
      </w:r>
    </w:p>
    <w:p w14:paraId="4780DD26" w14:textId="5439523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27" w14:textId="77777777" w:rsidR="00131D3E" w:rsidRPr="00DC25DA" w:rsidRDefault="00131D3E" w:rsidP="0053032F">
      <w:pPr>
        <w:rPr>
          <w:rFonts w:ascii="Courier New" w:hAnsi="Courier New" w:cs="Courier New"/>
          <w:sz w:val="20"/>
          <w:szCs w:val="20"/>
        </w:rPr>
      </w:pPr>
    </w:p>
    <w:p w14:paraId="4780DD28" w14:textId="545D80B4" w:rsidR="00131D3E" w:rsidRPr="00DC25DA" w:rsidRDefault="00131D3E" w:rsidP="0053032F">
      <w:pPr>
        <w:pStyle w:val="Heading3"/>
      </w:pPr>
      <w:r w:rsidRPr="00DC25DA">
        <w:t>WGTP48</w:t>
      </w:r>
      <w:r w:rsidR="00180627" w:rsidRPr="00DC25DA">
        <w:tab/>
      </w:r>
      <w:r w:rsidRPr="00DC25DA">
        <w:t>5</w:t>
      </w:r>
    </w:p>
    <w:p w14:paraId="4780DD29" w14:textId="28F6770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48</w:t>
      </w:r>
    </w:p>
    <w:p w14:paraId="4780DD2A" w14:textId="250FB0A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2B" w14:textId="77777777" w:rsidR="00131D3E" w:rsidRPr="00DC25DA" w:rsidRDefault="00131D3E" w:rsidP="0053032F">
      <w:pPr>
        <w:rPr>
          <w:rFonts w:ascii="Courier New" w:hAnsi="Courier New" w:cs="Courier New"/>
          <w:sz w:val="20"/>
          <w:szCs w:val="20"/>
        </w:rPr>
      </w:pPr>
    </w:p>
    <w:p w14:paraId="4780DD2C" w14:textId="5745BB17" w:rsidR="00131D3E" w:rsidRPr="00DC25DA" w:rsidRDefault="00131D3E" w:rsidP="0053032F">
      <w:pPr>
        <w:pStyle w:val="Heading3"/>
      </w:pPr>
      <w:r w:rsidRPr="00DC25DA">
        <w:t>WGTP49</w:t>
      </w:r>
      <w:r w:rsidR="00180627" w:rsidRPr="00DC25DA">
        <w:tab/>
      </w:r>
      <w:r w:rsidRPr="00DC25DA">
        <w:t>5</w:t>
      </w:r>
    </w:p>
    <w:p w14:paraId="4780DD2D" w14:textId="60140A7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49</w:t>
      </w:r>
    </w:p>
    <w:p w14:paraId="4780DD2E" w14:textId="7DF7AAA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2F" w14:textId="77777777" w:rsidR="00131D3E" w:rsidRPr="00DC25DA" w:rsidRDefault="00131D3E" w:rsidP="0053032F">
      <w:pPr>
        <w:rPr>
          <w:rFonts w:ascii="Courier New" w:hAnsi="Courier New" w:cs="Courier New"/>
          <w:sz w:val="20"/>
          <w:szCs w:val="20"/>
        </w:rPr>
      </w:pPr>
    </w:p>
    <w:p w14:paraId="4780DD30" w14:textId="43924154" w:rsidR="00131D3E" w:rsidRPr="00DC25DA" w:rsidRDefault="00131D3E" w:rsidP="0053032F">
      <w:pPr>
        <w:pStyle w:val="Heading3"/>
      </w:pPr>
      <w:r w:rsidRPr="00DC25DA">
        <w:t>WGTP50</w:t>
      </w:r>
      <w:r w:rsidR="00180627" w:rsidRPr="00DC25DA">
        <w:tab/>
      </w:r>
      <w:r w:rsidRPr="00DC25DA">
        <w:t>5</w:t>
      </w:r>
    </w:p>
    <w:p w14:paraId="4780DD31" w14:textId="402EF4B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50</w:t>
      </w:r>
    </w:p>
    <w:p w14:paraId="4780DD32" w14:textId="4A3F573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33" w14:textId="77777777" w:rsidR="00131D3E" w:rsidRPr="00DC25DA" w:rsidRDefault="00131D3E" w:rsidP="0053032F">
      <w:pPr>
        <w:rPr>
          <w:rFonts w:ascii="Courier New" w:hAnsi="Courier New" w:cs="Courier New"/>
          <w:sz w:val="20"/>
          <w:szCs w:val="20"/>
        </w:rPr>
      </w:pPr>
    </w:p>
    <w:p w14:paraId="4780DD34" w14:textId="0CE9AB6E" w:rsidR="00131D3E" w:rsidRPr="00DC25DA" w:rsidRDefault="00131D3E" w:rsidP="0053032F">
      <w:pPr>
        <w:pStyle w:val="Heading3"/>
      </w:pPr>
      <w:r w:rsidRPr="00DC25DA">
        <w:t>WGTP51</w:t>
      </w:r>
      <w:r w:rsidR="00180627" w:rsidRPr="00DC25DA">
        <w:tab/>
      </w:r>
      <w:r w:rsidRPr="00DC25DA">
        <w:t>5</w:t>
      </w:r>
    </w:p>
    <w:p w14:paraId="4780DD35" w14:textId="08CC094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51</w:t>
      </w:r>
    </w:p>
    <w:p w14:paraId="4780DD36" w14:textId="3531B06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37" w14:textId="77777777" w:rsidR="00131D3E" w:rsidRPr="00DC25DA" w:rsidRDefault="00131D3E" w:rsidP="0053032F">
      <w:pPr>
        <w:rPr>
          <w:rFonts w:ascii="Courier New" w:hAnsi="Courier New" w:cs="Courier New"/>
          <w:sz w:val="20"/>
          <w:szCs w:val="20"/>
        </w:rPr>
      </w:pPr>
    </w:p>
    <w:p w14:paraId="4780DD38" w14:textId="56B6E106" w:rsidR="00131D3E" w:rsidRPr="00DC25DA" w:rsidRDefault="00131D3E" w:rsidP="0053032F">
      <w:pPr>
        <w:pStyle w:val="Heading3"/>
      </w:pPr>
      <w:r w:rsidRPr="00DC25DA">
        <w:t>WGTP52</w:t>
      </w:r>
      <w:r w:rsidR="00180627" w:rsidRPr="00DC25DA">
        <w:tab/>
      </w:r>
      <w:r w:rsidRPr="00DC25DA">
        <w:t>5</w:t>
      </w:r>
    </w:p>
    <w:p w14:paraId="4780DD39" w14:textId="71BBC06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52</w:t>
      </w:r>
    </w:p>
    <w:p w14:paraId="4780DD3A" w14:textId="779A0FB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255ADC32" w14:textId="77777777" w:rsidR="00F53C8A" w:rsidRPr="00DC25DA" w:rsidRDefault="00F53C8A" w:rsidP="0053032F">
      <w:pPr>
        <w:rPr>
          <w:rFonts w:ascii="Courier New" w:hAnsi="Courier New" w:cs="Courier New"/>
          <w:sz w:val="20"/>
          <w:szCs w:val="20"/>
        </w:rPr>
      </w:pPr>
    </w:p>
    <w:p w14:paraId="4780DD3C" w14:textId="03B32B73" w:rsidR="00131D3E" w:rsidRPr="00DC25DA" w:rsidRDefault="00131D3E" w:rsidP="0053032F">
      <w:pPr>
        <w:pStyle w:val="Heading3"/>
      </w:pPr>
      <w:r w:rsidRPr="00DC25DA">
        <w:t>WGTP53</w:t>
      </w:r>
      <w:r w:rsidR="00180627" w:rsidRPr="00DC25DA">
        <w:tab/>
      </w:r>
      <w:r w:rsidRPr="00DC25DA">
        <w:t>5</w:t>
      </w:r>
    </w:p>
    <w:p w14:paraId="4780DD3D" w14:textId="2A12C2D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53</w:t>
      </w:r>
    </w:p>
    <w:p w14:paraId="4780DD3E" w14:textId="4ADC3CE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3F" w14:textId="77777777" w:rsidR="00131D3E" w:rsidRPr="00DC25DA" w:rsidRDefault="00131D3E" w:rsidP="0053032F">
      <w:pPr>
        <w:rPr>
          <w:rFonts w:ascii="Courier New" w:hAnsi="Courier New" w:cs="Courier New"/>
          <w:sz w:val="20"/>
          <w:szCs w:val="20"/>
        </w:rPr>
      </w:pPr>
    </w:p>
    <w:p w14:paraId="4780DD40" w14:textId="397DBEB9" w:rsidR="00131D3E" w:rsidRPr="00DC25DA" w:rsidRDefault="00131D3E" w:rsidP="0053032F">
      <w:pPr>
        <w:pStyle w:val="Heading3"/>
      </w:pPr>
      <w:r w:rsidRPr="00DC25DA">
        <w:t>WGTP54</w:t>
      </w:r>
      <w:r w:rsidR="00180627" w:rsidRPr="00DC25DA">
        <w:tab/>
      </w:r>
      <w:r w:rsidRPr="00DC25DA">
        <w:t>5</w:t>
      </w:r>
    </w:p>
    <w:p w14:paraId="4780DD41" w14:textId="38FA5A6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54</w:t>
      </w:r>
    </w:p>
    <w:p w14:paraId="4780DD43" w14:textId="06E4D2C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46" w14:textId="77777777" w:rsidR="007E63CC" w:rsidRPr="00DC25DA" w:rsidRDefault="007E63CC" w:rsidP="0053032F">
      <w:pPr>
        <w:rPr>
          <w:rFonts w:ascii="Courier New" w:hAnsi="Courier New" w:cs="Courier New"/>
          <w:sz w:val="20"/>
          <w:szCs w:val="20"/>
        </w:rPr>
      </w:pPr>
    </w:p>
    <w:p w14:paraId="4780DD47" w14:textId="5ED9BD46" w:rsidR="00131D3E" w:rsidRPr="00DC25DA" w:rsidRDefault="00131D3E" w:rsidP="0053032F">
      <w:pPr>
        <w:pStyle w:val="Heading3"/>
      </w:pPr>
      <w:r w:rsidRPr="00DC25DA">
        <w:t>WGTP55</w:t>
      </w:r>
      <w:r w:rsidR="00180627" w:rsidRPr="00DC25DA">
        <w:tab/>
      </w:r>
      <w:r w:rsidRPr="00DC25DA">
        <w:t>5</w:t>
      </w:r>
    </w:p>
    <w:p w14:paraId="4780DD48" w14:textId="2AF66F5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55</w:t>
      </w:r>
    </w:p>
    <w:p w14:paraId="4780DD49" w14:textId="5EE59F4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11EF522B" w14:textId="77777777" w:rsidR="00AD1ACB" w:rsidRPr="00DC25DA" w:rsidRDefault="00AD1ACB" w:rsidP="0053032F">
      <w:pPr>
        <w:pStyle w:val="Heading3"/>
      </w:pPr>
    </w:p>
    <w:p w14:paraId="4780DD4B" w14:textId="26D83EFA" w:rsidR="00131D3E" w:rsidRPr="00DC25DA" w:rsidRDefault="00131D3E" w:rsidP="0053032F">
      <w:pPr>
        <w:pStyle w:val="Heading3"/>
      </w:pPr>
      <w:r w:rsidRPr="00DC25DA">
        <w:t>WGTP56</w:t>
      </w:r>
      <w:r w:rsidR="00180627" w:rsidRPr="00DC25DA">
        <w:tab/>
      </w:r>
      <w:r w:rsidRPr="00DC25DA">
        <w:t>5</w:t>
      </w:r>
    </w:p>
    <w:p w14:paraId="4780DD4C" w14:textId="5B23EB5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56</w:t>
      </w:r>
    </w:p>
    <w:p w14:paraId="4780DD4D" w14:textId="0D465E8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4E" w14:textId="77777777" w:rsidR="00131D3E" w:rsidRPr="00DC25DA" w:rsidRDefault="00131D3E" w:rsidP="0053032F">
      <w:pPr>
        <w:rPr>
          <w:rFonts w:ascii="Courier New" w:hAnsi="Courier New" w:cs="Courier New"/>
          <w:sz w:val="20"/>
          <w:szCs w:val="20"/>
        </w:rPr>
      </w:pPr>
    </w:p>
    <w:p w14:paraId="0A57324E" w14:textId="77777777" w:rsidR="004248D0" w:rsidRPr="00DC25DA" w:rsidRDefault="004248D0" w:rsidP="0053032F">
      <w:pPr>
        <w:widowControl/>
        <w:autoSpaceDE/>
        <w:autoSpaceDN/>
        <w:adjustRightInd/>
        <w:rPr>
          <w:rFonts w:ascii="Courier New" w:hAnsi="Courier New" w:cs="Courier New"/>
          <w:sz w:val="20"/>
          <w:szCs w:val="20"/>
        </w:rPr>
      </w:pPr>
      <w:r w:rsidRPr="00DC25DA">
        <w:br w:type="page"/>
      </w:r>
    </w:p>
    <w:p w14:paraId="4780DD4F" w14:textId="2F271B83" w:rsidR="00131D3E" w:rsidRPr="00DC25DA" w:rsidRDefault="00131D3E" w:rsidP="0053032F">
      <w:pPr>
        <w:pStyle w:val="Heading3"/>
      </w:pPr>
      <w:r w:rsidRPr="00DC25DA">
        <w:lastRenderedPageBreak/>
        <w:t>WGTP57</w:t>
      </w:r>
      <w:r w:rsidR="00180627" w:rsidRPr="00DC25DA">
        <w:tab/>
      </w:r>
      <w:r w:rsidRPr="00DC25DA">
        <w:t>5</w:t>
      </w:r>
    </w:p>
    <w:p w14:paraId="4780DD50" w14:textId="53F8117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57</w:t>
      </w:r>
    </w:p>
    <w:p w14:paraId="4780DD51" w14:textId="3FEA7CB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52" w14:textId="77777777" w:rsidR="00131D3E" w:rsidRPr="00DC25DA" w:rsidRDefault="00131D3E" w:rsidP="0053032F">
      <w:pPr>
        <w:rPr>
          <w:rFonts w:ascii="Courier New" w:hAnsi="Courier New" w:cs="Courier New"/>
          <w:sz w:val="20"/>
          <w:szCs w:val="20"/>
        </w:rPr>
      </w:pPr>
    </w:p>
    <w:p w14:paraId="4780DD53" w14:textId="57E15879" w:rsidR="00131D3E" w:rsidRPr="00DC25DA" w:rsidRDefault="00131D3E" w:rsidP="0053032F">
      <w:pPr>
        <w:pStyle w:val="Heading3"/>
      </w:pPr>
      <w:r w:rsidRPr="00DC25DA">
        <w:t>WGTP58</w:t>
      </w:r>
      <w:r w:rsidR="00180627" w:rsidRPr="00DC25DA">
        <w:tab/>
      </w:r>
      <w:r w:rsidRPr="00DC25DA">
        <w:t>5</w:t>
      </w:r>
    </w:p>
    <w:p w14:paraId="4780DD54" w14:textId="772F5EC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58</w:t>
      </w:r>
    </w:p>
    <w:p w14:paraId="4780DD55" w14:textId="2B3FFFE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56" w14:textId="77777777" w:rsidR="00131D3E" w:rsidRPr="00DC25DA" w:rsidRDefault="00131D3E" w:rsidP="0053032F">
      <w:pPr>
        <w:rPr>
          <w:rFonts w:ascii="Courier New" w:hAnsi="Courier New" w:cs="Courier New"/>
          <w:sz w:val="20"/>
          <w:szCs w:val="20"/>
        </w:rPr>
      </w:pPr>
    </w:p>
    <w:p w14:paraId="4780DD57" w14:textId="717F808B" w:rsidR="00131D3E" w:rsidRPr="00DC25DA" w:rsidRDefault="00131D3E" w:rsidP="0053032F">
      <w:pPr>
        <w:pStyle w:val="Heading3"/>
      </w:pPr>
      <w:r w:rsidRPr="00DC25DA">
        <w:t>WGTP59</w:t>
      </w:r>
      <w:r w:rsidR="00180627" w:rsidRPr="00DC25DA">
        <w:tab/>
      </w:r>
      <w:r w:rsidRPr="00DC25DA">
        <w:t>5</w:t>
      </w:r>
    </w:p>
    <w:p w14:paraId="4780DD58" w14:textId="398DF3E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59</w:t>
      </w:r>
    </w:p>
    <w:p w14:paraId="4780DD59" w14:textId="05C3AC5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5A" w14:textId="77777777" w:rsidR="00131D3E" w:rsidRPr="00DC25DA" w:rsidRDefault="00131D3E" w:rsidP="0053032F">
      <w:pPr>
        <w:rPr>
          <w:rFonts w:ascii="Courier New" w:hAnsi="Courier New" w:cs="Courier New"/>
          <w:sz w:val="20"/>
          <w:szCs w:val="20"/>
        </w:rPr>
      </w:pPr>
    </w:p>
    <w:p w14:paraId="4780DD5B" w14:textId="47C6338D" w:rsidR="00131D3E" w:rsidRPr="00DC25DA" w:rsidRDefault="00131D3E" w:rsidP="0053032F">
      <w:pPr>
        <w:pStyle w:val="Heading3"/>
      </w:pPr>
      <w:r w:rsidRPr="00DC25DA">
        <w:t>WGTP60</w:t>
      </w:r>
      <w:r w:rsidR="00180627" w:rsidRPr="00DC25DA">
        <w:tab/>
      </w:r>
      <w:r w:rsidRPr="00DC25DA">
        <w:t>5</w:t>
      </w:r>
    </w:p>
    <w:p w14:paraId="4780DD5C" w14:textId="3A45302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60</w:t>
      </w:r>
    </w:p>
    <w:p w14:paraId="4780DD5D" w14:textId="3940974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5E" w14:textId="77777777" w:rsidR="00131D3E" w:rsidRPr="00DC25DA" w:rsidRDefault="00131D3E" w:rsidP="0053032F">
      <w:pPr>
        <w:rPr>
          <w:rFonts w:ascii="Courier New" w:hAnsi="Courier New" w:cs="Courier New"/>
          <w:sz w:val="20"/>
          <w:szCs w:val="20"/>
        </w:rPr>
      </w:pPr>
    </w:p>
    <w:p w14:paraId="4780DD5F" w14:textId="41DA05DB" w:rsidR="00131D3E" w:rsidRPr="00DC25DA" w:rsidRDefault="00131D3E" w:rsidP="0053032F">
      <w:pPr>
        <w:pStyle w:val="Heading3"/>
      </w:pPr>
      <w:r w:rsidRPr="00DC25DA">
        <w:t>WGTP61</w:t>
      </w:r>
      <w:r w:rsidR="00180627" w:rsidRPr="00DC25DA">
        <w:tab/>
      </w:r>
      <w:r w:rsidRPr="00DC25DA">
        <w:t>5</w:t>
      </w:r>
    </w:p>
    <w:p w14:paraId="4780DD60" w14:textId="29302CF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61</w:t>
      </w:r>
    </w:p>
    <w:p w14:paraId="4780DD61" w14:textId="164DFC1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62" w14:textId="77777777" w:rsidR="00131D3E" w:rsidRPr="00DC25DA" w:rsidRDefault="00131D3E" w:rsidP="0053032F">
      <w:pPr>
        <w:rPr>
          <w:rFonts w:ascii="Courier New" w:hAnsi="Courier New" w:cs="Courier New"/>
          <w:sz w:val="20"/>
          <w:szCs w:val="20"/>
        </w:rPr>
      </w:pPr>
    </w:p>
    <w:p w14:paraId="4780DD63" w14:textId="445EB1F1" w:rsidR="00131D3E" w:rsidRPr="00DC25DA" w:rsidRDefault="00131D3E" w:rsidP="0053032F">
      <w:pPr>
        <w:pStyle w:val="Heading3"/>
      </w:pPr>
      <w:r w:rsidRPr="00DC25DA">
        <w:t>WGTP62</w:t>
      </w:r>
      <w:r w:rsidR="00180627" w:rsidRPr="00DC25DA">
        <w:tab/>
      </w:r>
      <w:r w:rsidRPr="00DC25DA">
        <w:t>5</w:t>
      </w:r>
    </w:p>
    <w:p w14:paraId="4780DD64" w14:textId="68AF09D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62</w:t>
      </w:r>
    </w:p>
    <w:p w14:paraId="4780DD65" w14:textId="5F47C86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66" w14:textId="77777777" w:rsidR="00131D3E" w:rsidRPr="00DC25DA" w:rsidRDefault="00131D3E" w:rsidP="0053032F">
      <w:pPr>
        <w:rPr>
          <w:rFonts w:ascii="Courier New" w:hAnsi="Courier New" w:cs="Courier New"/>
          <w:sz w:val="20"/>
          <w:szCs w:val="20"/>
        </w:rPr>
      </w:pPr>
    </w:p>
    <w:p w14:paraId="4780DD67" w14:textId="2A1B2758" w:rsidR="00131D3E" w:rsidRPr="00DC25DA" w:rsidRDefault="00131D3E" w:rsidP="0053032F">
      <w:pPr>
        <w:pStyle w:val="Heading3"/>
      </w:pPr>
      <w:r w:rsidRPr="00DC25DA">
        <w:t>WGTP63</w:t>
      </w:r>
      <w:r w:rsidR="00180627" w:rsidRPr="00DC25DA">
        <w:tab/>
      </w:r>
      <w:r w:rsidRPr="00DC25DA">
        <w:t>5</w:t>
      </w:r>
    </w:p>
    <w:p w14:paraId="4780DD68" w14:textId="0164E54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63</w:t>
      </w:r>
    </w:p>
    <w:p w14:paraId="4780DD69" w14:textId="44DCF24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6A" w14:textId="77777777" w:rsidR="00131D3E" w:rsidRPr="00DC25DA" w:rsidRDefault="00131D3E" w:rsidP="0053032F">
      <w:pPr>
        <w:rPr>
          <w:rFonts w:ascii="Courier New" w:hAnsi="Courier New" w:cs="Courier New"/>
          <w:sz w:val="20"/>
          <w:szCs w:val="20"/>
        </w:rPr>
      </w:pPr>
    </w:p>
    <w:p w14:paraId="4780DD6B" w14:textId="720B3922" w:rsidR="00131D3E" w:rsidRPr="00DC25DA" w:rsidRDefault="00131D3E" w:rsidP="0053032F">
      <w:pPr>
        <w:pStyle w:val="Heading3"/>
      </w:pPr>
      <w:r w:rsidRPr="00DC25DA">
        <w:t>WGTP64</w:t>
      </w:r>
      <w:r w:rsidR="00180627" w:rsidRPr="00DC25DA">
        <w:tab/>
      </w:r>
      <w:r w:rsidRPr="00DC25DA">
        <w:t>5</w:t>
      </w:r>
    </w:p>
    <w:p w14:paraId="4780DD6C" w14:textId="7B675F7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64</w:t>
      </w:r>
    </w:p>
    <w:p w14:paraId="4780DD6D" w14:textId="3D3A4CE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6E" w14:textId="77777777" w:rsidR="00131D3E" w:rsidRPr="00DC25DA" w:rsidRDefault="00131D3E" w:rsidP="0053032F">
      <w:pPr>
        <w:rPr>
          <w:rFonts w:ascii="Courier New" w:hAnsi="Courier New" w:cs="Courier New"/>
          <w:sz w:val="20"/>
          <w:szCs w:val="20"/>
        </w:rPr>
      </w:pPr>
    </w:p>
    <w:p w14:paraId="4780DD6F" w14:textId="749EB6C9" w:rsidR="00131D3E" w:rsidRPr="00DC25DA" w:rsidRDefault="00131D3E" w:rsidP="0053032F">
      <w:pPr>
        <w:pStyle w:val="Heading3"/>
      </w:pPr>
      <w:r w:rsidRPr="00DC25DA">
        <w:t>WGTP65</w:t>
      </w:r>
      <w:r w:rsidR="00180627" w:rsidRPr="00DC25DA">
        <w:tab/>
      </w:r>
      <w:r w:rsidRPr="00DC25DA">
        <w:t>5</w:t>
      </w:r>
    </w:p>
    <w:p w14:paraId="4780DD70" w14:textId="6557BC4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65</w:t>
      </w:r>
    </w:p>
    <w:p w14:paraId="4780DD71" w14:textId="6AF9301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006C7A65" w14:textId="77777777" w:rsidR="00F53C8A" w:rsidRPr="00DC25DA" w:rsidRDefault="00F53C8A" w:rsidP="0053032F">
      <w:pPr>
        <w:rPr>
          <w:rFonts w:ascii="Courier New" w:hAnsi="Courier New" w:cs="Courier New"/>
          <w:sz w:val="20"/>
          <w:szCs w:val="20"/>
        </w:rPr>
      </w:pPr>
    </w:p>
    <w:p w14:paraId="4780DD73" w14:textId="7F6D81D2" w:rsidR="00131D3E" w:rsidRPr="00DC25DA" w:rsidRDefault="00131D3E" w:rsidP="0053032F">
      <w:pPr>
        <w:pStyle w:val="Heading3"/>
      </w:pPr>
      <w:r w:rsidRPr="00DC25DA">
        <w:t>WGTP66</w:t>
      </w:r>
      <w:r w:rsidR="00180627" w:rsidRPr="00DC25DA">
        <w:tab/>
      </w:r>
      <w:r w:rsidRPr="00DC25DA">
        <w:t>5</w:t>
      </w:r>
    </w:p>
    <w:p w14:paraId="4780DD74" w14:textId="37A21C4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66</w:t>
      </w:r>
    </w:p>
    <w:p w14:paraId="4780DD75" w14:textId="04B6F15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76" w14:textId="77777777" w:rsidR="00131D3E" w:rsidRPr="00DC25DA" w:rsidRDefault="00131D3E" w:rsidP="0053032F">
      <w:pPr>
        <w:rPr>
          <w:rFonts w:ascii="Courier New" w:hAnsi="Courier New" w:cs="Courier New"/>
          <w:sz w:val="20"/>
          <w:szCs w:val="20"/>
        </w:rPr>
      </w:pPr>
    </w:p>
    <w:p w14:paraId="4780DD77" w14:textId="33B8F4C9" w:rsidR="00131D3E" w:rsidRPr="00DC25DA" w:rsidRDefault="00131D3E" w:rsidP="0053032F">
      <w:pPr>
        <w:pStyle w:val="Heading3"/>
      </w:pPr>
      <w:r w:rsidRPr="00DC25DA">
        <w:t>WGTP67</w:t>
      </w:r>
      <w:r w:rsidR="00180627" w:rsidRPr="00DC25DA">
        <w:tab/>
      </w:r>
      <w:r w:rsidRPr="00DC25DA">
        <w:t>5</w:t>
      </w:r>
    </w:p>
    <w:p w14:paraId="4780DD78" w14:textId="0FD2CBA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67</w:t>
      </w:r>
    </w:p>
    <w:p w14:paraId="4780DD79" w14:textId="5D549C4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7C" w14:textId="77777777" w:rsidR="007E63CC" w:rsidRPr="00DC25DA" w:rsidRDefault="007E63CC" w:rsidP="0053032F">
      <w:pPr>
        <w:rPr>
          <w:rFonts w:ascii="Courier New" w:hAnsi="Courier New" w:cs="Courier New"/>
          <w:sz w:val="20"/>
          <w:szCs w:val="20"/>
        </w:rPr>
      </w:pPr>
    </w:p>
    <w:p w14:paraId="4780DD7D" w14:textId="7FE34B82" w:rsidR="00131D3E" w:rsidRPr="00DC25DA" w:rsidRDefault="00131D3E" w:rsidP="0053032F">
      <w:pPr>
        <w:pStyle w:val="Heading3"/>
      </w:pPr>
      <w:r w:rsidRPr="00DC25DA">
        <w:t>WGTP68</w:t>
      </w:r>
      <w:r w:rsidR="00180627" w:rsidRPr="00DC25DA">
        <w:tab/>
      </w:r>
      <w:r w:rsidRPr="00DC25DA">
        <w:t>5</w:t>
      </w:r>
    </w:p>
    <w:p w14:paraId="4780DD7E" w14:textId="727FDC7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68</w:t>
      </w:r>
    </w:p>
    <w:p w14:paraId="4780DD7F" w14:textId="76BAF5B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80" w14:textId="77777777" w:rsidR="00131D3E" w:rsidRPr="00DC25DA" w:rsidRDefault="00131D3E" w:rsidP="0053032F">
      <w:pPr>
        <w:rPr>
          <w:rFonts w:ascii="Courier New" w:hAnsi="Courier New" w:cs="Courier New"/>
          <w:sz w:val="20"/>
          <w:szCs w:val="20"/>
        </w:rPr>
      </w:pPr>
    </w:p>
    <w:p w14:paraId="4780DD82" w14:textId="7E2AF287" w:rsidR="00131D3E" w:rsidRPr="00DC25DA" w:rsidRDefault="00131D3E" w:rsidP="0053032F">
      <w:pPr>
        <w:pStyle w:val="Heading3"/>
      </w:pPr>
      <w:r w:rsidRPr="00DC25DA">
        <w:t>WGTP69</w:t>
      </w:r>
      <w:r w:rsidR="00180627" w:rsidRPr="00DC25DA">
        <w:tab/>
      </w:r>
      <w:r w:rsidRPr="00DC25DA">
        <w:t>5</w:t>
      </w:r>
    </w:p>
    <w:p w14:paraId="4780DD83" w14:textId="37E50CB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69</w:t>
      </w:r>
    </w:p>
    <w:p w14:paraId="4780DD84" w14:textId="7F8A525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85" w14:textId="77777777" w:rsidR="00131D3E" w:rsidRPr="00DC25DA" w:rsidRDefault="00131D3E" w:rsidP="0053032F">
      <w:pPr>
        <w:rPr>
          <w:rFonts w:ascii="Courier New" w:hAnsi="Courier New" w:cs="Courier New"/>
          <w:sz w:val="20"/>
          <w:szCs w:val="20"/>
        </w:rPr>
      </w:pPr>
    </w:p>
    <w:p w14:paraId="5FD20272" w14:textId="77777777" w:rsidR="004248D0" w:rsidRPr="00DC25DA" w:rsidRDefault="004248D0" w:rsidP="0053032F">
      <w:pPr>
        <w:widowControl/>
        <w:autoSpaceDE/>
        <w:autoSpaceDN/>
        <w:adjustRightInd/>
        <w:rPr>
          <w:rFonts w:ascii="Courier New" w:hAnsi="Courier New" w:cs="Courier New"/>
          <w:sz w:val="20"/>
          <w:szCs w:val="20"/>
        </w:rPr>
      </w:pPr>
      <w:r w:rsidRPr="00DC25DA">
        <w:br w:type="page"/>
      </w:r>
    </w:p>
    <w:p w14:paraId="4780DD86" w14:textId="4E319946" w:rsidR="00131D3E" w:rsidRPr="00DC25DA" w:rsidRDefault="00131D3E" w:rsidP="0053032F">
      <w:pPr>
        <w:pStyle w:val="Heading3"/>
      </w:pPr>
      <w:r w:rsidRPr="00DC25DA">
        <w:lastRenderedPageBreak/>
        <w:t>WGTP70</w:t>
      </w:r>
      <w:r w:rsidR="00180627" w:rsidRPr="00DC25DA">
        <w:tab/>
      </w:r>
      <w:r w:rsidRPr="00DC25DA">
        <w:t>5</w:t>
      </w:r>
    </w:p>
    <w:p w14:paraId="4780DD87" w14:textId="14718E6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70</w:t>
      </w:r>
    </w:p>
    <w:p w14:paraId="4780DD88" w14:textId="5A7BD9A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89" w14:textId="77777777" w:rsidR="00131D3E" w:rsidRPr="00DC25DA" w:rsidRDefault="00131D3E" w:rsidP="0053032F">
      <w:pPr>
        <w:rPr>
          <w:rFonts w:ascii="Courier New" w:hAnsi="Courier New" w:cs="Courier New"/>
          <w:sz w:val="20"/>
          <w:szCs w:val="20"/>
        </w:rPr>
      </w:pPr>
    </w:p>
    <w:p w14:paraId="4780DD8A" w14:textId="61353A79" w:rsidR="00131D3E" w:rsidRPr="00DC25DA" w:rsidRDefault="00131D3E" w:rsidP="0053032F">
      <w:pPr>
        <w:pStyle w:val="Heading3"/>
      </w:pPr>
      <w:r w:rsidRPr="00DC25DA">
        <w:t>WGTP71</w:t>
      </w:r>
      <w:r w:rsidR="00180627" w:rsidRPr="00DC25DA">
        <w:tab/>
      </w:r>
      <w:r w:rsidRPr="00DC25DA">
        <w:t>5</w:t>
      </w:r>
    </w:p>
    <w:p w14:paraId="4780DD8B" w14:textId="4A4F41A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71</w:t>
      </w:r>
    </w:p>
    <w:p w14:paraId="4780DD8C" w14:textId="11DE6AA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8D" w14:textId="77777777" w:rsidR="00131D3E" w:rsidRPr="00DC25DA" w:rsidRDefault="00131D3E" w:rsidP="0053032F">
      <w:pPr>
        <w:rPr>
          <w:rFonts w:ascii="Courier New" w:hAnsi="Courier New" w:cs="Courier New"/>
          <w:sz w:val="20"/>
          <w:szCs w:val="20"/>
        </w:rPr>
      </w:pPr>
    </w:p>
    <w:p w14:paraId="4780DD8E" w14:textId="56C00845" w:rsidR="00131D3E" w:rsidRPr="00DC25DA" w:rsidRDefault="00131D3E" w:rsidP="0053032F">
      <w:pPr>
        <w:pStyle w:val="Heading3"/>
      </w:pPr>
      <w:r w:rsidRPr="00DC25DA">
        <w:t>WGTP72</w:t>
      </w:r>
      <w:r w:rsidR="00180627" w:rsidRPr="00DC25DA">
        <w:tab/>
      </w:r>
      <w:r w:rsidRPr="00DC25DA">
        <w:t>5</w:t>
      </w:r>
    </w:p>
    <w:p w14:paraId="4780DD8F" w14:textId="411F0EC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72</w:t>
      </w:r>
    </w:p>
    <w:p w14:paraId="4780DD90" w14:textId="6F32DFC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91" w14:textId="77777777" w:rsidR="00131D3E" w:rsidRPr="00DC25DA" w:rsidRDefault="00131D3E" w:rsidP="0053032F">
      <w:pPr>
        <w:rPr>
          <w:rFonts w:ascii="Courier New" w:hAnsi="Courier New" w:cs="Courier New"/>
          <w:sz w:val="20"/>
          <w:szCs w:val="20"/>
        </w:rPr>
      </w:pPr>
    </w:p>
    <w:p w14:paraId="4780DD92" w14:textId="5BE478FF" w:rsidR="00131D3E" w:rsidRPr="00DC25DA" w:rsidRDefault="00131D3E" w:rsidP="0053032F">
      <w:pPr>
        <w:pStyle w:val="Heading3"/>
      </w:pPr>
      <w:r w:rsidRPr="00DC25DA">
        <w:t>WGTP73</w:t>
      </w:r>
      <w:r w:rsidR="00180627" w:rsidRPr="00DC25DA">
        <w:tab/>
      </w:r>
      <w:r w:rsidRPr="00DC25DA">
        <w:t>5</w:t>
      </w:r>
    </w:p>
    <w:p w14:paraId="4780DD93" w14:textId="6EF4603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73</w:t>
      </w:r>
    </w:p>
    <w:p w14:paraId="4780DD94" w14:textId="01A507B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95" w14:textId="77777777" w:rsidR="00131D3E" w:rsidRPr="00DC25DA" w:rsidRDefault="00131D3E" w:rsidP="0053032F">
      <w:pPr>
        <w:rPr>
          <w:rFonts w:ascii="Courier New" w:hAnsi="Courier New" w:cs="Courier New"/>
          <w:sz w:val="20"/>
          <w:szCs w:val="20"/>
        </w:rPr>
      </w:pPr>
    </w:p>
    <w:p w14:paraId="4780DD96" w14:textId="5E359AE7" w:rsidR="00131D3E" w:rsidRPr="00DC25DA" w:rsidRDefault="00131D3E" w:rsidP="0053032F">
      <w:pPr>
        <w:pStyle w:val="Heading3"/>
      </w:pPr>
      <w:r w:rsidRPr="00DC25DA">
        <w:t>WGTP74</w:t>
      </w:r>
      <w:r w:rsidR="00180627" w:rsidRPr="00DC25DA">
        <w:tab/>
      </w:r>
      <w:r w:rsidRPr="00DC25DA">
        <w:t>5</w:t>
      </w:r>
    </w:p>
    <w:p w14:paraId="4780DD97" w14:textId="7BB9BC8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74</w:t>
      </w:r>
    </w:p>
    <w:p w14:paraId="4780DD98" w14:textId="6B7AC7C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99" w14:textId="77777777" w:rsidR="00131D3E" w:rsidRPr="00DC25DA" w:rsidRDefault="00131D3E" w:rsidP="0053032F">
      <w:pPr>
        <w:rPr>
          <w:rFonts w:ascii="Courier New" w:hAnsi="Courier New" w:cs="Courier New"/>
          <w:sz w:val="20"/>
          <w:szCs w:val="20"/>
        </w:rPr>
      </w:pPr>
    </w:p>
    <w:p w14:paraId="4780DD9A" w14:textId="6D20F257" w:rsidR="00131D3E" w:rsidRPr="00DC25DA" w:rsidRDefault="00131D3E" w:rsidP="0053032F">
      <w:pPr>
        <w:pStyle w:val="Heading3"/>
      </w:pPr>
      <w:r w:rsidRPr="00DC25DA">
        <w:t>WGTP75</w:t>
      </w:r>
      <w:r w:rsidR="00180627" w:rsidRPr="00DC25DA">
        <w:tab/>
      </w:r>
      <w:r w:rsidRPr="00DC25DA">
        <w:t>5</w:t>
      </w:r>
    </w:p>
    <w:p w14:paraId="4780DD9B" w14:textId="6048805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75</w:t>
      </w:r>
    </w:p>
    <w:p w14:paraId="4780DD9C" w14:textId="63ABF75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9D" w14:textId="77777777" w:rsidR="00131D3E" w:rsidRPr="00DC25DA" w:rsidRDefault="00131D3E" w:rsidP="0053032F">
      <w:pPr>
        <w:rPr>
          <w:rFonts w:ascii="Courier New" w:hAnsi="Courier New" w:cs="Courier New"/>
          <w:sz w:val="20"/>
          <w:szCs w:val="20"/>
        </w:rPr>
      </w:pPr>
    </w:p>
    <w:p w14:paraId="4780DD9E" w14:textId="598FC2CA" w:rsidR="00131D3E" w:rsidRPr="00DC25DA" w:rsidRDefault="00131D3E" w:rsidP="0053032F">
      <w:pPr>
        <w:pStyle w:val="Heading3"/>
      </w:pPr>
      <w:r w:rsidRPr="00DC25DA">
        <w:t>WGTP76</w:t>
      </w:r>
      <w:r w:rsidR="00180627" w:rsidRPr="00DC25DA">
        <w:tab/>
      </w:r>
      <w:r w:rsidRPr="00DC25DA">
        <w:t>5</w:t>
      </w:r>
    </w:p>
    <w:p w14:paraId="4780DD9F" w14:textId="149DB86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76</w:t>
      </w:r>
    </w:p>
    <w:p w14:paraId="4780DDA0" w14:textId="3F8AF7D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A1" w14:textId="77777777" w:rsidR="00131D3E" w:rsidRPr="00DC25DA" w:rsidRDefault="00131D3E" w:rsidP="0053032F">
      <w:pPr>
        <w:rPr>
          <w:rFonts w:ascii="Courier New" w:hAnsi="Courier New" w:cs="Courier New"/>
          <w:sz w:val="20"/>
          <w:szCs w:val="20"/>
        </w:rPr>
      </w:pPr>
    </w:p>
    <w:p w14:paraId="4780DDA2" w14:textId="285B18B8" w:rsidR="00131D3E" w:rsidRPr="00DC25DA" w:rsidRDefault="00131D3E" w:rsidP="0053032F">
      <w:pPr>
        <w:pStyle w:val="Heading3"/>
      </w:pPr>
      <w:r w:rsidRPr="00DC25DA">
        <w:t>WGTP77</w:t>
      </w:r>
      <w:r w:rsidR="00180627" w:rsidRPr="00DC25DA">
        <w:tab/>
      </w:r>
      <w:r w:rsidRPr="00DC25DA">
        <w:t>5</w:t>
      </w:r>
    </w:p>
    <w:p w14:paraId="4780DDA3" w14:textId="500282E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77</w:t>
      </w:r>
    </w:p>
    <w:p w14:paraId="4780DDA4" w14:textId="033F3A4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A5" w14:textId="77777777" w:rsidR="00131D3E" w:rsidRPr="00DC25DA" w:rsidRDefault="00131D3E" w:rsidP="0053032F">
      <w:pPr>
        <w:rPr>
          <w:rFonts w:ascii="Courier New" w:hAnsi="Courier New" w:cs="Courier New"/>
          <w:sz w:val="20"/>
          <w:szCs w:val="20"/>
        </w:rPr>
      </w:pPr>
    </w:p>
    <w:p w14:paraId="4780DDA6" w14:textId="4F5DF394" w:rsidR="00131D3E" w:rsidRPr="00DC25DA" w:rsidRDefault="00131D3E" w:rsidP="0053032F">
      <w:pPr>
        <w:pStyle w:val="Heading3"/>
      </w:pPr>
      <w:r w:rsidRPr="00DC25DA">
        <w:t>WGTP78</w:t>
      </w:r>
      <w:r w:rsidR="00180627" w:rsidRPr="00DC25DA">
        <w:tab/>
      </w:r>
      <w:r w:rsidRPr="00DC25DA">
        <w:t>5</w:t>
      </w:r>
    </w:p>
    <w:p w14:paraId="4780DDA7" w14:textId="27AD187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78</w:t>
      </w:r>
    </w:p>
    <w:p w14:paraId="4780DDA8" w14:textId="53B3EDE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087C5C6D" w14:textId="77777777" w:rsidR="00F53C8A" w:rsidRPr="00DC25DA" w:rsidRDefault="00F53C8A" w:rsidP="0053032F">
      <w:pPr>
        <w:rPr>
          <w:rFonts w:ascii="Courier New" w:hAnsi="Courier New" w:cs="Courier New"/>
          <w:sz w:val="20"/>
          <w:szCs w:val="20"/>
        </w:rPr>
      </w:pPr>
    </w:p>
    <w:p w14:paraId="4780DDAA" w14:textId="5FB76DB7" w:rsidR="00131D3E" w:rsidRPr="00DC25DA" w:rsidRDefault="00131D3E" w:rsidP="0053032F">
      <w:pPr>
        <w:pStyle w:val="Heading3"/>
      </w:pPr>
      <w:r w:rsidRPr="00DC25DA">
        <w:t>WGTP79</w:t>
      </w:r>
      <w:r w:rsidR="00180627" w:rsidRPr="00DC25DA">
        <w:tab/>
      </w:r>
      <w:r w:rsidRPr="00DC25DA">
        <w:t>5</w:t>
      </w:r>
    </w:p>
    <w:p w14:paraId="4780DDAB" w14:textId="5990737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79</w:t>
      </w:r>
    </w:p>
    <w:p w14:paraId="4780DDAC" w14:textId="188D089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4780DDAD" w14:textId="77777777" w:rsidR="00131D3E" w:rsidRPr="00DC25DA" w:rsidRDefault="00131D3E" w:rsidP="0053032F">
      <w:pPr>
        <w:rPr>
          <w:rFonts w:ascii="Courier New" w:hAnsi="Courier New" w:cs="Courier New"/>
          <w:sz w:val="20"/>
          <w:szCs w:val="20"/>
        </w:rPr>
      </w:pPr>
    </w:p>
    <w:p w14:paraId="4780DDAE" w14:textId="4C6E4970" w:rsidR="00131D3E" w:rsidRPr="00DC25DA" w:rsidRDefault="00131D3E" w:rsidP="0053032F">
      <w:pPr>
        <w:pStyle w:val="Heading3"/>
      </w:pPr>
      <w:r w:rsidRPr="00DC25DA">
        <w:t>WGTP80</w:t>
      </w:r>
      <w:r w:rsidR="00180627" w:rsidRPr="00DC25DA">
        <w:tab/>
      </w:r>
      <w:r w:rsidRPr="00DC25DA">
        <w:t>5</w:t>
      </w:r>
    </w:p>
    <w:p w14:paraId="4780DDAF" w14:textId="3F7322F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Weight replicate 80</w:t>
      </w:r>
    </w:p>
    <w:p w14:paraId="4780DDB0" w14:textId="7371867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-9999..09999 .Integer weight of housing unit</w:t>
      </w:r>
    </w:p>
    <w:p w14:paraId="756F3A70" w14:textId="77777777" w:rsidR="001742A1" w:rsidRPr="00DC25DA" w:rsidRDefault="001742A1" w:rsidP="0053032F">
      <w:pPr>
        <w:rPr>
          <w:rFonts w:ascii="Courier New" w:hAnsi="Courier New" w:cs="Courier New"/>
          <w:sz w:val="20"/>
          <w:szCs w:val="20"/>
        </w:rPr>
      </w:pPr>
    </w:p>
    <w:p w14:paraId="2EFB6FB0" w14:textId="77777777" w:rsidR="004248D0" w:rsidRPr="00DC25DA" w:rsidRDefault="004248D0" w:rsidP="0053032F">
      <w:pPr>
        <w:widowControl/>
        <w:autoSpaceDE/>
        <w:autoSpaceDN/>
        <w:adjustRightInd/>
        <w:rPr>
          <w:rFonts w:ascii="Courier New" w:eastAsiaTheme="majorEastAsia" w:hAnsi="Courier New" w:cs="Courier New"/>
          <w:bCs/>
          <w:sz w:val="20"/>
          <w:szCs w:val="20"/>
        </w:rPr>
      </w:pPr>
      <w:r w:rsidRPr="00DC25DA">
        <w:rPr>
          <w:rFonts w:ascii="Courier New" w:hAnsi="Courier New" w:cs="Courier New"/>
          <w:b/>
          <w:sz w:val="20"/>
          <w:szCs w:val="20"/>
        </w:rPr>
        <w:br w:type="page"/>
      </w:r>
    </w:p>
    <w:p w14:paraId="4780DDB2" w14:textId="16B4BE76" w:rsidR="00131D3E" w:rsidRPr="00DC25DA" w:rsidRDefault="00131D3E" w:rsidP="0053032F">
      <w:pPr>
        <w:pStyle w:val="Heading2"/>
        <w:jc w:val="center"/>
        <w:rPr>
          <w:rFonts w:ascii="Courier New" w:hAnsi="Courier New" w:cs="Courier New"/>
          <w:b w:val="0"/>
          <w:sz w:val="20"/>
          <w:szCs w:val="20"/>
        </w:rPr>
      </w:pPr>
      <w:r w:rsidRPr="00DC25DA">
        <w:rPr>
          <w:rFonts w:ascii="Courier New" w:hAnsi="Courier New" w:cs="Courier New"/>
          <w:b w:val="0"/>
          <w:color w:val="auto"/>
          <w:sz w:val="20"/>
          <w:szCs w:val="20"/>
        </w:rPr>
        <w:lastRenderedPageBreak/>
        <w:t>PERSON RECORD</w:t>
      </w:r>
    </w:p>
    <w:p w14:paraId="4780DDB3" w14:textId="77777777" w:rsidR="00131D3E" w:rsidRPr="00DC25DA" w:rsidRDefault="00131D3E" w:rsidP="0053032F">
      <w:pPr>
        <w:rPr>
          <w:rFonts w:ascii="Courier New" w:hAnsi="Courier New" w:cs="Courier New"/>
          <w:sz w:val="20"/>
          <w:szCs w:val="20"/>
        </w:rPr>
      </w:pPr>
    </w:p>
    <w:p w14:paraId="4780DDB4" w14:textId="0C699EA2" w:rsidR="00131D3E" w:rsidRPr="00DC25DA" w:rsidRDefault="00131D3E" w:rsidP="0053032F">
      <w:pPr>
        <w:pStyle w:val="Heading3"/>
      </w:pPr>
      <w:r w:rsidRPr="00DC25DA">
        <w:t>RT</w:t>
      </w:r>
      <w:r w:rsidR="00180627" w:rsidRPr="00DC25DA">
        <w:tab/>
      </w:r>
      <w:r w:rsidR="006B28A5" w:rsidRPr="00DC25DA">
        <w:tab/>
      </w:r>
      <w:r w:rsidRPr="00DC25DA">
        <w:t>1</w:t>
      </w:r>
      <w:r w:rsidR="00180627" w:rsidRPr="00DC25DA">
        <w:tab/>
      </w:r>
    </w:p>
    <w:p w14:paraId="4780DDB5" w14:textId="18A6502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Record Type</w:t>
      </w:r>
      <w:r w:rsidRPr="00DC25DA">
        <w:rPr>
          <w:rFonts w:ascii="Courier New" w:hAnsi="Courier New" w:cs="Courier New"/>
          <w:sz w:val="20"/>
          <w:szCs w:val="20"/>
        </w:rPr>
        <w:tab/>
      </w:r>
      <w:r w:rsidRPr="00DC25DA">
        <w:rPr>
          <w:rFonts w:ascii="Courier New" w:hAnsi="Courier New" w:cs="Courier New"/>
          <w:sz w:val="20"/>
          <w:szCs w:val="20"/>
        </w:rPr>
        <w:tab/>
      </w:r>
    </w:p>
    <w:p w14:paraId="4780DDB6" w14:textId="143E32D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P .Person Record</w:t>
      </w:r>
    </w:p>
    <w:p w14:paraId="4780DDB7" w14:textId="77777777" w:rsidR="00131D3E" w:rsidRPr="00DC25DA" w:rsidRDefault="00131D3E" w:rsidP="0053032F">
      <w:pPr>
        <w:rPr>
          <w:rFonts w:ascii="Courier New" w:hAnsi="Courier New" w:cs="Courier New"/>
          <w:sz w:val="20"/>
          <w:szCs w:val="20"/>
        </w:rPr>
      </w:pPr>
    </w:p>
    <w:p w14:paraId="4780DDB8" w14:textId="4AF76FB0" w:rsidR="00131D3E" w:rsidRPr="00DC25DA" w:rsidRDefault="00131D3E" w:rsidP="0053032F">
      <w:pPr>
        <w:pStyle w:val="Heading3"/>
      </w:pPr>
      <w:r w:rsidRPr="00DC25DA">
        <w:t xml:space="preserve">SERIALNO   </w:t>
      </w:r>
      <w:r w:rsidR="006B28A5" w:rsidRPr="00DC25DA">
        <w:tab/>
      </w:r>
      <w:r w:rsidRPr="00DC25DA">
        <w:t>7</w:t>
      </w:r>
      <w:r w:rsidR="00180627" w:rsidRPr="00DC25DA">
        <w:tab/>
      </w:r>
    </w:p>
    <w:p w14:paraId="4780DDB9" w14:textId="2822A2B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Housing unit/GQ person serial number</w:t>
      </w:r>
      <w:r w:rsidRPr="00DC25DA">
        <w:rPr>
          <w:rFonts w:ascii="Courier New" w:hAnsi="Courier New" w:cs="Courier New"/>
          <w:sz w:val="20"/>
          <w:szCs w:val="20"/>
        </w:rPr>
        <w:tab/>
      </w:r>
    </w:p>
    <w:p w14:paraId="4780DDBA" w14:textId="6A20652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0000001..9999999 .Unique identifier</w:t>
      </w:r>
    </w:p>
    <w:p w14:paraId="4780DDBB" w14:textId="77777777" w:rsidR="00131D3E" w:rsidRPr="00DC25DA" w:rsidRDefault="00131D3E" w:rsidP="0053032F">
      <w:pPr>
        <w:rPr>
          <w:rFonts w:ascii="Courier New" w:hAnsi="Courier New" w:cs="Courier New"/>
          <w:sz w:val="20"/>
          <w:szCs w:val="20"/>
        </w:rPr>
      </w:pPr>
    </w:p>
    <w:p w14:paraId="4780DDBC" w14:textId="2F761B15" w:rsidR="00131D3E" w:rsidRPr="00DC25DA" w:rsidRDefault="00131D3E" w:rsidP="0053032F">
      <w:pPr>
        <w:pStyle w:val="Heading3"/>
      </w:pPr>
      <w:r w:rsidRPr="00DC25DA">
        <w:t>SPORDER</w:t>
      </w:r>
      <w:r w:rsidR="00180627" w:rsidRPr="00DC25DA">
        <w:tab/>
      </w:r>
      <w:r w:rsidRPr="00DC25DA">
        <w:t>2</w:t>
      </w:r>
      <w:r w:rsidR="00180627" w:rsidRPr="00DC25DA">
        <w:tab/>
      </w:r>
    </w:p>
    <w:p w14:paraId="4780DDBD" w14:textId="678744E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Person number</w:t>
      </w:r>
    </w:p>
    <w:p w14:paraId="4780DDBE" w14:textId="364B608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01..20 .Person number</w:t>
      </w:r>
    </w:p>
    <w:p w14:paraId="4780DDBF" w14:textId="77777777" w:rsidR="00131D3E" w:rsidRPr="00DC25DA" w:rsidRDefault="00131D3E" w:rsidP="0053032F">
      <w:pPr>
        <w:rPr>
          <w:rFonts w:ascii="Courier New" w:hAnsi="Courier New" w:cs="Courier New"/>
          <w:sz w:val="20"/>
          <w:szCs w:val="20"/>
        </w:rPr>
      </w:pPr>
    </w:p>
    <w:p w14:paraId="4780DDC0" w14:textId="11848DAE" w:rsidR="00C948A9" w:rsidRPr="00DC25DA" w:rsidRDefault="00C948A9" w:rsidP="0053032F">
      <w:pPr>
        <w:pStyle w:val="Heading3"/>
      </w:pPr>
      <w:r w:rsidRPr="00DC25DA">
        <w:t>PUMA</w:t>
      </w:r>
      <w:r w:rsidR="00180627" w:rsidRPr="00DC25DA">
        <w:tab/>
      </w:r>
      <w:r w:rsidR="006B28A5" w:rsidRPr="00DC25DA">
        <w:tab/>
      </w:r>
      <w:r w:rsidRPr="00DC25DA">
        <w:t>5</w:t>
      </w:r>
      <w:r w:rsidR="00180627" w:rsidRPr="00DC25DA">
        <w:tab/>
      </w:r>
    </w:p>
    <w:p w14:paraId="4780DDC1" w14:textId="609BB9A9" w:rsidR="00C948A9" w:rsidRPr="00DC25DA" w:rsidRDefault="00180627" w:rsidP="0053032F">
      <w:pPr>
        <w:rPr>
          <w:rFonts w:ascii="Courier New" w:hAnsi="Courier New" w:cs="Shruti"/>
          <w:sz w:val="20"/>
          <w:szCs w:val="20"/>
        </w:rPr>
      </w:pPr>
      <w:r w:rsidRPr="00DC25DA">
        <w:rPr>
          <w:rFonts w:ascii="Courier New" w:hAnsi="Courier New" w:cs="Shruti"/>
          <w:sz w:val="20"/>
          <w:szCs w:val="20"/>
        </w:rPr>
        <w:tab/>
      </w:r>
      <w:r w:rsidR="00C948A9" w:rsidRPr="00DC25DA">
        <w:rPr>
          <w:rFonts w:ascii="Courier New" w:hAnsi="Courier New" w:cs="Shruti"/>
          <w:sz w:val="20"/>
          <w:szCs w:val="20"/>
        </w:rPr>
        <w:t xml:space="preserve">Public use microdata area code (PUMA) </w:t>
      </w:r>
      <w:r w:rsidR="007079BD" w:rsidRPr="00DC25DA">
        <w:rPr>
          <w:rFonts w:ascii="Courier New" w:hAnsi="Courier New" w:cs="Shruti"/>
          <w:sz w:val="20"/>
          <w:szCs w:val="20"/>
        </w:rPr>
        <w:t xml:space="preserve">based on 2010 Census </w:t>
      </w:r>
      <w:r w:rsidR="00FE4666" w:rsidRPr="00DC25DA">
        <w:rPr>
          <w:rFonts w:ascii="Courier New" w:hAnsi="Courier New" w:cs="Shruti"/>
          <w:sz w:val="20"/>
          <w:szCs w:val="20"/>
        </w:rPr>
        <w:t>definition</w:t>
      </w:r>
      <w:r w:rsidRPr="00DC25DA">
        <w:rPr>
          <w:rFonts w:ascii="Courier New" w:hAnsi="Courier New" w:cs="Shruti"/>
          <w:sz w:val="20"/>
          <w:szCs w:val="20"/>
        </w:rPr>
        <w:tab/>
      </w:r>
    </w:p>
    <w:p w14:paraId="4780DDC2" w14:textId="48D9F583" w:rsidR="00C948A9"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F668B1" w:rsidRPr="00DC25DA">
        <w:rPr>
          <w:rFonts w:ascii="Courier New" w:hAnsi="Courier New" w:cs="Shruti"/>
          <w:sz w:val="20"/>
          <w:szCs w:val="20"/>
        </w:rPr>
        <w:t>00100..70301</w:t>
      </w:r>
      <w:r w:rsidR="00C948A9" w:rsidRPr="00DC25DA">
        <w:rPr>
          <w:rFonts w:ascii="Courier New" w:hAnsi="Courier New" w:cs="Shruti"/>
          <w:sz w:val="20"/>
          <w:szCs w:val="20"/>
        </w:rPr>
        <w:t xml:space="preserve"> .Public use microdata area codes</w:t>
      </w:r>
    </w:p>
    <w:p w14:paraId="4780DDC3" w14:textId="2F53E376" w:rsidR="00C948A9" w:rsidRPr="00DC25DA" w:rsidRDefault="00180627" w:rsidP="0053032F">
      <w:pPr>
        <w:rPr>
          <w:rFonts w:ascii="Courier New" w:hAnsi="Courier New" w:cs="Shruti"/>
          <w:sz w:val="20"/>
          <w:szCs w:val="20"/>
        </w:rPr>
      </w:pPr>
      <w:r w:rsidRPr="00DC25DA">
        <w:rPr>
          <w:rFonts w:ascii="Courier New" w:hAnsi="Courier New" w:cs="Shruti"/>
          <w:sz w:val="20"/>
          <w:szCs w:val="20"/>
        </w:rPr>
        <w:tab/>
      </w:r>
      <w:r w:rsidRPr="00DC25DA">
        <w:rPr>
          <w:rFonts w:ascii="Courier New" w:hAnsi="Courier New" w:cs="Shruti"/>
          <w:sz w:val="20"/>
          <w:szCs w:val="20"/>
        </w:rPr>
        <w:tab/>
      </w:r>
      <w:r w:rsidR="0008094D" w:rsidRPr="00DC25DA">
        <w:rPr>
          <w:rFonts w:ascii="Courier New" w:hAnsi="Courier New" w:cs="Shruti"/>
          <w:sz w:val="20"/>
          <w:szCs w:val="20"/>
        </w:rPr>
        <w:tab/>
      </w:r>
      <w:r w:rsidR="0008094D" w:rsidRPr="00DC25DA">
        <w:rPr>
          <w:rFonts w:ascii="Courier New" w:hAnsi="Courier New" w:cs="Shruti"/>
          <w:sz w:val="20"/>
          <w:szCs w:val="20"/>
        </w:rPr>
        <w:tab/>
        <w:t xml:space="preserve"> </w:t>
      </w:r>
    </w:p>
    <w:p w14:paraId="4780DDC4" w14:textId="77777777" w:rsidR="00C948A9" w:rsidRPr="00DC25DA" w:rsidRDefault="00C948A9" w:rsidP="0053032F">
      <w:pPr>
        <w:rPr>
          <w:rFonts w:ascii="Courier New" w:hAnsi="Courier New" w:cs="Shruti"/>
          <w:sz w:val="20"/>
          <w:szCs w:val="20"/>
        </w:rPr>
      </w:pPr>
      <w:r w:rsidRPr="00DC25DA">
        <w:rPr>
          <w:rFonts w:ascii="Courier New" w:hAnsi="Courier New" w:cs="Shruti"/>
          <w:sz w:val="20"/>
          <w:szCs w:val="20"/>
        </w:rPr>
        <w:t>Note: Public use microdata areas (PUMAs) designate areas of 100,000 or more population.  Use with ST for unique code.</w:t>
      </w:r>
    </w:p>
    <w:p w14:paraId="4780DDC5" w14:textId="77777777" w:rsidR="009826A4" w:rsidRPr="00DC25DA" w:rsidRDefault="009826A4" w:rsidP="0053032F">
      <w:pPr>
        <w:rPr>
          <w:rFonts w:ascii="Courier New" w:hAnsi="Courier New" w:cs="Courier New"/>
          <w:sz w:val="20"/>
          <w:szCs w:val="20"/>
        </w:rPr>
      </w:pPr>
    </w:p>
    <w:p w14:paraId="4780DDC6" w14:textId="253BFE6A" w:rsidR="00131D3E" w:rsidRPr="00DC25DA" w:rsidRDefault="00131D3E" w:rsidP="0053032F">
      <w:pPr>
        <w:pStyle w:val="Heading3"/>
      </w:pPr>
      <w:r w:rsidRPr="00DC25DA">
        <w:t>ST</w:t>
      </w:r>
      <w:r w:rsidR="00180627" w:rsidRPr="00DC25DA">
        <w:tab/>
      </w:r>
      <w:r w:rsidR="006B28A5" w:rsidRPr="00DC25DA">
        <w:tab/>
      </w:r>
      <w:r w:rsidRPr="00DC25DA">
        <w:t>2</w:t>
      </w:r>
      <w:r w:rsidR="00180627" w:rsidRPr="00DC25DA">
        <w:tab/>
      </w:r>
    </w:p>
    <w:p w14:paraId="4780DDC7" w14:textId="004ED9B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State Code</w:t>
      </w:r>
    </w:p>
    <w:p w14:paraId="4780DDC8" w14:textId="26D4120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 .Alabama/AL</w:t>
      </w:r>
      <w:r w:rsidRPr="00DC25DA">
        <w:rPr>
          <w:rFonts w:ascii="Courier New" w:hAnsi="Courier New" w:cs="Courier New"/>
          <w:sz w:val="20"/>
          <w:szCs w:val="20"/>
        </w:rPr>
        <w:tab/>
      </w:r>
      <w:r w:rsidRPr="00DC25DA">
        <w:rPr>
          <w:rFonts w:ascii="Courier New" w:hAnsi="Courier New" w:cs="Courier New"/>
          <w:sz w:val="20"/>
          <w:szCs w:val="20"/>
        </w:rPr>
        <w:tab/>
      </w:r>
    </w:p>
    <w:p w14:paraId="4780DDC9" w14:textId="32D289A0" w:rsidR="00131D3E" w:rsidRPr="002773BA" w:rsidRDefault="00180627" w:rsidP="0053032F">
      <w:pPr>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02 .Alaska/AK</w:t>
      </w:r>
      <w:r w:rsidRPr="002773BA">
        <w:rPr>
          <w:rFonts w:ascii="Courier New" w:hAnsi="Courier New" w:cs="Courier New"/>
          <w:sz w:val="20"/>
          <w:szCs w:val="20"/>
          <w:lang w:val="es-MX"/>
        </w:rPr>
        <w:tab/>
      </w:r>
      <w:r w:rsidRPr="002773BA">
        <w:rPr>
          <w:rFonts w:ascii="Courier New" w:hAnsi="Courier New" w:cs="Courier New"/>
          <w:sz w:val="20"/>
          <w:szCs w:val="20"/>
          <w:lang w:val="es-MX"/>
        </w:rPr>
        <w:tab/>
      </w:r>
    </w:p>
    <w:p w14:paraId="4780DDCA" w14:textId="75E5140D" w:rsidR="00131D3E" w:rsidRPr="002773BA" w:rsidRDefault="00180627" w:rsidP="0053032F">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04 .Arizona/AZ</w:t>
      </w:r>
      <w:r w:rsidRPr="002773BA">
        <w:rPr>
          <w:rFonts w:ascii="Courier New" w:hAnsi="Courier New" w:cs="Courier New"/>
          <w:sz w:val="20"/>
          <w:szCs w:val="20"/>
          <w:lang w:val="es-MX"/>
        </w:rPr>
        <w:tab/>
      </w:r>
      <w:r w:rsidRPr="002773BA">
        <w:rPr>
          <w:rFonts w:ascii="Courier New" w:hAnsi="Courier New" w:cs="Courier New"/>
          <w:sz w:val="20"/>
          <w:szCs w:val="20"/>
          <w:lang w:val="es-MX"/>
        </w:rPr>
        <w:tab/>
      </w:r>
    </w:p>
    <w:p w14:paraId="4780DDCB" w14:textId="45B85853" w:rsidR="00131D3E" w:rsidRPr="002773BA" w:rsidRDefault="00180627" w:rsidP="0053032F">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05 .Arkansas/AR</w:t>
      </w:r>
      <w:r w:rsidRPr="002773BA">
        <w:rPr>
          <w:rFonts w:ascii="Courier New" w:hAnsi="Courier New" w:cs="Courier New"/>
          <w:sz w:val="20"/>
          <w:szCs w:val="20"/>
          <w:lang w:val="es-MX"/>
        </w:rPr>
        <w:tab/>
      </w:r>
      <w:r w:rsidRPr="002773BA">
        <w:rPr>
          <w:rFonts w:ascii="Courier New" w:hAnsi="Courier New" w:cs="Courier New"/>
          <w:sz w:val="20"/>
          <w:szCs w:val="20"/>
          <w:lang w:val="es-MX"/>
        </w:rPr>
        <w:tab/>
      </w:r>
    </w:p>
    <w:p w14:paraId="4780DDCC" w14:textId="6F66E3AE" w:rsidR="00131D3E" w:rsidRPr="00DC25DA" w:rsidRDefault="00180627" w:rsidP="0053032F">
      <w:pPr>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06 .California/CA</w:t>
      </w:r>
      <w:r w:rsidRPr="00DC25DA">
        <w:rPr>
          <w:rFonts w:ascii="Courier New" w:hAnsi="Courier New" w:cs="Courier New"/>
          <w:sz w:val="20"/>
          <w:szCs w:val="20"/>
        </w:rPr>
        <w:tab/>
      </w:r>
      <w:r w:rsidRPr="00DC25DA">
        <w:rPr>
          <w:rFonts w:ascii="Courier New" w:hAnsi="Courier New" w:cs="Courier New"/>
          <w:sz w:val="20"/>
          <w:szCs w:val="20"/>
        </w:rPr>
        <w:tab/>
      </w:r>
    </w:p>
    <w:p w14:paraId="4780DDCD" w14:textId="563E380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08 .Colorado/CO</w:t>
      </w:r>
      <w:r w:rsidRPr="00DC25DA">
        <w:rPr>
          <w:rFonts w:ascii="Courier New" w:hAnsi="Courier New" w:cs="Courier New"/>
          <w:sz w:val="20"/>
          <w:szCs w:val="20"/>
        </w:rPr>
        <w:tab/>
      </w:r>
      <w:r w:rsidRPr="00DC25DA">
        <w:rPr>
          <w:rFonts w:ascii="Courier New" w:hAnsi="Courier New" w:cs="Courier New"/>
          <w:sz w:val="20"/>
          <w:szCs w:val="20"/>
        </w:rPr>
        <w:tab/>
      </w:r>
    </w:p>
    <w:p w14:paraId="4780DDCE" w14:textId="38D6732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 .Connecticut/CT</w:t>
      </w:r>
      <w:r w:rsidRPr="00DC25DA">
        <w:rPr>
          <w:rFonts w:ascii="Courier New" w:hAnsi="Courier New" w:cs="Courier New"/>
          <w:sz w:val="20"/>
          <w:szCs w:val="20"/>
        </w:rPr>
        <w:tab/>
      </w:r>
      <w:r w:rsidRPr="00DC25DA">
        <w:rPr>
          <w:rFonts w:ascii="Courier New" w:hAnsi="Courier New" w:cs="Courier New"/>
          <w:sz w:val="20"/>
          <w:szCs w:val="20"/>
        </w:rPr>
        <w:tab/>
      </w:r>
    </w:p>
    <w:p w14:paraId="4780DDCF" w14:textId="5E643A2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 .Delaware/DE</w:t>
      </w:r>
      <w:r w:rsidRPr="00DC25DA">
        <w:rPr>
          <w:rFonts w:ascii="Courier New" w:hAnsi="Courier New" w:cs="Courier New"/>
          <w:sz w:val="20"/>
          <w:szCs w:val="20"/>
        </w:rPr>
        <w:tab/>
      </w:r>
      <w:r w:rsidRPr="00DC25DA">
        <w:rPr>
          <w:rFonts w:ascii="Courier New" w:hAnsi="Courier New" w:cs="Courier New"/>
          <w:sz w:val="20"/>
          <w:szCs w:val="20"/>
        </w:rPr>
        <w:tab/>
      </w:r>
    </w:p>
    <w:p w14:paraId="4780DDD0" w14:textId="0C61893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 .District of Columbia/DC</w:t>
      </w:r>
      <w:r w:rsidRPr="00DC25DA">
        <w:rPr>
          <w:rFonts w:ascii="Courier New" w:hAnsi="Courier New" w:cs="Courier New"/>
          <w:sz w:val="20"/>
          <w:szCs w:val="20"/>
        </w:rPr>
        <w:tab/>
      </w:r>
      <w:r w:rsidRPr="00DC25DA">
        <w:rPr>
          <w:rFonts w:ascii="Courier New" w:hAnsi="Courier New" w:cs="Courier New"/>
          <w:sz w:val="20"/>
          <w:szCs w:val="20"/>
        </w:rPr>
        <w:tab/>
      </w:r>
    </w:p>
    <w:p w14:paraId="4780DDD1" w14:textId="2E271EE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 .Florida/FL</w:t>
      </w:r>
      <w:r w:rsidRPr="00DC25DA">
        <w:rPr>
          <w:rFonts w:ascii="Courier New" w:hAnsi="Courier New" w:cs="Courier New"/>
          <w:sz w:val="20"/>
          <w:szCs w:val="20"/>
        </w:rPr>
        <w:tab/>
      </w:r>
      <w:r w:rsidRPr="00DC25DA">
        <w:rPr>
          <w:rFonts w:ascii="Courier New" w:hAnsi="Courier New" w:cs="Courier New"/>
          <w:sz w:val="20"/>
          <w:szCs w:val="20"/>
        </w:rPr>
        <w:tab/>
      </w:r>
    </w:p>
    <w:p w14:paraId="4780DDD2" w14:textId="0E0515A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 .Georgia/GA</w:t>
      </w:r>
      <w:r w:rsidRPr="00DC25DA">
        <w:rPr>
          <w:rFonts w:ascii="Courier New" w:hAnsi="Courier New" w:cs="Courier New"/>
          <w:sz w:val="20"/>
          <w:szCs w:val="20"/>
        </w:rPr>
        <w:tab/>
      </w:r>
      <w:r w:rsidRPr="00DC25DA">
        <w:rPr>
          <w:rFonts w:ascii="Courier New" w:hAnsi="Courier New" w:cs="Courier New"/>
          <w:sz w:val="20"/>
          <w:szCs w:val="20"/>
        </w:rPr>
        <w:tab/>
      </w:r>
    </w:p>
    <w:p w14:paraId="4780DDD3" w14:textId="18517E1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 .Hawaii/HI</w:t>
      </w:r>
      <w:r w:rsidRPr="00DC25DA">
        <w:rPr>
          <w:rFonts w:ascii="Courier New" w:hAnsi="Courier New" w:cs="Courier New"/>
          <w:sz w:val="20"/>
          <w:szCs w:val="20"/>
        </w:rPr>
        <w:tab/>
      </w:r>
      <w:r w:rsidRPr="00DC25DA">
        <w:rPr>
          <w:rFonts w:ascii="Courier New" w:hAnsi="Courier New" w:cs="Courier New"/>
          <w:sz w:val="20"/>
          <w:szCs w:val="20"/>
        </w:rPr>
        <w:tab/>
      </w:r>
    </w:p>
    <w:p w14:paraId="4780DDD4" w14:textId="5EC9F37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16 .Idaho/ID</w:t>
      </w:r>
      <w:r w:rsidRPr="00DC25DA">
        <w:rPr>
          <w:rFonts w:ascii="Courier New" w:hAnsi="Courier New" w:cs="Courier New"/>
          <w:sz w:val="20"/>
          <w:szCs w:val="20"/>
        </w:rPr>
        <w:tab/>
      </w:r>
      <w:r w:rsidRPr="00DC25DA">
        <w:rPr>
          <w:rFonts w:ascii="Courier New" w:hAnsi="Courier New" w:cs="Courier New"/>
          <w:sz w:val="20"/>
          <w:szCs w:val="20"/>
        </w:rPr>
        <w:tab/>
      </w:r>
    </w:p>
    <w:p w14:paraId="4780DDD5" w14:textId="031583F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 .Illinois/IL</w:t>
      </w:r>
      <w:r w:rsidRPr="00DC25DA">
        <w:rPr>
          <w:rFonts w:ascii="Courier New" w:hAnsi="Courier New" w:cs="Courier New"/>
          <w:sz w:val="20"/>
          <w:szCs w:val="20"/>
        </w:rPr>
        <w:tab/>
      </w:r>
      <w:r w:rsidRPr="00DC25DA">
        <w:rPr>
          <w:rFonts w:ascii="Courier New" w:hAnsi="Courier New" w:cs="Courier New"/>
          <w:sz w:val="20"/>
          <w:szCs w:val="20"/>
        </w:rPr>
        <w:tab/>
      </w:r>
    </w:p>
    <w:p w14:paraId="4780DDD6" w14:textId="7E740F3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18 .Indiana/IN</w:t>
      </w:r>
      <w:r w:rsidRPr="00DC25DA">
        <w:rPr>
          <w:rFonts w:ascii="Courier New" w:hAnsi="Courier New" w:cs="Courier New"/>
          <w:sz w:val="20"/>
          <w:szCs w:val="20"/>
        </w:rPr>
        <w:tab/>
      </w:r>
      <w:r w:rsidRPr="00DC25DA">
        <w:rPr>
          <w:rFonts w:ascii="Courier New" w:hAnsi="Courier New" w:cs="Courier New"/>
          <w:sz w:val="20"/>
          <w:szCs w:val="20"/>
        </w:rPr>
        <w:tab/>
      </w:r>
    </w:p>
    <w:p w14:paraId="4780DDD7" w14:textId="629F238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 .Iowa/IA</w:t>
      </w:r>
      <w:r w:rsidRPr="00DC25DA">
        <w:rPr>
          <w:rFonts w:ascii="Courier New" w:hAnsi="Courier New" w:cs="Courier New"/>
          <w:sz w:val="20"/>
          <w:szCs w:val="20"/>
        </w:rPr>
        <w:tab/>
      </w:r>
      <w:r w:rsidRPr="00DC25DA">
        <w:rPr>
          <w:rFonts w:ascii="Courier New" w:hAnsi="Courier New" w:cs="Courier New"/>
          <w:sz w:val="20"/>
          <w:szCs w:val="20"/>
        </w:rPr>
        <w:tab/>
      </w:r>
    </w:p>
    <w:p w14:paraId="4780DDD8" w14:textId="2E0C488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 .Kansas/KS</w:t>
      </w:r>
      <w:r w:rsidRPr="00DC25DA">
        <w:rPr>
          <w:rFonts w:ascii="Courier New" w:hAnsi="Courier New" w:cs="Courier New"/>
          <w:sz w:val="20"/>
          <w:szCs w:val="20"/>
        </w:rPr>
        <w:tab/>
      </w:r>
      <w:r w:rsidRPr="00DC25DA">
        <w:rPr>
          <w:rFonts w:ascii="Courier New" w:hAnsi="Courier New" w:cs="Courier New"/>
          <w:sz w:val="20"/>
          <w:szCs w:val="20"/>
        </w:rPr>
        <w:tab/>
      </w:r>
    </w:p>
    <w:p w14:paraId="4780DDD9" w14:textId="6E9C80B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 .Kentucky/KY</w:t>
      </w:r>
      <w:r w:rsidRPr="00DC25DA">
        <w:rPr>
          <w:rFonts w:ascii="Courier New" w:hAnsi="Courier New" w:cs="Courier New"/>
          <w:sz w:val="20"/>
          <w:szCs w:val="20"/>
        </w:rPr>
        <w:tab/>
      </w:r>
      <w:r w:rsidRPr="00DC25DA">
        <w:rPr>
          <w:rFonts w:ascii="Courier New" w:hAnsi="Courier New" w:cs="Courier New"/>
          <w:sz w:val="20"/>
          <w:szCs w:val="20"/>
        </w:rPr>
        <w:tab/>
      </w:r>
    </w:p>
    <w:p w14:paraId="4780DDDA" w14:textId="5C1A20C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22 .Louisiana/LA</w:t>
      </w:r>
      <w:r w:rsidRPr="00DC25DA">
        <w:rPr>
          <w:rFonts w:ascii="Courier New" w:hAnsi="Courier New" w:cs="Courier New"/>
          <w:sz w:val="20"/>
          <w:szCs w:val="20"/>
        </w:rPr>
        <w:tab/>
      </w:r>
      <w:r w:rsidRPr="00DC25DA">
        <w:rPr>
          <w:rFonts w:ascii="Courier New" w:hAnsi="Courier New" w:cs="Courier New"/>
          <w:sz w:val="20"/>
          <w:szCs w:val="20"/>
        </w:rPr>
        <w:tab/>
      </w:r>
    </w:p>
    <w:p w14:paraId="4780DDDB" w14:textId="4F0E0A7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 .Maine/ME</w:t>
      </w:r>
      <w:r w:rsidRPr="00DC25DA">
        <w:rPr>
          <w:rFonts w:ascii="Courier New" w:hAnsi="Courier New" w:cs="Courier New"/>
          <w:sz w:val="20"/>
          <w:szCs w:val="20"/>
        </w:rPr>
        <w:tab/>
      </w:r>
      <w:r w:rsidRPr="00DC25DA">
        <w:rPr>
          <w:rFonts w:ascii="Courier New" w:hAnsi="Courier New" w:cs="Courier New"/>
          <w:sz w:val="20"/>
          <w:szCs w:val="20"/>
        </w:rPr>
        <w:tab/>
      </w:r>
    </w:p>
    <w:p w14:paraId="4780DDDC" w14:textId="583C1A2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 .Maryland/MD</w:t>
      </w:r>
      <w:r w:rsidRPr="00DC25DA">
        <w:rPr>
          <w:rFonts w:ascii="Courier New" w:hAnsi="Courier New" w:cs="Courier New"/>
          <w:sz w:val="20"/>
          <w:szCs w:val="20"/>
        </w:rPr>
        <w:tab/>
      </w:r>
      <w:r w:rsidRPr="00DC25DA">
        <w:rPr>
          <w:rFonts w:ascii="Courier New" w:hAnsi="Courier New" w:cs="Courier New"/>
          <w:sz w:val="20"/>
          <w:szCs w:val="20"/>
        </w:rPr>
        <w:tab/>
      </w:r>
    </w:p>
    <w:p w14:paraId="4780DDDD" w14:textId="1197E46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 .Massachusetts/MA</w:t>
      </w:r>
      <w:r w:rsidRPr="00DC25DA">
        <w:rPr>
          <w:rFonts w:ascii="Courier New" w:hAnsi="Courier New" w:cs="Courier New"/>
          <w:sz w:val="20"/>
          <w:szCs w:val="20"/>
        </w:rPr>
        <w:tab/>
      </w:r>
      <w:r w:rsidRPr="00DC25DA">
        <w:rPr>
          <w:rFonts w:ascii="Courier New" w:hAnsi="Courier New" w:cs="Courier New"/>
          <w:sz w:val="20"/>
          <w:szCs w:val="20"/>
        </w:rPr>
        <w:tab/>
      </w:r>
    </w:p>
    <w:p w14:paraId="4780DDDE" w14:textId="4A72C8B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26 .Michigan/MI</w:t>
      </w:r>
      <w:r w:rsidRPr="00DC25DA">
        <w:rPr>
          <w:rFonts w:ascii="Courier New" w:hAnsi="Courier New" w:cs="Courier New"/>
          <w:sz w:val="20"/>
          <w:szCs w:val="20"/>
        </w:rPr>
        <w:tab/>
      </w:r>
      <w:r w:rsidRPr="00DC25DA">
        <w:rPr>
          <w:rFonts w:ascii="Courier New" w:hAnsi="Courier New" w:cs="Courier New"/>
          <w:sz w:val="20"/>
          <w:szCs w:val="20"/>
        </w:rPr>
        <w:tab/>
      </w:r>
    </w:p>
    <w:p w14:paraId="4780DDDF" w14:textId="7D49560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27 .Minnesota/MN</w:t>
      </w:r>
      <w:r w:rsidRPr="00DC25DA">
        <w:rPr>
          <w:rFonts w:ascii="Courier New" w:hAnsi="Courier New" w:cs="Courier New"/>
          <w:sz w:val="20"/>
          <w:szCs w:val="20"/>
        </w:rPr>
        <w:tab/>
      </w:r>
      <w:r w:rsidRPr="00DC25DA">
        <w:rPr>
          <w:rFonts w:ascii="Courier New" w:hAnsi="Courier New" w:cs="Courier New"/>
          <w:sz w:val="20"/>
          <w:szCs w:val="20"/>
        </w:rPr>
        <w:tab/>
      </w:r>
    </w:p>
    <w:p w14:paraId="4780DDE0" w14:textId="5E86170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28 .Mississippi/MS</w:t>
      </w:r>
      <w:r w:rsidRPr="00DC25DA">
        <w:rPr>
          <w:rFonts w:ascii="Courier New" w:hAnsi="Courier New" w:cs="Courier New"/>
          <w:sz w:val="20"/>
          <w:szCs w:val="20"/>
        </w:rPr>
        <w:tab/>
      </w:r>
      <w:r w:rsidRPr="00DC25DA">
        <w:rPr>
          <w:rFonts w:ascii="Courier New" w:hAnsi="Courier New" w:cs="Courier New"/>
          <w:sz w:val="20"/>
          <w:szCs w:val="20"/>
        </w:rPr>
        <w:tab/>
      </w:r>
    </w:p>
    <w:p w14:paraId="4780DDE1" w14:textId="360AED1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 .Missouri/MO</w:t>
      </w:r>
      <w:r w:rsidRPr="00DC25DA">
        <w:rPr>
          <w:rFonts w:ascii="Courier New" w:hAnsi="Courier New" w:cs="Courier New"/>
          <w:sz w:val="20"/>
          <w:szCs w:val="20"/>
        </w:rPr>
        <w:tab/>
      </w:r>
      <w:r w:rsidRPr="00DC25DA">
        <w:rPr>
          <w:rFonts w:ascii="Courier New" w:hAnsi="Courier New" w:cs="Courier New"/>
          <w:sz w:val="20"/>
          <w:szCs w:val="20"/>
        </w:rPr>
        <w:tab/>
      </w:r>
    </w:p>
    <w:p w14:paraId="4780DDE2" w14:textId="232B6F1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 .Montana/MT</w:t>
      </w:r>
      <w:r w:rsidRPr="00DC25DA">
        <w:rPr>
          <w:rFonts w:ascii="Courier New" w:hAnsi="Courier New" w:cs="Courier New"/>
          <w:sz w:val="20"/>
          <w:szCs w:val="20"/>
        </w:rPr>
        <w:tab/>
      </w:r>
      <w:r w:rsidRPr="00DC25DA">
        <w:rPr>
          <w:rFonts w:ascii="Courier New" w:hAnsi="Courier New" w:cs="Courier New"/>
          <w:sz w:val="20"/>
          <w:szCs w:val="20"/>
        </w:rPr>
        <w:tab/>
      </w:r>
    </w:p>
    <w:p w14:paraId="4780DDE3" w14:textId="47478F8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31 .Nebraska/NE</w:t>
      </w:r>
      <w:r w:rsidRPr="00DC25DA">
        <w:rPr>
          <w:rFonts w:ascii="Courier New" w:hAnsi="Courier New" w:cs="Courier New"/>
          <w:sz w:val="20"/>
          <w:szCs w:val="20"/>
        </w:rPr>
        <w:tab/>
      </w:r>
      <w:r w:rsidRPr="00DC25DA">
        <w:rPr>
          <w:rFonts w:ascii="Courier New" w:hAnsi="Courier New" w:cs="Courier New"/>
          <w:sz w:val="20"/>
          <w:szCs w:val="20"/>
        </w:rPr>
        <w:tab/>
      </w:r>
    </w:p>
    <w:p w14:paraId="4780DDE4" w14:textId="25896BA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 .Nevada/NV</w:t>
      </w:r>
      <w:r w:rsidRPr="00DC25DA">
        <w:rPr>
          <w:rFonts w:ascii="Courier New" w:hAnsi="Courier New" w:cs="Courier New"/>
          <w:sz w:val="20"/>
          <w:szCs w:val="20"/>
        </w:rPr>
        <w:tab/>
      </w:r>
      <w:r w:rsidRPr="00DC25DA">
        <w:rPr>
          <w:rFonts w:ascii="Courier New" w:hAnsi="Courier New" w:cs="Courier New"/>
          <w:sz w:val="20"/>
          <w:szCs w:val="20"/>
        </w:rPr>
        <w:tab/>
      </w:r>
    </w:p>
    <w:p w14:paraId="4780DDE5" w14:textId="714740E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 .New Hampshire/NH</w:t>
      </w:r>
      <w:r w:rsidRPr="00DC25DA">
        <w:rPr>
          <w:rFonts w:ascii="Courier New" w:hAnsi="Courier New" w:cs="Courier New"/>
          <w:sz w:val="20"/>
          <w:szCs w:val="20"/>
        </w:rPr>
        <w:tab/>
      </w:r>
      <w:r w:rsidRPr="00DC25DA">
        <w:rPr>
          <w:rFonts w:ascii="Courier New" w:hAnsi="Courier New" w:cs="Courier New"/>
          <w:sz w:val="20"/>
          <w:szCs w:val="20"/>
        </w:rPr>
        <w:tab/>
      </w:r>
    </w:p>
    <w:p w14:paraId="4780DDE6" w14:textId="169A09D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34 .New Jersey/NJ</w:t>
      </w:r>
      <w:r w:rsidRPr="00DC25DA">
        <w:rPr>
          <w:rFonts w:ascii="Courier New" w:hAnsi="Courier New" w:cs="Courier New"/>
          <w:sz w:val="20"/>
          <w:szCs w:val="20"/>
        </w:rPr>
        <w:tab/>
      </w:r>
      <w:r w:rsidRPr="00DC25DA">
        <w:rPr>
          <w:rFonts w:ascii="Courier New" w:hAnsi="Courier New" w:cs="Courier New"/>
          <w:sz w:val="20"/>
          <w:szCs w:val="20"/>
        </w:rPr>
        <w:tab/>
      </w:r>
    </w:p>
    <w:p w14:paraId="4780DDE7" w14:textId="1F28546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35 .New Mexico/NM</w:t>
      </w:r>
      <w:r w:rsidRPr="00DC25DA">
        <w:rPr>
          <w:rFonts w:ascii="Courier New" w:hAnsi="Courier New" w:cs="Courier New"/>
          <w:sz w:val="20"/>
          <w:szCs w:val="20"/>
        </w:rPr>
        <w:tab/>
      </w:r>
      <w:r w:rsidRPr="00DC25DA">
        <w:rPr>
          <w:rFonts w:ascii="Courier New" w:hAnsi="Courier New" w:cs="Courier New"/>
          <w:sz w:val="20"/>
          <w:szCs w:val="20"/>
        </w:rPr>
        <w:tab/>
      </w:r>
    </w:p>
    <w:p w14:paraId="4780DDE8" w14:textId="384EA68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 .New York/NY</w:t>
      </w:r>
      <w:r w:rsidRPr="00DC25DA">
        <w:rPr>
          <w:rFonts w:ascii="Courier New" w:hAnsi="Courier New" w:cs="Courier New"/>
          <w:sz w:val="20"/>
          <w:szCs w:val="20"/>
        </w:rPr>
        <w:tab/>
      </w:r>
      <w:r w:rsidRPr="00DC25DA">
        <w:rPr>
          <w:rFonts w:ascii="Courier New" w:hAnsi="Courier New" w:cs="Courier New"/>
          <w:sz w:val="20"/>
          <w:szCs w:val="20"/>
        </w:rPr>
        <w:tab/>
      </w:r>
    </w:p>
    <w:p w14:paraId="4780DDE9" w14:textId="069F632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 .North Carolina/NC</w:t>
      </w:r>
      <w:r w:rsidRPr="00DC25DA">
        <w:rPr>
          <w:rFonts w:ascii="Courier New" w:hAnsi="Courier New" w:cs="Courier New"/>
          <w:sz w:val="20"/>
          <w:szCs w:val="20"/>
        </w:rPr>
        <w:tab/>
      </w:r>
      <w:r w:rsidRPr="00DC25DA">
        <w:rPr>
          <w:rFonts w:ascii="Courier New" w:hAnsi="Courier New" w:cs="Courier New"/>
          <w:sz w:val="20"/>
          <w:szCs w:val="20"/>
        </w:rPr>
        <w:tab/>
      </w:r>
    </w:p>
    <w:p w14:paraId="3F5835EC" w14:textId="77777777" w:rsidR="006B28A5"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38 .North Dakota/ND</w:t>
      </w:r>
    </w:p>
    <w:p w14:paraId="4780DDEB" w14:textId="3619669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39 .Ohio/OH</w:t>
      </w:r>
      <w:r w:rsidRPr="00DC25DA">
        <w:rPr>
          <w:rFonts w:ascii="Courier New" w:hAnsi="Courier New" w:cs="Courier New"/>
          <w:sz w:val="20"/>
          <w:szCs w:val="20"/>
        </w:rPr>
        <w:tab/>
      </w:r>
      <w:r w:rsidRPr="00DC25DA">
        <w:rPr>
          <w:rFonts w:ascii="Courier New" w:hAnsi="Courier New" w:cs="Courier New"/>
          <w:sz w:val="20"/>
          <w:szCs w:val="20"/>
        </w:rPr>
        <w:tab/>
      </w:r>
    </w:p>
    <w:p w14:paraId="4780DDEC" w14:textId="407D62D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 .Oklahoma/OK</w:t>
      </w:r>
      <w:r w:rsidRPr="00DC25DA">
        <w:rPr>
          <w:rFonts w:ascii="Courier New" w:hAnsi="Courier New" w:cs="Courier New"/>
          <w:sz w:val="20"/>
          <w:szCs w:val="20"/>
        </w:rPr>
        <w:tab/>
      </w:r>
      <w:r w:rsidRPr="00DC25DA">
        <w:rPr>
          <w:rFonts w:ascii="Courier New" w:hAnsi="Courier New" w:cs="Courier New"/>
          <w:sz w:val="20"/>
          <w:szCs w:val="20"/>
        </w:rPr>
        <w:tab/>
      </w:r>
    </w:p>
    <w:p w14:paraId="4780DDED" w14:textId="53B2758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41 .Oregon/OR</w:t>
      </w:r>
      <w:r w:rsidRPr="00DC25DA">
        <w:rPr>
          <w:rFonts w:ascii="Courier New" w:hAnsi="Courier New" w:cs="Courier New"/>
          <w:sz w:val="20"/>
          <w:szCs w:val="20"/>
        </w:rPr>
        <w:tab/>
      </w:r>
      <w:r w:rsidRPr="00DC25DA">
        <w:rPr>
          <w:rFonts w:ascii="Courier New" w:hAnsi="Courier New" w:cs="Courier New"/>
          <w:sz w:val="20"/>
          <w:szCs w:val="20"/>
        </w:rPr>
        <w:tab/>
      </w:r>
    </w:p>
    <w:p w14:paraId="4780DDEE" w14:textId="6ABDEC3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42 .Pennsylvania/PA</w:t>
      </w:r>
      <w:r w:rsidRPr="00DC25DA">
        <w:rPr>
          <w:rFonts w:ascii="Courier New" w:hAnsi="Courier New" w:cs="Courier New"/>
          <w:sz w:val="20"/>
          <w:szCs w:val="20"/>
        </w:rPr>
        <w:tab/>
      </w:r>
      <w:r w:rsidRPr="00DC25DA">
        <w:rPr>
          <w:rFonts w:ascii="Courier New" w:hAnsi="Courier New" w:cs="Courier New"/>
          <w:sz w:val="20"/>
          <w:szCs w:val="20"/>
        </w:rPr>
        <w:tab/>
      </w:r>
    </w:p>
    <w:p w14:paraId="4780DDEF" w14:textId="636FA49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44 .Rhode Island/RI</w:t>
      </w:r>
      <w:r w:rsidRPr="00DC25DA">
        <w:rPr>
          <w:rFonts w:ascii="Courier New" w:hAnsi="Courier New" w:cs="Courier New"/>
          <w:sz w:val="20"/>
          <w:szCs w:val="20"/>
        </w:rPr>
        <w:tab/>
      </w:r>
      <w:r w:rsidRPr="00DC25DA">
        <w:rPr>
          <w:rFonts w:ascii="Courier New" w:hAnsi="Courier New" w:cs="Courier New"/>
          <w:sz w:val="20"/>
          <w:szCs w:val="20"/>
        </w:rPr>
        <w:tab/>
      </w:r>
    </w:p>
    <w:p w14:paraId="4780DDF0" w14:textId="0B104FE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45 .South Carolina/SC</w:t>
      </w:r>
      <w:r w:rsidRPr="00DC25DA">
        <w:rPr>
          <w:rFonts w:ascii="Courier New" w:hAnsi="Courier New" w:cs="Courier New"/>
          <w:sz w:val="20"/>
          <w:szCs w:val="20"/>
        </w:rPr>
        <w:tab/>
      </w:r>
      <w:r w:rsidRPr="00DC25DA">
        <w:rPr>
          <w:rFonts w:ascii="Courier New" w:hAnsi="Courier New" w:cs="Courier New"/>
          <w:sz w:val="20"/>
          <w:szCs w:val="20"/>
        </w:rPr>
        <w:tab/>
      </w:r>
    </w:p>
    <w:p w14:paraId="4780DDF1" w14:textId="5097EE2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46 .South Dakota/SD</w:t>
      </w:r>
      <w:r w:rsidRPr="00DC25DA">
        <w:rPr>
          <w:rFonts w:ascii="Courier New" w:hAnsi="Courier New" w:cs="Courier New"/>
          <w:sz w:val="20"/>
          <w:szCs w:val="20"/>
        </w:rPr>
        <w:tab/>
      </w:r>
      <w:r w:rsidRPr="00DC25DA">
        <w:rPr>
          <w:rFonts w:ascii="Courier New" w:hAnsi="Courier New" w:cs="Courier New"/>
          <w:sz w:val="20"/>
          <w:szCs w:val="20"/>
        </w:rPr>
        <w:tab/>
      </w:r>
    </w:p>
    <w:p w14:paraId="4780DDF2" w14:textId="00BEF03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47 .Tennessee/TN</w:t>
      </w:r>
      <w:r w:rsidRPr="00DC25DA">
        <w:rPr>
          <w:rFonts w:ascii="Courier New" w:hAnsi="Courier New" w:cs="Courier New"/>
          <w:sz w:val="20"/>
          <w:szCs w:val="20"/>
        </w:rPr>
        <w:tab/>
      </w:r>
      <w:r w:rsidRPr="00DC25DA">
        <w:rPr>
          <w:rFonts w:ascii="Courier New" w:hAnsi="Courier New" w:cs="Courier New"/>
          <w:sz w:val="20"/>
          <w:szCs w:val="20"/>
        </w:rPr>
        <w:tab/>
      </w:r>
    </w:p>
    <w:p w14:paraId="4780DDF3" w14:textId="3377B1F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48 .Texas/TX</w:t>
      </w:r>
      <w:r w:rsidRPr="00DC25DA">
        <w:rPr>
          <w:rFonts w:ascii="Courier New" w:hAnsi="Courier New" w:cs="Courier New"/>
          <w:sz w:val="20"/>
          <w:szCs w:val="20"/>
        </w:rPr>
        <w:tab/>
      </w:r>
      <w:r w:rsidRPr="00DC25DA">
        <w:rPr>
          <w:rFonts w:ascii="Courier New" w:hAnsi="Courier New" w:cs="Courier New"/>
          <w:sz w:val="20"/>
          <w:szCs w:val="20"/>
        </w:rPr>
        <w:tab/>
      </w:r>
    </w:p>
    <w:p w14:paraId="4780DDF4" w14:textId="7C12A01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 .Utah/UT</w:t>
      </w:r>
      <w:r w:rsidRPr="00DC25DA">
        <w:rPr>
          <w:rFonts w:ascii="Courier New" w:hAnsi="Courier New" w:cs="Courier New"/>
          <w:sz w:val="20"/>
          <w:szCs w:val="20"/>
        </w:rPr>
        <w:tab/>
      </w:r>
      <w:r w:rsidRPr="00DC25DA">
        <w:rPr>
          <w:rFonts w:ascii="Courier New" w:hAnsi="Courier New" w:cs="Courier New"/>
          <w:sz w:val="20"/>
          <w:szCs w:val="20"/>
        </w:rPr>
        <w:tab/>
      </w:r>
    </w:p>
    <w:p w14:paraId="4780DDF5" w14:textId="71B8F8C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 .Vermont/VT</w:t>
      </w:r>
      <w:r w:rsidRPr="00DC25DA">
        <w:rPr>
          <w:rFonts w:ascii="Courier New" w:hAnsi="Courier New" w:cs="Courier New"/>
          <w:sz w:val="20"/>
          <w:szCs w:val="20"/>
        </w:rPr>
        <w:tab/>
      </w:r>
      <w:r w:rsidRPr="00DC25DA">
        <w:rPr>
          <w:rFonts w:ascii="Courier New" w:hAnsi="Courier New" w:cs="Courier New"/>
          <w:sz w:val="20"/>
          <w:szCs w:val="20"/>
        </w:rPr>
        <w:tab/>
      </w:r>
    </w:p>
    <w:p w14:paraId="4780DDF6" w14:textId="03909F1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51 .Virginia/VA</w:t>
      </w:r>
      <w:r w:rsidRPr="00DC25DA">
        <w:rPr>
          <w:rFonts w:ascii="Courier New" w:hAnsi="Courier New" w:cs="Courier New"/>
          <w:sz w:val="20"/>
          <w:szCs w:val="20"/>
        </w:rPr>
        <w:tab/>
      </w:r>
      <w:r w:rsidRPr="00DC25DA">
        <w:rPr>
          <w:rFonts w:ascii="Courier New" w:hAnsi="Courier New" w:cs="Courier New"/>
          <w:sz w:val="20"/>
          <w:szCs w:val="20"/>
        </w:rPr>
        <w:tab/>
      </w:r>
    </w:p>
    <w:p w14:paraId="4780DDF7" w14:textId="764E6F1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53 .Washington/WA</w:t>
      </w:r>
      <w:r w:rsidRPr="00DC25DA">
        <w:rPr>
          <w:rFonts w:ascii="Courier New" w:hAnsi="Courier New" w:cs="Courier New"/>
          <w:sz w:val="20"/>
          <w:szCs w:val="20"/>
        </w:rPr>
        <w:tab/>
      </w:r>
      <w:r w:rsidRPr="00DC25DA">
        <w:rPr>
          <w:rFonts w:ascii="Courier New" w:hAnsi="Courier New" w:cs="Courier New"/>
          <w:sz w:val="20"/>
          <w:szCs w:val="20"/>
        </w:rPr>
        <w:tab/>
      </w:r>
    </w:p>
    <w:p w14:paraId="4780DDF8" w14:textId="149093A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 .West Virginia/WV</w:t>
      </w:r>
      <w:r w:rsidRPr="00DC25DA">
        <w:rPr>
          <w:rFonts w:ascii="Courier New" w:hAnsi="Courier New" w:cs="Courier New"/>
          <w:sz w:val="20"/>
          <w:szCs w:val="20"/>
        </w:rPr>
        <w:tab/>
      </w:r>
      <w:r w:rsidRPr="00DC25DA">
        <w:rPr>
          <w:rFonts w:ascii="Courier New" w:hAnsi="Courier New" w:cs="Courier New"/>
          <w:sz w:val="20"/>
          <w:szCs w:val="20"/>
        </w:rPr>
        <w:tab/>
      </w:r>
    </w:p>
    <w:p w14:paraId="4780DDF9" w14:textId="24F5BEC3" w:rsidR="00131D3E" w:rsidRPr="002773BA" w:rsidRDefault="00180627" w:rsidP="0053032F">
      <w:pPr>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55 .Wisconsin/WI</w:t>
      </w:r>
      <w:r w:rsidRPr="002773BA">
        <w:rPr>
          <w:rFonts w:ascii="Courier New" w:hAnsi="Courier New" w:cs="Courier New"/>
          <w:sz w:val="20"/>
          <w:szCs w:val="20"/>
          <w:lang w:val="es-MX"/>
        </w:rPr>
        <w:tab/>
      </w:r>
      <w:r w:rsidRPr="002773BA">
        <w:rPr>
          <w:rFonts w:ascii="Courier New" w:hAnsi="Courier New" w:cs="Courier New"/>
          <w:sz w:val="20"/>
          <w:szCs w:val="20"/>
          <w:lang w:val="es-MX"/>
        </w:rPr>
        <w:tab/>
      </w:r>
    </w:p>
    <w:p w14:paraId="4780DDFA" w14:textId="54E8EA84" w:rsidR="00131D3E" w:rsidRPr="002773BA" w:rsidRDefault="00180627" w:rsidP="0053032F">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56 .Wyoming/WY</w:t>
      </w:r>
      <w:r w:rsidRPr="002773BA">
        <w:rPr>
          <w:rFonts w:ascii="Courier New" w:hAnsi="Courier New" w:cs="Courier New"/>
          <w:sz w:val="20"/>
          <w:szCs w:val="20"/>
          <w:lang w:val="es-MX"/>
        </w:rPr>
        <w:tab/>
      </w:r>
      <w:r w:rsidRPr="002773BA">
        <w:rPr>
          <w:rFonts w:ascii="Courier New" w:hAnsi="Courier New" w:cs="Courier New"/>
          <w:sz w:val="20"/>
          <w:szCs w:val="20"/>
          <w:lang w:val="es-MX"/>
        </w:rPr>
        <w:tab/>
      </w:r>
    </w:p>
    <w:p w14:paraId="4780DDFB" w14:textId="0633D5E7" w:rsidR="00131D3E" w:rsidRPr="002773BA" w:rsidRDefault="00180627" w:rsidP="0053032F">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72 .Puerto Rico/PR</w:t>
      </w:r>
    </w:p>
    <w:p w14:paraId="4780DDFC" w14:textId="77777777" w:rsidR="00131D3E" w:rsidRPr="002773BA" w:rsidRDefault="00131D3E" w:rsidP="0053032F">
      <w:pPr>
        <w:rPr>
          <w:rFonts w:ascii="Courier New" w:hAnsi="Courier New" w:cs="Courier New"/>
          <w:sz w:val="20"/>
          <w:szCs w:val="20"/>
          <w:lang w:val="es-MX"/>
        </w:rPr>
      </w:pPr>
    </w:p>
    <w:p w14:paraId="4780DDFD" w14:textId="216741D2" w:rsidR="00131D3E" w:rsidRPr="00DC25DA" w:rsidRDefault="00131D3E" w:rsidP="0053032F">
      <w:pPr>
        <w:pStyle w:val="Heading3"/>
      </w:pPr>
      <w:r w:rsidRPr="00DC25DA">
        <w:t>ADJINC</w:t>
      </w:r>
      <w:r w:rsidR="00180627" w:rsidRPr="00DC25DA">
        <w:tab/>
      </w:r>
      <w:r w:rsidRPr="00DC25DA">
        <w:t>7</w:t>
      </w:r>
      <w:r w:rsidR="00180627" w:rsidRPr="00DC25DA">
        <w:tab/>
      </w:r>
    </w:p>
    <w:p w14:paraId="4780DDFE" w14:textId="5C4B9DFE" w:rsidR="00131D3E" w:rsidRPr="00DC25DA" w:rsidRDefault="00131D3E" w:rsidP="00885BB6">
      <w:pPr>
        <w:tabs>
          <w:tab w:val="left" w:pos="-1440"/>
        </w:tabs>
        <w:ind w:left="720"/>
        <w:rPr>
          <w:rFonts w:ascii="Courier New" w:hAnsi="Courier New" w:cs="Courier New"/>
          <w:sz w:val="20"/>
          <w:szCs w:val="20"/>
        </w:rPr>
      </w:pPr>
      <w:r w:rsidRPr="00DC25DA">
        <w:rPr>
          <w:rFonts w:ascii="Courier New" w:hAnsi="Courier New" w:cs="Courier New"/>
          <w:sz w:val="20"/>
          <w:szCs w:val="20"/>
        </w:rPr>
        <w:t>Adjustment factor for income and earnings dollar amounts</w:t>
      </w:r>
      <w:r w:rsidR="002F4E15" w:rsidRPr="00DC25DA">
        <w:rPr>
          <w:rFonts w:ascii="Courier New" w:hAnsi="Courier New" w:cs="Courier New"/>
          <w:sz w:val="20"/>
          <w:szCs w:val="20"/>
        </w:rPr>
        <w:t xml:space="preserve"> </w:t>
      </w:r>
      <w:r w:rsidRPr="00DC25DA">
        <w:rPr>
          <w:rFonts w:ascii="Courier New" w:hAnsi="Courier New" w:cs="Courier New"/>
          <w:sz w:val="20"/>
          <w:szCs w:val="20"/>
        </w:rPr>
        <w:t>(6 implied decimal places)</w:t>
      </w:r>
    </w:p>
    <w:p w14:paraId="4780DDFF" w14:textId="39D2DE57" w:rsidR="00131D3E" w:rsidRPr="00D4627B"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E9146C" w:rsidRPr="00D4627B">
        <w:rPr>
          <w:rFonts w:ascii="Courier New" w:hAnsi="Courier New" w:cs="Courier New"/>
          <w:sz w:val="20"/>
          <w:szCs w:val="20"/>
        </w:rPr>
        <w:t xml:space="preserve">1007588 </w:t>
      </w:r>
      <w:r w:rsidR="00131D3E" w:rsidRPr="00D4627B">
        <w:rPr>
          <w:rFonts w:ascii="Courier New" w:hAnsi="Courier New" w:cs="Courier New"/>
          <w:sz w:val="20"/>
          <w:szCs w:val="20"/>
        </w:rPr>
        <w:t>.</w:t>
      </w:r>
      <w:r w:rsidR="000B38D7" w:rsidRPr="00D4627B">
        <w:rPr>
          <w:rFonts w:ascii="Courier New" w:hAnsi="Courier New" w:cs="Courier New"/>
          <w:sz w:val="20"/>
          <w:szCs w:val="20"/>
        </w:rPr>
        <w:t>201</w:t>
      </w:r>
      <w:ins w:id="36" w:author="Gloria G Guzman (CENSUS/SEHSD FED)" w:date="2018-03-23T09:03:00Z">
        <w:r w:rsidR="0006686D">
          <w:rPr>
            <w:rFonts w:ascii="Courier New" w:hAnsi="Courier New" w:cs="Courier New"/>
            <w:sz w:val="20"/>
            <w:szCs w:val="20"/>
          </w:rPr>
          <w:t>7</w:t>
        </w:r>
      </w:ins>
      <w:del w:id="37" w:author="Gloria G Guzman (CENSUS/SEHSD FED)" w:date="2018-03-23T09:03:00Z">
        <w:r w:rsidR="005B5F84" w:rsidRPr="00D4627B" w:rsidDel="0006686D">
          <w:rPr>
            <w:rFonts w:ascii="Courier New" w:hAnsi="Courier New" w:cs="Courier New"/>
            <w:sz w:val="20"/>
            <w:szCs w:val="20"/>
          </w:rPr>
          <w:delText>6</w:delText>
        </w:r>
      </w:del>
      <w:r w:rsidR="007F5411" w:rsidRPr="00D4627B">
        <w:rPr>
          <w:rFonts w:ascii="Courier New" w:hAnsi="Courier New" w:cs="Courier New"/>
          <w:sz w:val="20"/>
          <w:szCs w:val="20"/>
        </w:rPr>
        <w:t xml:space="preserve"> factor</w:t>
      </w:r>
      <w:r w:rsidR="00E9146C" w:rsidRPr="00D4627B">
        <w:rPr>
          <w:rFonts w:ascii="Courier New" w:hAnsi="Courier New" w:cs="Courier New"/>
          <w:sz w:val="20"/>
          <w:szCs w:val="20"/>
        </w:rPr>
        <w:t xml:space="preserve"> (1.007588)</w:t>
      </w:r>
    </w:p>
    <w:p w14:paraId="4780DE00" w14:textId="77777777" w:rsidR="00131D3E" w:rsidRPr="00DC25DA" w:rsidRDefault="00131D3E" w:rsidP="0053032F">
      <w:pPr>
        <w:rPr>
          <w:rFonts w:ascii="Courier New" w:hAnsi="Courier New" w:cs="Courier New"/>
          <w:sz w:val="20"/>
          <w:szCs w:val="20"/>
        </w:rPr>
      </w:pPr>
    </w:p>
    <w:p w14:paraId="4780DE01" w14:textId="363C647B" w:rsidR="00131D3E" w:rsidRPr="00DC25DA" w:rsidRDefault="00131D3E" w:rsidP="0053032F">
      <w:pPr>
        <w:rPr>
          <w:rFonts w:ascii="Courier New" w:hAnsi="Courier New" w:cs="Courier New"/>
          <w:sz w:val="20"/>
          <w:szCs w:val="20"/>
        </w:rPr>
      </w:pPr>
      <w:r w:rsidRPr="00DC25DA">
        <w:rPr>
          <w:rFonts w:ascii="Courier New" w:hAnsi="Courier New" w:cs="Courier New"/>
          <w:sz w:val="20"/>
          <w:szCs w:val="20"/>
        </w:rPr>
        <w:t xml:space="preserve">Note: The value of ADJINC inflation-adjusts reported income to </w:t>
      </w:r>
      <w:r w:rsidR="000B38D7" w:rsidRPr="00DC25DA">
        <w:rPr>
          <w:rFonts w:ascii="Courier New" w:hAnsi="Courier New" w:cs="Courier New"/>
          <w:sz w:val="20"/>
          <w:szCs w:val="20"/>
        </w:rPr>
        <w:t>201</w:t>
      </w:r>
      <w:r w:rsidR="005B5F84" w:rsidRPr="00DC25DA">
        <w:rPr>
          <w:rFonts w:ascii="Courier New" w:hAnsi="Courier New" w:cs="Courier New"/>
          <w:sz w:val="20"/>
          <w:szCs w:val="20"/>
        </w:rPr>
        <w:t>6</w:t>
      </w:r>
      <w:r w:rsidRPr="00DC25DA">
        <w:rPr>
          <w:rFonts w:ascii="Courier New" w:hAnsi="Courier New" w:cs="Courier New"/>
          <w:sz w:val="20"/>
          <w:szCs w:val="20"/>
        </w:rPr>
        <w:t xml:space="preserve"> dollars.  ADJINC applies to variables FINCP and HINCP in the housing record, and variables INTP, OIP, PAP, PERNP, PINCP, RETP, SEMP, SSIP, SSP, and WAGP in the person record.</w:t>
      </w:r>
      <w:r w:rsidR="008B726D" w:rsidRPr="00DC25DA">
        <w:rPr>
          <w:rFonts w:ascii="Courier New" w:hAnsi="Courier New" w:cs="Shruti"/>
          <w:sz w:val="20"/>
          <w:szCs w:val="20"/>
        </w:rPr>
        <w:t xml:space="preserve"> </w:t>
      </w:r>
    </w:p>
    <w:p w14:paraId="4780DE02" w14:textId="77777777" w:rsidR="00131D3E" w:rsidRPr="00DC25DA" w:rsidRDefault="00131D3E" w:rsidP="0053032F">
      <w:pPr>
        <w:rPr>
          <w:rFonts w:ascii="Courier New" w:hAnsi="Courier New" w:cs="Courier New"/>
          <w:sz w:val="20"/>
          <w:szCs w:val="20"/>
        </w:rPr>
      </w:pPr>
    </w:p>
    <w:p w14:paraId="4780DE03" w14:textId="0781901E" w:rsidR="00131D3E" w:rsidRPr="00DC25DA" w:rsidRDefault="00131D3E" w:rsidP="0053032F">
      <w:pPr>
        <w:pStyle w:val="Heading3"/>
      </w:pPr>
      <w:r w:rsidRPr="00DC25DA">
        <w:t>PWGTP</w:t>
      </w:r>
      <w:r w:rsidR="00180627" w:rsidRPr="00DC25DA">
        <w:tab/>
      </w:r>
      <w:r w:rsidR="006B28A5" w:rsidRPr="00DC25DA">
        <w:tab/>
      </w:r>
      <w:r w:rsidR="00D4414C" w:rsidRPr="00DC25DA">
        <w:t>5</w:t>
      </w:r>
      <w:r w:rsidR="00180627" w:rsidRPr="00DC25DA">
        <w:tab/>
      </w:r>
    </w:p>
    <w:p w14:paraId="4780DE04" w14:textId="6BCEAC1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Person's weight   </w:t>
      </w:r>
    </w:p>
    <w:p w14:paraId="4780DE05" w14:textId="4D8159D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D26B8" w:rsidRPr="00DC25DA">
        <w:rPr>
          <w:rFonts w:ascii="Courier New" w:hAnsi="Courier New" w:cs="Courier New"/>
          <w:sz w:val="20"/>
          <w:szCs w:val="20"/>
        </w:rPr>
        <w:t>0</w:t>
      </w:r>
      <w:r w:rsidR="00131D3E" w:rsidRPr="00DC25DA">
        <w:rPr>
          <w:rFonts w:ascii="Courier New" w:hAnsi="Courier New" w:cs="Courier New"/>
          <w:sz w:val="20"/>
          <w:szCs w:val="20"/>
        </w:rPr>
        <w:t>0001..</w:t>
      </w:r>
      <w:r w:rsidR="000D26B8" w:rsidRPr="00DC25DA">
        <w:rPr>
          <w:rFonts w:ascii="Courier New" w:hAnsi="Courier New" w:cs="Courier New"/>
          <w:sz w:val="20"/>
          <w:szCs w:val="20"/>
        </w:rPr>
        <w:t>0</w:t>
      </w:r>
      <w:r w:rsidR="00131D3E" w:rsidRPr="00DC25DA">
        <w:rPr>
          <w:rFonts w:ascii="Courier New" w:hAnsi="Courier New" w:cs="Courier New"/>
          <w:sz w:val="20"/>
          <w:szCs w:val="20"/>
        </w:rPr>
        <w:t>9999 .Integer weight of person</w:t>
      </w:r>
    </w:p>
    <w:p w14:paraId="4780DE06" w14:textId="77777777" w:rsidR="00131D3E" w:rsidRPr="00DC25DA" w:rsidRDefault="00131D3E" w:rsidP="0053032F">
      <w:pPr>
        <w:rPr>
          <w:rFonts w:ascii="Courier New" w:hAnsi="Courier New" w:cs="Courier New"/>
          <w:sz w:val="20"/>
          <w:szCs w:val="20"/>
        </w:rPr>
      </w:pPr>
    </w:p>
    <w:p w14:paraId="4780DE07" w14:textId="10827989" w:rsidR="00131D3E" w:rsidRPr="00DC25DA" w:rsidRDefault="00131D3E" w:rsidP="0053032F">
      <w:pPr>
        <w:pStyle w:val="Heading3"/>
      </w:pPr>
      <w:r w:rsidRPr="00DC25DA">
        <w:t>AGEP</w:t>
      </w:r>
      <w:r w:rsidR="00180627" w:rsidRPr="00DC25DA">
        <w:tab/>
      </w:r>
      <w:r w:rsidR="006B28A5" w:rsidRPr="00DC25DA">
        <w:tab/>
      </w:r>
      <w:r w:rsidRPr="00DC25DA">
        <w:t>2</w:t>
      </w:r>
      <w:r w:rsidR="00180627" w:rsidRPr="00DC25DA">
        <w:tab/>
      </w:r>
    </w:p>
    <w:p w14:paraId="4780DE08" w14:textId="1B9823A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Age</w:t>
      </w:r>
    </w:p>
    <w:p w14:paraId="4780DE09" w14:textId="7E1D982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 </w:t>
      </w:r>
      <w:r w:rsidR="00592324" w:rsidRPr="00DC25DA">
        <w:rPr>
          <w:rFonts w:ascii="Courier New" w:hAnsi="Courier New" w:cs="Courier New"/>
          <w:sz w:val="20"/>
          <w:szCs w:val="20"/>
        </w:rPr>
        <w:tab/>
        <w:t xml:space="preserve"> </w:t>
      </w:r>
      <w:r w:rsidR="00131D3E" w:rsidRPr="00DC25DA">
        <w:rPr>
          <w:rFonts w:ascii="Courier New" w:hAnsi="Courier New" w:cs="Courier New"/>
          <w:sz w:val="20"/>
          <w:szCs w:val="20"/>
        </w:rPr>
        <w:t>.Under 1 year</w:t>
      </w:r>
      <w:r w:rsidRPr="00DC25DA">
        <w:rPr>
          <w:rFonts w:ascii="Courier New" w:hAnsi="Courier New" w:cs="Courier New"/>
          <w:sz w:val="20"/>
          <w:szCs w:val="20"/>
        </w:rPr>
        <w:tab/>
      </w:r>
    </w:p>
    <w:p w14:paraId="4780DE0A" w14:textId="345D56F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01..99 .1 to 99 years (Top-coded***)</w:t>
      </w:r>
    </w:p>
    <w:p w14:paraId="4780DE0B" w14:textId="77777777" w:rsidR="00131D3E" w:rsidRPr="00DC25DA" w:rsidRDefault="00131D3E" w:rsidP="0053032F">
      <w:pPr>
        <w:rPr>
          <w:rFonts w:ascii="Courier New" w:hAnsi="Courier New" w:cs="Courier New"/>
          <w:sz w:val="20"/>
          <w:szCs w:val="20"/>
        </w:rPr>
      </w:pPr>
    </w:p>
    <w:p w14:paraId="4780DE0C" w14:textId="787D3DCE" w:rsidR="00131D3E" w:rsidRPr="00DC25DA" w:rsidRDefault="00131D3E" w:rsidP="0053032F">
      <w:pPr>
        <w:pStyle w:val="Heading3"/>
      </w:pPr>
      <w:r w:rsidRPr="00DC25DA">
        <w:t>CIT</w:t>
      </w:r>
      <w:r w:rsidR="00180627" w:rsidRPr="00DC25DA">
        <w:tab/>
      </w:r>
      <w:r w:rsidR="006B28A5" w:rsidRPr="00DC25DA">
        <w:tab/>
      </w:r>
      <w:r w:rsidRPr="00DC25DA">
        <w:t>1</w:t>
      </w:r>
      <w:r w:rsidR="00180627" w:rsidRPr="00DC25DA">
        <w:tab/>
      </w:r>
    </w:p>
    <w:p w14:paraId="4780DE0D" w14:textId="774A337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Citizenship status</w:t>
      </w:r>
    </w:p>
    <w:p w14:paraId="4780DE0E" w14:textId="3D62D79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.Born in the U.S.</w:t>
      </w:r>
    </w:p>
    <w:p w14:paraId="4780DE0F" w14:textId="2C2F35F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.Born in Puerto Rico, Guam, the U.S. Virgin Islands,</w:t>
      </w:r>
    </w:p>
    <w:p w14:paraId="4780DE10" w14:textId="5063EE75"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592324" w:rsidRPr="00DC25DA">
        <w:rPr>
          <w:rFonts w:ascii="Courier New" w:hAnsi="Courier New" w:cs="Courier New"/>
          <w:sz w:val="20"/>
          <w:szCs w:val="20"/>
        </w:rPr>
        <w:t xml:space="preserve">  </w:t>
      </w:r>
      <w:r w:rsidR="00131D3E" w:rsidRPr="00DC25DA">
        <w:rPr>
          <w:rFonts w:ascii="Courier New" w:hAnsi="Courier New" w:cs="Courier New"/>
          <w:sz w:val="20"/>
          <w:szCs w:val="20"/>
        </w:rPr>
        <w:t>.or the Northern Marianas</w:t>
      </w:r>
    </w:p>
    <w:p w14:paraId="4780DE11" w14:textId="7ABC90F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.Born abroad of American parent(s)</w:t>
      </w:r>
    </w:p>
    <w:p w14:paraId="4780DE12" w14:textId="48C3ACD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.U.S. citizen by naturalization</w:t>
      </w:r>
    </w:p>
    <w:p w14:paraId="4780DE13" w14:textId="1EEF4FC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.Not a citizen of the U.S.</w:t>
      </w:r>
    </w:p>
    <w:p w14:paraId="4780DE14" w14:textId="77777777" w:rsidR="00131D3E" w:rsidRPr="00DC25DA" w:rsidRDefault="00131D3E" w:rsidP="0053032F">
      <w:pPr>
        <w:rPr>
          <w:rFonts w:ascii="Courier New" w:hAnsi="Courier New" w:cs="Courier New"/>
          <w:sz w:val="20"/>
          <w:szCs w:val="20"/>
        </w:rPr>
      </w:pPr>
    </w:p>
    <w:p w14:paraId="0E87CFA1" w14:textId="77777777" w:rsidR="006B28A5" w:rsidRPr="00DC25DA" w:rsidRDefault="006B28A5" w:rsidP="0053032F">
      <w:pPr>
        <w:widowControl/>
        <w:autoSpaceDE/>
        <w:autoSpaceDN/>
        <w:adjustRightInd/>
        <w:rPr>
          <w:rFonts w:ascii="Courier New" w:hAnsi="Courier New" w:cs="Courier New"/>
          <w:sz w:val="20"/>
          <w:szCs w:val="20"/>
        </w:rPr>
      </w:pPr>
      <w:r w:rsidRPr="00DC25DA">
        <w:br w:type="page"/>
      </w:r>
    </w:p>
    <w:p w14:paraId="4780DE19" w14:textId="5BF8EE2A" w:rsidR="00131D3E" w:rsidRPr="00DC25DA" w:rsidRDefault="00131D3E" w:rsidP="0053032F">
      <w:pPr>
        <w:pStyle w:val="Heading3"/>
      </w:pPr>
      <w:r w:rsidRPr="00DC25DA">
        <w:lastRenderedPageBreak/>
        <w:t>CITWP</w:t>
      </w:r>
      <w:r w:rsidR="00180627" w:rsidRPr="00DC25DA">
        <w:tab/>
      </w:r>
      <w:r w:rsidR="00885BB6" w:rsidRPr="00DC25DA">
        <w:tab/>
      </w:r>
      <w:r w:rsidRPr="00DC25DA">
        <w:t>4</w:t>
      </w:r>
      <w:r w:rsidR="00180627" w:rsidRPr="00DC25DA">
        <w:tab/>
      </w:r>
    </w:p>
    <w:p w14:paraId="4780DE1A" w14:textId="472388C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Year of naturalization write-in</w:t>
      </w:r>
    </w:p>
    <w:p w14:paraId="4780DE1B" w14:textId="0368A87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bbbb .Not eligible – not naturalized</w:t>
      </w:r>
      <w:r w:rsidRPr="00DC25DA">
        <w:rPr>
          <w:rFonts w:ascii="Courier New" w:hAnsi="Courier New" w:cs="Courier New"/>
          <w:sz w:val="20"/>
          <w:szCs w:val="20"/>
        </w:rPr>
        <w:tab/>
      </w:r>
      <w:r w:rsidRPr="00DC25DA">
        <w:rPr>
          <w:rFonts w:ascii="Courier New" w:hAnsi="Courier New" w:cs="Courier New"/>
          <w:sz w:val="20"/>
          <w:szCs w:val="20"/>
        </w:rPr>
        <w:tab/>
      </w:r>
    </w:p>
    <w:p w14:paraId="4780DE1D" w14:textId="4C3DA0E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192</w:t>
      </w:r>
      <w:r w:rsidR="00EC64AB" w:rsidRPr="00DC25DA">
        <w:rPr>
          <w:rFonts w:ascii="Courier New" w:hAnsi="Courier New" w:cs="Courier New"/>
          <w:sz w:val="20"/>
          <w:szCs w:val="20"/>
        </w:rPr>
        <w:t>8</w:t>
      </w:r>
      <w:r w:rsidR="00131D3E" w:rsidRPr="00DC25DA">
        <w:rPr>
          <w:rFonts w:ascii="Courier New" w:hAnsi="Courier New" w:cs="Courier New"/>
          <w:sz w:val="20"/>
          <w:szCs w:val="20"/>
        </w:rPr>
        <w:t xml:space="preserve"> .192</w:t>
      </w:r>
      <w:r w:rsidR="00EC64AB" w:rsidRPr="00DC25DA">
        <w:rPr>
          <w:rFonts w:ascii="Courier New" w:hAnsi="Courier New" w:cs="Courier New"/>
          <w:sz w:val="20"/>
          <w:szCs w:val="20"/>
        </w:rPr>
        <w:t>8</w:t>
      </w:r>
      <w:r w:rsidR="00131D3E" w:rsidRPr="00DC25DA">
        <w:rPr>
          <w:rFonts w:ascii="Courier New" w:hAnsi="Courier New" w:cs="Courier New"/>
          <w:sz w:val="20"/>
          <w:szCs w:val="20"/>
        </w:rPr>
        <w:t xml:space="preserve"> or earlier (Bottom-coded)</w:t>
      </w:r>
    </w:p>
    <w:p w14:paraId="4780DE1E" w14:textId="77D5B9BD" w:rsidR="00EC64AB"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885BB6" w:rsidRPr="00DC25DA">
        <w:rPr>
          <w:rFonts w:ascii="Courier New" w:hAnsi="Courier New" w:cs="Courier New"/>
          <w:sz w:val="20"/>
          <w:szCs w:val="20"/>
        </w:rPr>
        <w:tab/>
      </w:r>
      <w:r w:rsidR="00EC64AB" w:rsidRPr="00DC25DA">
        <w:rPr>
          <w:rFonts w:ascii="Courier New" w:hAnsi="Courier New" w:cs="Courier New"/>
          <w:sz w:val="20"/>
          <w:szCs w:val="20"/>
        </w:rPr>
        <w:t>1929 .1929 – 1933</w:t>
      </w:r>
    </w:p>
    <w:p w14:paraId="4780DE1F" w14:textId="0C97C603" w:rsidR="00EC64AB" w:rsidRPr="00DC25DA" w:rsidRDefault="00EC64AB"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1934 .1934 – 1939</w:t>
      </w:r>
    </w:p>
    <w:p w14:paraId="4780DE20" w14:textId="0CC911A5" w:rsidR="00EC64AB" w:rsidRPr="00DC25DA" w:rsidRDefault="00EC64AB"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1940 .1940 - 1942</w:t>
      </w:r>
    </w:p>
    <w:p w14:paraId="4780DE21" w14:textId="338BCC5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1943 .1943</w:t>
      </w:r>
      <w:r w:rsidR="00EC64AB" w:rsidRPr="00DC25DA">
        <w:rPr>
          <w:rFonts w:ascii="Courier New" w:hAnsi="Courier New" w:cs="Courier New"/>
          <w:sz w:val="20"/>
          <w:szCs w:val="20"/>
        </w:rPr>
        <w:t xml:space="preserve"> - 1944</w:t>
      </w:r>
    </w:p>
    <w:p w14:paraId="4780DE22" w14:textId="0A1B22C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1945 .1945</w:t>
      </w:r>
    </w:p>
    <w:p w14:paraId="0A539AAF" w14:textId="75B4F0EE" w:rsidR="006B28A5"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1946 .1946</w:t>
      </w:r>
      <w:r w:rsidR="00EC64AB" w:rsidRPr="00DC25DA">
        <w:rPr>
          <w:rFonts w:ascii="Courier New" w:hAnsi="Courier New" w:cs="Courier New"/>
          <w:sz w:val="20"/>
          <w:szCs w:val="20"/>
        </w:rPr>
        <w:t xml:space="preserve"> </w:t>
      </w:r>
      <w:r w:rsidR="006B28A5" w:rsidRPr="00DC25DA">
        <w:rPr>
          <w:rFonts w:ascii="Courier New" w:hAnsi="Courier New" w:cs="Courier New"/>
          <w:sz w:val="20"/>
          <w:szCs w:val="20"/>
        </w:rPr>
        <w:t>–</w:t>
      </w:r>
      <w:r w:rsidR="00EC64AB" w:rsidRPr="00DC25DA">
        <w:rPr>
          <w:rFonts w:ascii="Courier New" w:hAnsi="Courier New" w:cs="Courier New"/>
          <w:sz w:val="20"/>
          <w:szCs w:val="20"/>
        </w:rPr>
        <w:t xml:space="preserve"> 1947</w:t>
      </w:r>
    </w:p>
    <w:p w14:paraId="4780DE24" w14:textId="4461EB7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1948 .1948</w:t>
      </w:r>
    </w:p>
    <w:p w14:paraId="4780DE25" w14:textId="4CCCCAD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1949 .1949</w:t>
      </w:r>
    </w:p>
    <w:p w14:paraId="4780DE26" w14:textId="4A540AC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1950 .1950</w:t>
      </w:r>
    </w:p>
    <w:p w14:paraId="4780DE27" w14:textId="53E779D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1951 .1951</w:t>
      </w:r>
    </w:p>
    <w:p w14:paraId="4780DE28" w14:textId="2A119A6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1952 .1952</w:t>
      </w:r>
    </w:p>
    <w:p w14:paraId="4780DE29" w14:textId="729D21E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1953 .1953</w:t>
      </w:r>
    </w:p>
    <w:p w14:paraId="4780DE2A" w14:textId="22E56C7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1954 .1954</w:t>
      </w:r>
    </w:p>
    <w:p w14:paraId="4780DE2B" w14:textId="40FAD20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1955 .1955</w:t>
      </w:r>
    </w:p>
    <w:p w14:paraId="4780DE2C" w14:textId="6B5CC5F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1956 .1956</w:t>
      </w:r>
    </w:p>
    <w:p w14:paraId="4780DE2D" w14:textId="4B8907D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1957 .1957</w:t>
      </w:r>
    </w:p>
    <w:p w14:paraId="4780DE2E" w14:textId="5BEEEC0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1958 .1958</w:t>
      </w:r>
    </w:p>
    <w:p w14:paraId="4780DE2F" w14:textId="5813FBE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1959 .1959</w:t>
      </w:r>
    </w:p>
    <w:p w14:paraId="4780DE30" w14:textId="3478AD7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1960 .1960</w:t>
      </w:r>
    </w:p>
    <w:p w14:paraId="4780DE31" w14:textId="099854B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1961 .1961</w:t>
      </w:r>
    </w:p>
    <w:p w14:paraId="4780DE32" w14:textId="7761373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1962 .1962</w:t>
      </w:r>
    </w:p>
    <w:p w14:paraId="4780DE33" w14:textId="3F570AA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1963 .1963</w:t>
      </w:r>
    </w:p>
    <w:p w14:paraId="4780DE34" w14:textId="64DF1C6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1964 .1964</w:t>
      </w:r>
    </w:p>
    <w:p w14:paraId="4780DE35" w14:textId="7E137A2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1965 .1965</w:t>
      </w:r>
    </w:p>
    <w:p w14:paraId="4780DE36" w14:textId="44EA16D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1966 .1966</w:t>
      </w:r>
    </w:p>
    <w:p w14:paraId="4780DE37" w14:textId="2B5AD93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1967 .1967</w:t>
      </w:r>
    </w:p>
    <w:p w14:paraId="4780DE38" w14:textId="119621D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1968 .1968</w:t>
      </w:r>
    </w:p>
    <w:p w14:paraId="4780DE39" w14:textId="6DBDDDD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1969 .1969</w:t>
      </w:r>
    </w:p>
    <w:p w14:paraId="4780DE3A" w14:textId="485969B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1970 .1970</w:t>
      </w:r>
    </w:p>
    <w:p w14:paraId="4780DE3B" w14:textId="3AE5A93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1971 .1971</w:t>
      </w:r>
    </w:p>
    <w:p w14:paraId="4780DE3C" w14:textId="14CCD71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1972 .1972</w:t>
      </w:r>
    </w:p>
    <w:p w14:paraId="4780DE3D" w14:textId="6284B1C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1973 .1973</w:t>
      </w:r>
    </w:p>
    <w:p w14:paraId="4780DE3E" w14:textId="5A95C89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1974 .1974</w:t>
      </w:r>
    </w:p>
    <w:p w14:paraId="4780DE3F" w14:textId="2B2BCD0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1975 .1975</w:t>
      </w:r>
    </w:p>
    <w:p w14:paraId="4780DE40" w14:textId="170CED0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1976 .1976</w:t>
      </w:r>
    </w:p>
    <w:p w14:paraId="4780DE41" w14:textId="533D597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1977 .1977</w:t>
      </w:r>
    </w:p>
    <w:p w14:paraId="4780DE42" w14:textId="7C2C3D3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1978 .1978</w:t>
      </w:r>
    </w:p>
    <w:p w14:paraId="4780DE43" w14:textId="6D5B68C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1979 .1979</w:t>
      </w:r>
    </w:p>
    <w:p w14:paraId="4780DE44" w14:textId="5E00D07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1980 .1980</w:t>
      </w:r>
    </w:p>
    <w:p w14:paraId="4780DE45" w14:textId="0DBDE45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1981 .1981</w:t>
      </w:r>
    </w:p>
    <w:p w14:paraId="4780DE46" w14:textId="658BE09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1982 .1982</w:t>
      </w:r>
    </w:p>
    <w:p w14:paraId="4780DE47" w14:textId="5B4E055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1983 .1983</w:t>
      </w:r>
    </w:p>
    <w:p w14:paraId="4780DE48" w14:textId="5518325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1984 .1984</w:t>
      </w:r>
    </w:p>
    <w:p w14:paraId="4780DE49" w14:textId="1CE85AD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1985 .1985</w:t>
      </w:r>
    </w:p>
    <w:p w14:paraId="4780DE4A" w14:textId="0FE2767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1986 .1986</w:t>
      </w:r>
    </w:p>
    <w:p w14:paraId="4780DE4B" w14:textId="406AB20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1987 .1987</w:t>
      </w:r>
    </w:p>
    <w:p w14:paraId="4780DE4C" w14:textId="7DE1A4E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1988 .1988</w:t>
      </w:r>
    </w:p>
    <w:p w14:paraId="4780DE4D" w14:textId="6301C06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1989 .1989</w:t>
      </w:r>
    </w:p>
    <w:p w14:paraId="4780DE4E" w14:textId="55E6F3E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1990 .1990</w:t>
      </w:r>
    </w:p>
    <w:p w14:paraId="4780DE4F" w14:textId="73AC90D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1991 .1991</w:t>
      </w:r>
    </w:p>
    <w:p w14:paraId="4780DE50" w14:textId="038D8D9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1992 .1992</w:t>
      </w:r>
    </w:p>
    <w:p w14:paraId="4780DE51" w14:textId="44C9221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1993 .1993</w:t>
      </w:r>
    </w:p>
    <w:p w14:paraId="4780DE52" w14:textId="1C4CCBE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1994 .1994</w:t>
      </w:r>
    </w:p>
    <w:p w14:paraId="4780DE53" w14:textId="4C242EB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1995 .1995</w:t>
      </w:r>
    </w:p>
    <w:p w14:paraId="4780DE54" w14:textId="3026C62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1996 .1996</w:t>
      </w:r>
    </w:p>
    <w:p w14:paraId="4780DE55" w14:textId="6B34BC0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1997 .1997</w:t>
      </w:r>
    </w:p>
    <w:p w14:paraId="4780DE56" w14:textId="6E0FB81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1998 .1998</w:t>
      </w:r>
    </w:p>
    <w:p w14:paraId="4780DE57" w14:textId="3B576A7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1999 .1999</w:t>
      </w:r>
    </w:p>
    <w:p w14:paraId="4780DE58" w14:textId="1436854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2000 .2000</w:t>
      </w:r>
    </w:p>
    <w:p w14:paraId="4780DE59" w14:textId="6735D53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2001 .2001</w:t>
      </w:r>
    </w:p>
    <w:p w14:paraId="4780DE5A" w14:textId="5241522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2002 .2002</w:t>
      </w:r>
    </w:p>
    <w:p w14:paraId="4780DE5B" w14:textId="316B092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2003 .2003</w:t>
      </w:r>
    </w:p>
    <w:p w14:paraId="3D942051" w14:textId="77777777" w:rsidR="00335D6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2004 .2004</w:t>
      </w:r>
    </w:p>
    <w:p w14:paraId="4780DE5D" w14:textId="76A8901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2005 .2005</w:t>
      </w:r>
    </w:p>
    <w:p w14:paraId="4780DE5E" w14:textId="3C1933D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2006 .2006</w:t>
      </w:r>
    </w:p>
    <w:p w14:paraId="4780DE5F" w14:textId="30CEF88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2007 .2007</w:t>
      </w:r>
    </w:p>
    <w:p w14:paraId="4780DE60" w14:textId="6564AC2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2008 .2008</w:t>
      </w:r>
    </w:p>
    <w:p w14:paraId="4780DE61" w14:textId="5936916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2009 .2009</w:t>
      </w:r>
    </w:p>
    <w:p w14:paraId="4780DE62" w14:textId="1C73BC4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2010 .2010</w:t>
      </w:r>
    </w:p>
    <w:p w14:paraId="4780DE63" w14:textId="30AAC868" w:rsidR="00131D3E" w:rsidRPr="00DC25DA" w:rsidRDefault="00131D3E"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2011 .2011</w:t>
      </w:r>
    </w:p>
    <w:p w14:paraId="4780DE64" w14:textId="5D438ADC" w:rsidR="00A32924"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885BB6" w:rsidRPr="00DC25DA">
        <w:rPr>
          <w:rFonts w:ascii="Courier New" w:hAnsi="Courier New" w:cs="Courier New"/>
          <w:sz w:val="20"/>
          <w:szCs w:val="20"/>
        </w:rPr>
        <w:tab/>
      </w:r>
      <w:r w:rsidR="00A32924" w:rsidRPr="00DC25DA">
        <w:rPr>
          <w:rFonts w:ascii="Courier New" w:hAnsi="Courier New" w:cs="Courier New"/>
          <w:sz w:val="20"/>
          <w:szCs w:val="20"/>
        </w:rPr>
        <w:t>2012 .2012</w:t>
      </w:r>
    </w:p>
    <w:p w14:paraId="7EEED0F2" w14:textId="0332F5DD" w:rsidR="004419A1"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885BB6" w:rsidRPr="00DC25DA">
        <w:rPr>
          <w:rFonts w:ascii="Courier New" w:hAnsi="Courier New" w:cs="Courier New"/>
          <w:sz w:val="20"/>
          <w:szCs w:val="20"/>
        </w:rPr>
        <w:tab/>
      </w:r>
      <w:r w:rsidR="004419A1" w:rsidRPr="00DC25DA">
        <w:rPr>
          <w:rFonts w:ascii="Courier New" w:hAnsi="Courier New" w:cs="Courier New"/>
          <w:sz w:val="20"/>
          <w:szCs w:val="20"/>
        </w:rPr>
        <w:t>2013 .2013</w:t>
      </w:r>
    </w:p>
    <w:p w14:paraId="1C7AB0D9" w14:textId="550ECDE4" w:rsidR="00C96056"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885BB6" w:rsidRPr="00DC25DA">
        <w:rPr>
          <w:rFonts w:ascii="Courier New" w:hAnsi="Courier New" w:cs="Courier New"/>
          <w:sz w:val="20"/>
          <w:szCs w:val="20"/>
        </w:rPr>
        <w:tab/>
      </w:r>
      <w:r w:rsidR="00C96056" w:rsidRPr="00DC25DA">
        <w:rPr>
          <w:rFonts w:ascii="Courier New" w:hAnsi="Courier New" w:cs="Courier New"/>
          <w:sz w:val="20"/>
          <w:szCs w:val="20"/>
        </w:rPr>
        <w:t>2014 .2014</w:t>
      </w:r>
    </w:p>
    <w:p w14:paraId="143BB912" w14:textId="778145D5" w:rsidR="007669A1" w:rsidRPr="00DC25DA" w:rsidRDefault="007669A1"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2015 .2015</w:t>
      </w:r>
    </w:p>
    <w:p w14:paraId="35610114" w14:textId="76AB6A71" w:rsidR="005B5F84" w:rsidRDefault="005B5F84" w:rsidP="0053032F">
      <w:pPr>
        <w:rPr>
          <w:ins w:id="38" w:author="Shabnam Shenasi Azari (CENSUS/POP FED)" w:date="2018-03-21T10:11:00Z"/>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2016 .2016</w:t>
      </w:r>
    </w:p>
    <w:p w14:paraId="3F294774" w14:textId="3919ED8C" w:rsidR="007C0F07" w:rsidRPr="00DC25DA" w:rsidRDefault="007C0F07" w:rsidP="007C0F07">
      <w:pPr>
        <w:rPr>
          <w:ins w:id="39" w:author="Shabnam Shenasi Azari (CENSUS/POP FED)" w:date="2018-03-21T10:11:00Z"/>
          <w:rFonts w:ascii="Courier New" w:hAnsi="Courier New" w:cs="Courier New"/>
          <w:sz w:val="20"/>
          <w:szCs w:val="20"/>
        </w:rPr>
      </w:pPr>
      <w:ins w:id="40" w:author="Shabnam Shenasi Azari (CENSUS/POP FED)" w:date="2018-03-21T10:11:00Z">
        <w:r w:rsidRPr="00DC25DA">
          <w:rPr>
            <w:rFonts w:ascii="Courier New" w:hAnsi="Courier New" w:cs="Courier New"/>
            <w:sz w:val="20"/>
            <w:szCs w:val="20"/>
          </w:rPr>
          <w:tab/>
        </w:r>
        <w:r w:rsidRPr="00DC25DA">
          <w:rPr>
            <w:rFonts w:ascii="Courier New" w:hAnsi="Courier New" w:cs="Courier New"/>
            <w:sz w:val="20"/>
            <w:szCs w:val="20"/>
          </w:rPr>
          <w:tab/>
          <w:t>201</w:t>
        </w:r>
        <w:r>
          <w:rPr>
            <w:rFonts w:ascii="Courier New" w:hAnsi="Courier New" w:cs="Courier New"/>
            <w:sz w:val="20"/>
            <w:szCs w:val="20"/>
          </w:rPr>
          <w:t>7</w:t>
        </w:r>
        <w:r w:rsidRPr="00DC25DA">
          <w:rPr>
            <w:rFonts w:ascii="Courier New" w:hAnsi="Courier New" w:cs="Courier New"/>
            <w:sz w:val="20"/>
            <w:szCs w:val="20"/>
          </w:rPr>
          <w:t xml:space="preserve"> .201</w:t>
        </w:r>
        <w:r>
          <w:rPr>
            <w:rFonts w:ascii="Courier New" w:hAnsi="Courier New" w:cs="Courier New"/>
            <w:sz w:val="20"/>
            <w:szCs w:val="20"/>
          </w:rPr>
          <w:t>7</w:t>
        </w:r>
      </w:ins>
    </w:p>
    <w:p w14:paraId="291F6F75" w14:textId="77777777" w:rsidR="007C0F07" w:rsidRPr="00DC25DA" w:rsidRDefault="007C0F07" w:rsidP="0053032F">
      <w:pPr>
        <w:rPr>
          <w:rFonts w:ascii="Courier New" w:hAnsi="Courier New" w:cs="Courier New"/>
          <w:sz w:val="20"/>
          <w:szCs w:val="20"/>
        </w:rPr>
      </w:pPr>
    </w:p>
    <w:p w14:paraId="4780DE68" w14:textId="77777777" w:rsidR="00131D3E" w:rsidRPr="00DC25DA" w:rsidRDefault="00131D3E" w:rsidP="0053032F">
      <w:pPr>
        <w:rPr>
          <w:rFonts w:ascii="Courier New" w:hAnsi="Courier New" w:cs="Courier New"/>
          <w:sz w:val="20"/>
          <w:szCs w:val="20"/>
        </w:rPr>
      </w:pPr>
    </w:p>
    <w:p w14:paraId="4780DE69" w14:textId="6CDD7D7F" w:rsidR="00131D3E" w:rsidRPr="00DC25DA" w:rsidRDefault="00131D3E" w:rsidP="0053032F">
      <w:pPr>
        <w:pStyle w:val="Heading3"/>
      </w:pPr>
      <w:r w:rsidRPr="00DC25DA">
        <w:t>COW</w:t>
      </w:r>
      <w:r w:rsidR="00180627" w:rsidRPr="00DC25DA">
        <w:tab/>
      </w:r>
      <w:r w:rsidR="00E9732E" w:rsidRPr="00DC25DA">
        <w:tab/>
      </w:r>
      <w:r w:rsidRPr="00DC25DA">
        <w:t>1</w:t>
      </w:r>
      <w:r w:rsidR="00180627" w:rsidRPr="00DC25DA">
        <w:tab/>
      </w:r>
    </w:p>
    <w:p w14:paraId="4780DE6A" w14:textId="6BF662B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Class of worker</w:t>
      </w:r>
    </w:p>
    <w:p w14:paraId="4780DE6B" w14:textId="0D87127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16 years old/NILF who last</w:t>
      </w:r>
    </w:p>
    <w:p w14:paraId="4780DE6C" w14:textId="24BFDEF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592324" w:rsidRPr="00DC25DA">
        <w:rPr>
          <w:rFonts w:ascii="Courier New" w:hAnsi="Courier New" w:cs="Courier New"/>
          <w:sz w:val="20"/>
          <w:szCs w:val="20"/>
        </w:rPr>
        <w:t xml:space="preserve">  </w:t>
      </w:r>
      <w:r w:rsidR="00131D3E" w:rsidRPr="00DC25DA">
        <w:rPr>
          <w:rFonts w:ascii="Courier New" w:hAnsi="Courier New" w:cs="Courier New"/>
          <w:sz w:val="20"/>
          <w:szCs w:val="20"/>
        </w:rPr>
        <w:t>.worked more than 5 years ago or never worked)</w:t>
      </w:r>
    </w:p>
    <w:p w14:paraId="4780DE6D" w14:textId="37ADEB1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.Employee of a private for-profit company or</w:t>
      </w:r>
    </w:p>
    <w:p w14:paraId="4780DE6E" w14:textId="6FD86E4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592324" w:rsidRPr="00DC25DA">
        <w:rPr>
          <w:rFonts w:ascii="Courier New" w:hAnsi="Courier New" w:cs="Courier New"/>
          <w:sz w:val="20"/>
          <w:szCs w:val="20"/>
        </w:rPr>
        <w:t xml:space="preserve">  </w:t>
      </w:r>
      <w:r w:rsidR="00131D3E" w:rsidRPr="00DC25DA">
        <w:rPr>
          <w:rFonts w:ascii="Courier New" w:hAnsi="Courier New" w:cs="Courier New"/>
          <w:sz w:val="20"/>
          <w:szCs w:val="20"/>
        </w:rPr>
        <w:t>.business, or of an individual, for wages,</w:t>
      </w:r>
    </w:p>
    <w:p w14:paraId="4780DE6F" w14:textId="5D0AC85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592324" w:rsidRPr="00DC25DA">
        <w:rPr>
          <w:rFonts w:ascii="Courier New" w:hAnsi="Courier New" w:cs="Courier New"/>
          <w:sz w:val="20"/>
          <w:szCs w:val="20"/>
        </w:rPr>
        <w:t xml:space="preserve">  </w:t>
      </w:r>
      <w:r w:rsidR="00131D3E" w:rsidRPr="00DC25DA">
        <w:rPr>
          <w:rFonts w:ascii="Courier New" w:hAnsi="Courier New" w:cs="Courier New"/>
          <w:sz w:val="20"/>
          <w:szCs w:val="20"/>
        </w:rPr>
        <w:t>.salary, or commissions</w:t>
      </w:r>
    </w:p>
    <w:p w14:paraId="4780DE70" w14:textId="61E011E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.Employee of a private not-for-profit,</w:t>
      </w:r>
    </w:p>
    <w:p w14:paraId="4780DE71" w14:textId="01B4C73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592324" w:rsidRPr="00DC25DA">
        <w:rPr>
          <w:rFonts w:ascii="Courier New" w:hAnsi="Courier New" w:cs="Courier New"/>
          <w:sz w:val="20"/>
          <w:szCs w:val="20"/>
        </w:rPr>
        <w:t xml:space="preserve">  </w:t>
      </w:r>
      <w:r w:rsidR="00131D3E" w:rsidRPr="00DC25DA">
        <w:rPr>
          <w:rFonts w:ascii="Courier New" w:hAnsi="Courier New" w:cs="Courier New"/>
          <w:sz w:val="20"/>
          <w:szCs w:val="20"/>
        </w:rPr>
        <w:t>.tax-exempt, or charitable organization</w:t>
      </w:r>
    </w:p>
    <w:p w14:paraId="4780DE72" w14:textId="1746A97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.Local government employee (city, county, etc.)</w:t>
      </w:r>
    </w:p>
    <w:p w14:paraId="4780DE73" w14:textId="0EDE60A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.State government employee</w:t>
      </w:r>
    </w:p>
    <w:p w14:paraId="4780DE74" w14:textId="7A498DF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.Federal government employee</w:t>
      </w:r>
    </w:p>
    <w:p w14:paraId="4780DE75" w14:textId="1803BB1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 .Self-employed in own not incorporated</w:t>
      </w:r>
    </w:p>
    <w:p w14:paraId="4780DE76" w14:textId="0F4C3EE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592324" w:rsidRPr="00DC25DA">
        <w:rPr>
          <w:rFonts w:ascii="Courier New" w:hAnsi="Courier New" w:cs="Courier New"/>
          <w:sz w:val="20"/>
          <w:szCs w:val="20"/>
        </w:rPr>
        <w:t xml:space="preserve">  </w:t>
      </w:r>
      <w:r w:rsidR="00131D3E" w:rsidRPr="00DC25DA">
        <w:rPr>
          <w:rFonts w:ascii="Courier New" w:hAnsi="Courier New" w:cs="Courier New"/>
          <w:sz w:val="20"/>
          <w:szCs w:val="20"/>
        </w:rPr>
        <w:t>.business, professional practice, or farm</w:t>
      </w:r>
    </w:p>
    <w:p w14:paraId="4780DE77" w14:textId="5660628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 .Self-employed in own incorporated</w:t>
      </w:r>
    </w:p>
    <w:p w14:paraId="4780DE78" w14:textId="7B15482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592324" w:rsidRPr="00DC25DA">
        <w:rPr>
          <w:rFonts w:ascii="Courier New" w:hAnsi="Courier New" w:cs="Courier New"/>
          <w:sz w:val="20"/>
          <w:szCs w:val="20"/>
        </w:rPr>
        <w:t xml:space="preserve">  </w:t>
      </w:r>
      <w:r w:rsidR="00131D3E" w:rsidRPr="00DC25DA">
        <w:rPr>
          <w:rFonts w:ascii="Courier New" w:hAnsi="Courier New" w:cs="Courier New"/>
          <w:sz w:val="20"/>
          <w:szCs w:val="20"/>
        </w:rPr>
        <w:t>.business, professional practice or farm</w:t>
      </w:r>
    </w:p>
    <w:p w14:paraId="4780DE79" w14:textId="07B2442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 .Working without pay in family business or farm</w:t>
      </w:r>
    </w:p>
    <w:p w14:paraId="4780DE7A" w14:textId="7B3DD3A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 .Unemployed and last worked 5 years ago or earlier or never</w:t>
      </w:r>
    </w:p>
    <w:p w14:paraId="4780DE7B" w14:textId="7A7D1DA2" w:rsidR="00131D3E" w:rsidRPr="00DC25DA" w:rsidRDefault="00592324" w:rsidP="0053032F">
      <w:pPr>
        <w:ind w:firstLine="1440"/>
        <w:rPr>
          <w:rFonts w:ascii="Courier New" w:hAnsi="Courier New" w:cs="Courier New"/>
          <w:sz w:val="20"/>
          <w:szCs w:val="20"/>
        </w:rPr>
      </w:pPr>
      <w:r w:rsidRPr="00DC25DA">
        <w:rPr>
          <w:rFonts w:ascii="Courier New" w:hAnsi="Courier New" w:cs="Courier New"/>
          <w:sz w:val="20"/>
          <w:szCs w:val="20"/>
        </w:rPr>
        <w:t xml:space="preserve"> </w:t>
      </w:r>
      <w:r w:rsidR="00131D3E" w:rsidRPr="00DC25DA">
        <w:rPr>
          <w:rFonts w:ascii="Courier New" w:hAnsi="Courier New" w:cs="Courier New"/>
          <w:sz w:val="20"/>
          <w:szCs w:val="20"/>
        </w:rPr>
        <w:t xml:space="preserve"> .worked</w:t>
      </w:r>
    </w:p>
    <w:p w14:paraId="4780DE7C" w14:textId="77777777" w:rsidR="00131D3E" w:rsidRPr="00DC25DA" w:rsidRDefault="00131D3E" w:rsidP="0053032F">
      <w:pPr>
        <w:rPr>
          <w:rFonts w:ascii="Courier New" w:hAnsi="Courier New" w:cs="Courier New"/>
          <w:sz w:val="20"/>
          <w:szCs w:val="20"/>
        </w:rPr>
      </w:pPr>
      <w:r w:rsidRPr="00DC25DA">
        <w:rPr>
          <w:rFonts w:ascii="Courier New" w:hAnsi="Courier New" w:cs="Courier New"/>
          <w:sz w:val="20"/>
          <w:szCs w:val="20"/>
        </w:rPr>
        <w:t xml:space="preserve">   </w:t>
      </w:r>
    </w:p>
    <w:p w14:paraId="4780DE7D" w14:textId="082468A7" w:rsidR="00131D3E" w:rsidRPr="00DC25DA" w:rsidRDefault="00131D3E" w:rsidP="0053032F">
      <w:pPr>
        <w:pStyle w:val="Heading3"/>
      </w:pPr>
      <w:r w:rsidRPr="00DC25DA">
        <w:t>DDRS</w:t>
      </w:r>
      <w:r w:rsidR="00180627" w:rsidRPr="00DC25DA">
        <w:tab/>
      </w:r>
      <w:r w:rsidR="00E9732E" w:rsidRPr="00DC25DA">
        <w:tab/>
      </w:r>
      <w:r w:rsidRPr="00DC25DA">
        <w:t>1</w:t>
      </w:r>
      <w:r w:rsidR="00180627" w:rsidRPr="00DC25DA">
        <w:tab/>
      </w:r>
    </w:p>
    <w:p w14:paraId="4780DE7E" w14:textId="7657CB7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Self-care difficulty</w:t>
      </w:r>
    </w:p>
    <w:p w14:paraId="4780DE7F" w14:textId="0009766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5 years old)</w:t>
      </w:r>
    </w:p>
    <w:p w14:paraId="4780DE80" w14:textId="5BFD3CA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81" w14:textId="0F7664F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82" w14:textId="77777777" w:rsidR="00131D3E" w:rsidRPr="00DC25DA" w:rsidRDefault="00131D3E" w:rsidP="0053032F">
      <w:pPr>
        <w:rPr>
          <w:rFonts w:ascii="Courier New" w:hAnsi="Courier New" w:cs="Courier New"/>
          <w:sz w:val="20"/>
          <w:szCs w:val="20"/>
        </w:rPr>
      </w:pPr>
    </w:p>
    <w:p w14:paraId="4780DE83" w14:textId="6D22A9BC" w:rsidR="00131D3E" w:rsidRPr="00DC25DA" w:rsidRDefault="00131D3E" w:rsidP="0053032F">
      <w:pPr>
        <w:pStyle w:val="Heading3"/>
      </w:pPr>
      <w:r w:rsidRPr="00DC25DA">
        <w:t>DEAR</w:t>
      </w:r>
      <w:r w:rsidRPr="00DC25DA">
        <w:tab/>
      </w:r>
      <w:r w:rsidR="00180627" w:rsidRPr="00DC25DA">
        <w:tab/>
      </w:r>
      <w:r w:rsidRPr="00DC25DA">
        <w:t>1</w:t>
      </w:r>
    </w:p>
    <w:p w14:paraId="4780DE84" w14:textId="67117E7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Hearing difficulty</w:t>
      </w:r>
    </w:p>
    <w:p w14:paraId="4780DE85" w14:textId="5FCB0A7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w:t>
      </w:r>
      <w:r w:rsidR="005C1338" w:rsidRPr="00DC25DA">
        <w:rPr>
          <w:rFonts w:ascii="Courier New" w:hAnsi="Courier New" w:cs="Courier New"/>
          <w:sz w:val="20"/>
          <w:szCs w:val="20"/>
        </w:rPr>
        <w:t xml:space="preserve"> </w:t>
      </w:r>
      <w:r w:rsidR="00131D3E" w:rsidRPr="00DC25DA">
        <w:rPr>
          <w:rFonts w:ascii="Courier New" w:hAnsi="Courier New" w:cs="Courier New"/>
          <w:sz w:val="20"/>
          <w:szCs w:val="20"/>
        </w:rPr>
        <w:t>.Yes</w:t>
      </w:r>
    </w:p>
    <w:p w14:paraId="34746F83" w14:textId="1C512846" w:rsidR="00F2611F"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w:t>
      </w:r>
      <w:r w:rsidR="005C1338" w:rsidRPr="00DC25DA">
        <w:rPr>
          <w:rFonts w:ascii="Courier New" w:hAnsi="Courier New" w:cs="Courier New"/>
          <w:sz w:val="20"/>
          <w:szCs w:val="20"/>
        </w:rPr>
        <w:t xml:space="preserve"> </w:t>
      </w:r>
      <w:r w:rsidR="00131D3E" w:rsidRPr="00DC25DA">
        <w:rPr>
          <w:rFonts w:ascii="Courier New" w:hAnsi="Courier New" w:cs="Courier New"/>
          <w:sz w:val="20"/>
          <w:szCs w:val="20"/>
        </w:rPr>
        <w:t>.No</w:t>
      </w:r>
    </w:p>
    <w:p w14:paraId="60B572AE" w14:textId="77777777" w:rsidR="00026736" w:rsidRPr="00DC25DA" w:rsidRDefault="00026736" w:rsidP="0053032F">
      <w:pPr>
        <w:rPr>
          <w:rFonts w:ascii="Courier New" w:hAnsi="Courier New" w:cs="Courier New"/>
          <w:sz w:val="20"/>
          <w:szCs w:val="20"/>
        </w:rPr>
      </w:pPr>
    </w:p>
    <w:p w14:paraId="4780DE87" w14:textId="54F378DD" w:rsidR="00131D3E" w:rsidRPr="00DC25DA" w:rsidRDefault="00131D3E" w:rsidP="0053032F">
      <w:pPr>
        <w:pStyle w:val="Heading3"/>
      </w:pPr>
      <w:r w:rsidRPr="00DC25DA">
        <w:t>DEYE</w:t>
      </w:r>
      <w:r w:rsidR="00180627" w:rsidRPr="00DC25DA">
        <w:tab/>
      </w:r>
      <w:r w:rsidR="00EA19B4" w:rsidRPr="00DC25DA">
        <w:tab/>
      </w:r>
      <w:r w:rsidRPr="00DC25DA">
        <w:t>1</w:t>
      </w:r>
      <w:r w:rsidR="00180627" w:rsidRPr="00DC25DA">
        <w:tab/>
      </w:r>
    </w:p>
    <w:p w14:paraId="4780DE88" w14:textId="0847959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Vision difficulty</w:t>
      </w:r>
    </w:p>
    <w:p w14:paraId="4780DE89" w14:textId="4D8EECA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8A" w14:textId="1E3849F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8B" w14:textId="77777777" w:rsidR="00131D3E" w:rsidRPr="00DC25DA" w:rsidRDefault="00131D3E" w:rsidP="0053032F">
      <w:pPr>
        <w:rPr>
          <w:rFonts w:ascii="Courier New" w:hAnsi="Courier New" w:cs="Courier New"/>
          <w:sz w:val="20"/>
          <w:szCs w:val="20"/>
        </w:rPr>
      </w:pPr>
    </w:p>
    <w:p w14:paraId="4780DE8C" w14:textId="1B708988" w:rsidR="00131D3E" w:rsidRPr="00DC25DA" w:rsidRDefault="00131D3E" w:rsidP="0053032F">
      <w:pPr>
        <w:pStyle w:val="Heading3"/>
      </w:pPr>
      <w:r w:rsidRPr="00DC25DA">
        <w:t>DOUT</w:t>
      </w:r>
      <w:r w:rsidR="00180627" w:rsidRPr="00DC25DA">
        <w:tab/>
      </w:r>
      <w:r w:rsidR="00EA19B4" w:rsidRPr="00DC25DA">
        <w:tab/>
      </w:r>
      <w:r w:rsidRPr="00DC25DA">
        <w:t>1</w:t>
      </w:r>
      <w:r w:rsidR="00180627" w:rsidRPr="00DC25DA">
        <w:tab/>
      </w:r>
    </w:p>
    <w:p w14:paraId="4780DE8D" w14:textId="76CDCB4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Independent living difficulty</w:t>
      </w:r>
    </w:p>
    <w:p w14:paraId="4780DE8E" w14:textId="78DDA81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15 years old)</w:t>
      </w:r>
    </w:p>
    <w:p w14:paraId="4780DE8F" w14:textId="60198F2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90" w14:textId="42261BF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91" w14:textId="77777777" w:rsidR="00131D3E" w:rsidRPr="00DC25DA" w:rsidRDefault="00131D3E" w:rsidP="0053032F">
      <w:pPr>
        <w:rPr>
          <w:rFonts w:ascii="Courier New" w:hAnsi="Courier New" w:cs="Courier New"/>
          <w:sz w:val="20"/>
          <w:szCs w:val="20"/>
        </w:rPr>
      </w:pPr>
    </w:p>
    <w:p w14:paraId="4780DE92" w14:textId="4758F8AD" w:rsidR="00131D3E" w:rsidRPr="00DC25DA" w:rsidRDefault="00131D3E" w:rsidP="0053032F">
      <w:pPr>
        <w:pStyle w:val="Heading3"/>
      </w:pPr>
      <w:r w:rsidRPr="00DC25DA">
        <w:t>DPHY</w:t>
      </w:r>
      <w:r w:rsidR="00180627" w:rsidRPr="00DC25DA">
        <w:tab/>
      </w:r>
      <w:r w:rsidR="00EA19B4" w:rsidRPr="00DC25DA">
        <w:tab/>
      </w:r>
      <w:r w:rsidRPr="00DC25DA">
        <w:t>1</w:t>
      </w:r>
      <w:r w:rsidR="00180627" w:rsidRPr="00DC25DA">
        <w:tab/>
      </w:r>
    </w:p>
    <w:p w14:paraId="4780DE93" w14:textId="49D8DC3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Ambulatory difficulty</w:t>
      </w:r>
    </w:p>
    <w:p w14:paraId="4780DE94" w14:textId="34EF176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5 years old)</w:t>
      </w:r>
    </w:p>
    <w:p w14:paraId="4780DE95" w14:textId="0315C28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96" w14:textId="00A103F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97" w14:textId="77777777" w:rsidR="00131D3E" w:rsidRPr="00DC25DA" w:rsidRDefault="00131D3E" w:rsidP="0053032F">
      <w:pPr>
        <w:rPr>
          <w:rFonts w:ascii="Courier New" w:hAnsi="Courier New" w:cs="Courier New"/>
          <w:sz w:val="20"/>
          <w:szCs w:val="20"/>
        </w:rPr>
      </w:pPr>
    </w:p>
    <w:p w14:paraId="4780DE98" w14:textId="64487417" w:rsidR="00131D3E" w:rsidRPr="00DC25DA" w:rsidRDefault="00131D3E" w:rsidP="0053032F">
      <w:pPr>
        <w:pStyle w:val="Heading3"/>
      </w:pPr>
      <w:r w:rsidRPr="00DC25DA">
        <w:t>DRAT</w:t>
      </w:r>
      <w:r w:rsidRPr="00DC25DA">
        <w:tab/>
      </w:r>
      <w:r w:rsidR="00180627" w:rsidRPr="00DC25DA">
        <w:tab/>
      </w:r>
      <w:r w:rsidRPr="00DC25DA">
        <w:t>1</w:t>
      </w:r>
    </w:p>
    <w:p w14:paraId="4780DE99" w14:textId="2597B44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Veteran service connected disability rating (percentage)</w:t>
      </w:r>
    </w:p>
    <w:p w14:paraId="4780DE9B" w14:textId="65D67CAB" w:rsidR="00131D3E" w:rsidRPr="00DC25DA" w:rsidRDefault="00131D3E"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b .</w:t>
      </w:r>
      <w:r w:rsidR="00F736F7" w:rsidRPr="00DC25DA">
        <w:rPr>
          <w:rFonts w:ascii="Courier New" w:hAnsi="Courier New" w:cs="Courier New"/>
          <w:sz w:val="20"/>
          <w:szCs w:val="20"/>
        </w:rPr>
        <w:t>N/A (No service-connected disability/never served in military)</w:t>
      </w:r>
      <w:r w:rsidR="00F736F7" w:rsidRPr="00DC25DA" w:rsidDel="0021347D">
        <w:rPr>
          <w:rFonts w:ascii="Courier New" w:hAnsi="Courier New" w:cs="Courier New"/>
          <w:sz w:val="20"/>
          <w:szCs w:val="20"/>
        </w:rPr>
        <w:t xml:space="preserve"> </w:t>
      </w:r>
    </w:p>
    <w:p w14:paraId="4780DE9C" w14:textId="0AFBBD9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.0 percent</w:t>
      </w:r>
    </w:p>
    <w:p w14:paraId="4780DE9D" w14:textId="38E9CEB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.10 or 20 percent</w:t>
      </w:r>
    </w:p>
    <w:p w14:paraId="4780DE9E" w14:textId="1736D84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.30 or 40 percent</w:t>
      </w:r>
    </w:p>
    <w:p w14:paraId="4780DE9F" w14:textId="5F1C5D3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.50 or 60 percent</w:t>
      </w:r>
    </w:p>
    <w:p w14:paraId="4780DEA0" w14:textId="2305BEF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.70, 80, 90, or 100 percent</w:t>
      </w:r>
    </w:p>
    <w:p w14:paraId="4780DEA1" w14:textId="09F1DBC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 .Not reported</w:t>
      </w:r>
    </w:p>
    <w:p w14:paraId="4780DEA2" w14:textId="77777777" w:rsidR="00131D3E" w:rsidRPr="00DC25DA" w:rsidRDefault="00131D3E" w:rsidP="0053032F">
      <w:pPr>
        <w:rPr>
          <w:rFonts w:ascii="Courier New" w:hAnsi="Courier New" w:cs="Courier New"/>
          <w:sz w:val="20"/>
          <w:szCs w:val="20"/>
        </w:rPr>
      </w:pPr>
    </w:p>
    <w:p w14:paraId="4780DEA3" w14:textId="0BDD7299" w:rsidR="00131D3E" w:rsidRPr="00DC25DA" w:rsidRDefault="00131D3E" w:rsidP="0053032F">
      <w:pPr>
        <w:pStyle w:val="Heading3"/>
      </w:pPr>
      <w:r w:rsidRPr="00DC25DA">
        <w:t>DRATX</w:t>
      </w:r>
      <w:r w:rsidRPr="00DC25DA">
        <w:tab/>
      </w:r>
      <w:r w:rsidR="00180627" w:rsidRPr="00DC25DA">
        <w:tab/>
      </w:r>
      <w:r w:rsidRPr="00DC25DA">
        <w:t>1</w:t>
      </w:r>
    </w:p>
    <w:p w14:paraId="4780DEA4" w14:textId="1C22F94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Veteran service connected disability rating (checkbox)</w:t>
      </w:r>
    </w:p>
    <w:p w14:paraId="4780DEA5" w14:textId="046EEEE4"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ab/>
        <w:t>b .</w:t>
      </w:r>
      <w:r w:rsidR="002C6F7C" w:rsidRPr="00DC25DA">
        <w:rPr>
          <w:rFonts w:ascii="Courier New" w:hAnsi="Courier New" w:cs="Courier New"/>
          <w:sz w:val="20"/>
          <w:szCs w:val="20"/>
        </w:rPr>
        <w:t>N/A (Less than 17 years old/never served in military)</w:t>
      </w:r>
      <w:r w:rsidR="002C6F7C" w:rsidRPr="00DC25DA" w:rsidDel="0021347D">
        <w:rPr>
          <w:rFonts w:ascii="Courier New" w:hAnsi="Courier New" w:cs="Courier New"/>
          <w:sz w:val="20"/>
          <w:szCs w:val="20"/>
        </w:rPr>
        <w:t xml:space="preserve"> </w:t>
      </w:r>
    </w:p>
    <w:p w14:paraId="4780DEA6" w14:textId="7687D1B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A7" w14:textId="5346690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A8" w14:textId="77777777" w:rsidR="00131D3E" w:rsidRPr="00DC25DA" w:rsidRDefault="00131D3E" w:rsidP="0053032F">
      <w:pPr>
        <w:rPr>
          <w:rFonts w:ascii="Courier New" w:hAnsi="Courier New" w:cs="Courier New"/>
          <w:sz w:val="20"/>
          <w:szCs w:val="20"/>
        </w:rPr>
      </w:pPr>
    </w:p>
    <w:p w14:paraId="4780DEA9" w14:textId="2ECF4E03" w:rsidR="00131D3E" w:rsidRPr="00DC25DA" w:rsidRDefault="00131D3E" w:rsidP="0053032F">
      <w:pPr>
        <w:pStyle w:val="Heading3"/>
      </w:pPr>
      <w:r w:rsidRPr="00DC25DA">
        <w:t>DREM</w:t>
      </w:r>
      <w:r w:rsidR="00180627" w:rsidRPr="00DC25DA">
        <w:tab/>
      </w:r>
      <w:r w:rsidR="00F059AD" w:rsidRPr="00DC25DA">
        <w:tab/>
      </w:r>
      <w:r w:rsidRPr="00DC25DA">
        <w:t>1</w:t>
      </w:r>
      <w:r w:rsidR="00180627" w:rsidRPr="00DC25DA">
        <w:tab/>
      </w:r>
    </w:p>
    <w:p w14:paraId="4780DEAA" w14:textId="56C88EF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Cognitive difficulty </w:t>
      </w:r>
    </w:p>
    <w:p w14:paraId="4780DEAB" w14:textId="5553219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5 years old)</w:t>
      </w:r>
    </w:p>
    <w:p w14:paraId="4780DEAC" w14:textId="44030C80"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AD" w14:textId="5138AEC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AE" w14:textId="77777777" w:rsidR="00131D3E" w:rsidRPr="00DC25DA" w:rsidRDefault="00131D3E" w:rsidP="0053032F">
      <w:pPr>
        <w:rPr>
          <w:rFonts w:ascii="Courier New" w:hAnsi="Courier New" w:cs="Courier New"/>
          <w:sz w:val="20"/>
          <w:szCs w:val="20"/>
        </w:rPr>
      </w:pPr>
    </w:p>
    <w:p w14:paraId="4780DEAF" w14:textId="61F090DF" w:rsidR="00131D3E" w:rsidRPr="00DC25DA" w:rsidRDefault="00131D3E" w:rsidP="0053032F">
      <w:pPr>
        <w:pStyle w:val="Heading3"/>
      </w:pPr>
      <w:r w:rsidRPr="00DC25DA">
        <w:t>ENG</w:t>
      </w:r>
      <w:r w:rsidR="00180627" w:rsidRPr="00DC25DA">
        <w:tab/>
      </w:r>
      <w:r w:rsidR="00F059AD" w:rsidRPr="00DC25DA">
        <w:tab/>
      </w:r>
      <w:r w:rsidRPr="00DC25DA">
        <w:t>1</w:t>
      </w:r>
      <w:r w:rsidR="00180627" w:rsidRPr="00DC25DA">
        <w:tab/>
      </w:r>
    </w:p>
    <w:p w14:paraId="4780DEB0" w14:textId="7CC97C5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Ability to speak English</w:t>
      </w:r>
    </w:p>
    <w:p w14:paraId="4780DEB1" w14:textId="25886A1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5 years old/speaks only English)</w:t>
      </w:r>
    </w:p>
    <w:p w14:paraId="4780DEB2" w14:textId="3DEAC92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.Very well</w:t>
      </w:r>
    </w:p>
    <w:p w14:paraId="4780DEB3" w14:textId="40ECF53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.Well</w:t>
      </w:r>
    </w:p>
    <w:p w14:paraId="4780DEB4" w14:textId="66C62D0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.Not well</w:t>
      </w:r>
    </w:p>
    <w:p w14:paraId="4780DEB5" w14:textId="40199E3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.Not at all</w:t>
      </w:r>
    </w:p>
    <w:p w14:paraId="4780DEB6" w14:textId="77777777" w:rsidR="00131D3E" w:rsidRPr="00DC25DA" w:rsidRDefault="00131D3E" w:rsidP="0053032F">
      <w:pPr>
        <w:rPr>
          <w:rFonts w:ascii="Courier New" w:hAnsi="Courier New" w:cs="Courier New"/>
          <w:sz w:val="20"/>
          <w:szCs w:val="20"/>
        </w:rPr>
      </w:pPr>
    </w:p>
    <w:p w14:paraId="4780DEB7" w14:textId="64F2954C" w:rsidR="00131D3E" w:rsidRPr="00DC25DA" w:rsidRDefault="00131D3E" w:rsidP="0053032F">
      <w:pPr>
        <w:pStyle w:val="Heading3"/>
      </w:pPr>
      <w:r w:rsidRPr="00DC25DA">
        <w:t>FER</w:t>
      </w:r>
      <w:r w:rsidR="00180627" w:rsidRPr="00DC25DA">
        <w:tab/>
      </w:r>
      <w:r w:rsidR="00F059AD" w:rsidRPr="00DC25DA">
        <w:tab/>
      </w:r>
      <w:r w:rsidRPr="00DC25DA">
        <w:t>1</w:t>
      </w:r>
      <w:r w:rsidR="00180627" w:rsidRPr="00DC25DA">
        <w:tab/>
      </w:r>
    </w:p>
    <w:p w14:paraId="4780DEB8" w14:textId="5174939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Gave birth to child within the past 12 months</w:t>
      </w:r>
    </w:p>
    <w:p w14:paraId="4780DEB9" w14:textId="144A14CD"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15 years/greater than 50 years/</w:t>
      </w:r>
    </w:p>
    <w:p w14:paraId="4780DEBA" w14:textId="5B89086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760F19" w:rsidRPr="00DC25DA">
        <w:rPr>
          <w:rFonts w:ascii="Courier New" w:hAnsi="Courier New" w:cs="Courier New"/>
          <w:sz w:val="20"/>
          <w:szCs w:val="20"/>
        </w:rPr>
        <w:t xml:space="preserve">  </w:t>
      </w:r>
      <w:r w:rsidR="00131D3E" w:rsidRPr="00DC25DA">
        <w:rPr>
          <w:rFonts w:ascii="Courier New" w:hAnsi="Courier New" w:cs="Courier New"/>
          <w:sz w:val="20"/>
          <w:szCs w:val="20"/>
        </w:rPr>
        <w:t>.male)</w:t>
      </w:r>
    </w:p>
    <w:p w14:paraId="4780DEBB" w14:textId="6A697B89"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r w:rsidRPr="00DC25DA">
        <w:rPr>
          <w:rFonts w:ascii="Courier New" w:hAnsi="Courier New" w:cs="Courier New"/>
          <w:sz w:val="20"/>
          <w:szCs w:val="20"/>
        </w:rPr>
        <w:tab/>
      </w:r>
    </w:p>
    <w:p w14:paraId="4780DEBC" w14:textId="322FA561"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C1" w14:textId="77777777" w:rsidR="00131D3E" w:rsidRPr="00DC25DA" w:rsidRDefault="00131D3E" w:rsidP="0053032F">
      <w:pPr>
        <w:rPr>
          <w:rFonts w:ascii="Courier New" w:hAnsi="Courier New" w:cs="Courier New"/>
          <w:sz w:val="20"/>
          <w:szCs w:val="20"/>
        </w:rPr>
      </w:pPr>
    </w:p>
    <w:p w14:paraId="4780DEC2" w14:textId="49568017" w:rsidR="00131D3E" w:rsidRPr="00DC25DA" w:rsidRDefault="00131D3E" w:rsidP="0053032F">
      <w:pPr>
        <w:pStyle w:val="Heading3"/>
      </w:pPr>
      <w:r w:rsidRPr="00DC25DA">
        <w:t>GCL</w:t>
      </w:r>
      <w:r w:rsidR="00180627" w:rsidRPr="00DC25DA">
        <w:tab/>
      </w:r>
      <w:r w:rsidR="00F059AD" w:rsidRPr="00DC25DA">
        <w:tab/>
      </w:r>
      <w:r w:rsidRPr="00DC25DA">
        <w:t>1</w:t>
      </w:r>
      <w:r w:rsidR="00180627" w:rsidRPr="00DC25DA">
        <w:tab/>
      </w:r>
    </w:p>
    <w:p w14:paraId="4780DEC3" w14:textId="0CBD444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Grandparents living with grandchildren </w:t>
      </w:r>
    </w:p>
    <w:p w14:paraId="4780DEC4" w14:textId="302E402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30 years/institutional GQ)</w:t>
      </w:r>
    </w:p>
    <w:p w14:paraId="4780DEC5" w14:textId="6A3D20A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r w:rsidRPr="00DC25DA">
        <w:rPr>
          <w:rFonts w:ascii="Courier New" w:hAnsi="Courier New" w:cs="Courier New"/>
          <w:sz w:val="20"/>
          <w:szCs w:val="20"/>
        </w:rPr>
        <w:tab/>
      </w:r>
    </w:p>
    <w:p w14:paraId="4780DEC6" w14:textId="767DA2B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r w:rsidRPr="00DC25DA">
        <w:rPr>
          <w:rFonts w:ascii="Courier New" w:hAnsi="Courier New" w:cs="Courier New"/>
          <w:sz w:val="20"/>
          <w:szCs w:val="20"/>
        </w:rPr>
        <w:tab/>
      </w:r>
      <w:r w:rsidRPr="00DC25DA">
        <w:rPr>
          <w:rFonts w:ascii="Courier New" w:hAnsi="Courier New" w:cs="Courier New"/>
          <w:sz w:val="20"/>
          <w:szCs w:val="20"/>
        </w:rPr>
        <w:tab/>
      </w:r>
    </w:p>
    <w:p w14:paraId="4780DEC7" w14:textId="77777777" w:rsidR="00131D3E" w:rsidRPr="00DC25DA" w:rsidRDefault="00131D3E" w:rsidP="0053032F">
      <w:pPr>
        <w:rPr>
          <w:rFonts w:ascii="Courier New" w:hAnsi="Courier New" w:cs="Courier New"/>
          <w:sz w:val="20"/>
          <w:szCs w:val="20"/>
        </w:rPr>
      </w:pPr>
    </w:p>
    <w:p w14:paraId="4780DEC8" w14:textId="167CD962" w:rsidR="00131D3E" w:rsidRPr="00DC25DA" w:rsidRDefault="00131D3E" w:rsidP="0053032F">
      <w:pPr>
        <w:pStyle w:val="Heading3"/>
      </w:pPr>
      <w:r w:rsidRPr="00DC25DA">
        <w:t>GCM</w:t>
      </w:r>
      <w:r w:rsidR="00180627" w:rsidRPr="00DC25DA">
        <w:tab/>
      </w:r>
      <w:r w:rsidR="00F059AD" w:rsidRPr="00DC25DA">
        <w:tab/>
      </w:r>
      <w:r w:rsidRPr="00DC25DA">
        <w:t>1</w:t>
      </w:r>
      <w:r w:rsidR="00180627" w:rsidRPr="00DC25DA">
        <w:tab/>
      </w:r>
    </w:p>
    <w:p w14:paraId="4780DEC9" w14:textId="7E7DC0C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Length of time responsible for grandchildren</w:t>
      </w:r>
    </w:p>
    <w:p w14:paraId="4780DECA" w14:textId="30927BBB"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30 years/grandparent not responsible for</w:t>
      </w:r>
    </w:p>
    <w:p w14:paraId="4780DECB" w14:textId="3B48EF9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760F19" w:rsidRPr="00DC25DA">
        <w:rPr>
          <w:rFonts w:ascii="Courier New" w:hAnsi="Courier New" w:cs="Courier New"/>
          <w:sz w:val="20"/>
          <w:szCs w:val="20"/>
        </w:rPr>
        <w:t xml:space="preserve"> </w:t>
      </w:r>
      <w:r w:rsidR="00EA19B4" w:rsidRPr="00DC25DA">
        <w:rPr>
          <w:rFonts w:ascii="Courier New" w:hAnsi="Courier New" w:cs="Courier New"/>
          <w:sz w:val="20"/>
          <w:szCs w:val="20"/>
        </w:rPr>
        <w:t xml:space="preserve"> </w:t>
      </w:r>
      <w:r w:rsidR="00131D3E" w:rsidRPr="00DC25DA">
        <w:rPr>
          <w:rFonts w:ascii="Courier New" w:hAnsi="Courier New" w:cs="Courier New"/>
          <w:sz w:val="20"/>
          <w:szCs w:val="20"/>
        </w:rPr>
        <w:t>.grandchild/institutional GQ)</w:t>
      </w:r>
    </w:p>
    <w:p w14:paraId="4780DECC" w14:textId="6FAEC51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.Less than 6 months</w:t>
      </w:r>
    </w:p>
    <w:p w14:paraId="4780DECD" w14:textId="1A234C7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.6 to 11 months</w:t>
      </w:r>
    </w:p>
    <w:p w14:paraId="4780DECE" w14:textId="493043A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3 .1 </w:t>
      </w:r>
      <w:r w:rsidR="00951F19" w:rsidRPr="00DC25DA">
        <w:rPr>
          <w:rFonts w:ascii="Courier New" w:hAnsi="Courier New" w:cs="Courier New"/>
          <w:sz w:val="20"/>
          <w:szCs w:val="20"/>
        </w:rPr>
        <w:t>or</w:t>
      </w:r>
      <w:r w:rsidR="00131D3E" w:rsidRPr="00DC25DA">
        <w:rPr>
          <w:rFonts w:ascii="Courier New" w:hAnsi="Courier New" w:cs="Courier New"/>
          <w:sz w:val="20"/>
          <w:szCs w:val="20"/>
        </w:rPr>
        <w:t xml:space="preserve"> 2 years</w:t>
      </w:r>
    </w:p>
    <w:p w14:paraId="4780DECF" w14:textId="48F5200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4 .3 </w:t>
      </w:r>
      <w:r w:rsidR="00951F19" w:rsidRPr="00DC25DA">
        <w:rPr>
          <w:rFonts w:ascii="Courier New" w:hAnsi="Courier New" w:cs="Courier New"/>
          <w:sz w:val="20"/>
          <w:szCs w:val="20"/>
        </w:rPr>
        <w:t>or</w:t>
      </w:r>
      <w:r w:rsidR="00131D3E" w:rsidRPr="00DC25DA">
        <w:rPr>
          <w:rFonts w:ascii="Courier New" w:hAnsi="Courier New" w:cs="Courier New"/>
          <w:sz w:val="20"/>
          <w:szCs w:val="20"/>
        </w:rPr>
        <w:t xml:space="preserve"> 4 years</w:t>
      </w:r>
    </w:p>
    <w:p w14:paraId="4780DED0" w14:textId="4C801327"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.5 or more years</w:t>
      </w:r>
    </w:p>
    <w:p w14:paraId="4780DED1" w14:textId="77777777" w:rsidR="00131D3E" w:rsidRPr="00DC25DA" w:rsidRDefault="00131D3E" w:rsidP="0053032F">
      <w:pPr>
        <w:rPr>
          <w:rFonts w:ascii="Courier New" w:hAnsi="Courier New" w:cs="Courier New"/>
          <w:sz w:val="20"/>
          <w:szCs w:val="20"/>
        </w:rPr>
      </w:pPr>
    </w:p>
    <w:p w14:paraId="4780DED2" w14:textId="4EAC5513" w:rsidR="00131D3E" w:rsidRPr="00DC25DA" w:rsidRDefault="00131D3E" w:rsidP="0053032F">
      <w:pPr>
        <w:pStyle w:val="Heading3"/>
      </w:pPr>
      <w:r w:rsidRPr="00DC25DA">
        <w:t>GCR</w:t>
      </w:r>
      <w:r w:rsidR="00180627" w:rsidRPr="00DC25DA">
        <w:tab/>
      </w:r>
      <w:r w:rsidR="00F059AD" w:rsidRPr="00DC25DA">
        <w:tab/>
      </w:r>
      <w:r w:rsidRPr="00DC25DA">
        <w:t>1</w:t>
      </w:r>
      <w:r w:rsidR="00180627" w:rsidRPr="00DC25DA">
        <w:tab/>
      </w:r>
    </w:p>
    <w:p w14:paraId="4780DED3" w14:textId="30A2B6FF"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Grandparents responsible for grandchildren</w:t>
      </w:r>
      <w:r w:rsidRPr="00DC25DA">
        <w:rPr>
          <w:rFonts w:ascii="Courier New" w:hAnsi="Courier New" w:cs="Courier New"/>
          <w:sz w:val="20"/>
          <w:szCs w:val="20"/>
        </w:rPr>
        <w:tab/>
      </w:r>
    </w:p>
    <w:p w14:paraId="2FD16C44" w14:textId="77777777" w:rsidR="00F059AD" w:rsidRPr="00DC25DA" w:rsidRDefault="00131D3E" w:rsidP="00EA19B4">
      <w:pPr>
        <w:ind w:left="720" w:firstLine="720"/>
        <w:rPr>
          <w:rFonts w:ascii="Courier New" w:hAnsi="Courier New" w:cs="Courier New"/>
          <w:sz w:val="20"/>
          <w:szCs w:val="20"/>
        </w:rPr>
      </w:pPr>
      <w:r w:rsidRPr="00DC25DA">
        <w:rPr>
          <w:rFonts w:ascii="Courier New" w:hAnsi="Courier New" w:cs="Courier New"/>
          <w:sz w:val="20"/>
          <w:szCs w:val="20"/>
        </w:rPr>
        <w:t xml:space="preserve">b .N/A (less than 30 years/institutional GQ/grandparent not </w:t>
      </w:r>
    </w:p>
    <w:p w14:paraId="4780DED5" w14:textId="1DECD05B" w:rsidR="00131D3E" w:rsidRPr="00DC25DA" w:rsidRDefault="00F059AD" w:rsidP="0053032F">
      <w:pPr>
        <w:ind w:firstLine="720"/>
        <w:rPr>
          <w:rFonts w:ascii="Courier New" w:hAnsi="Courier New" w:cs="Courier New"/>
          <w:sz w:val="20"/>
          <w:szCs w:val="20"/>
        </w:rPr>
      </w:pPr>
      <w:r w:rsidRPr="00DC25DA">
        <w:rPr>
          <w:rFonts w:ascii="Courier New" w:hAnsi="Courier New" w:cs="Courier New"/>
          <w:sz w:val="20"/>
          <w:szCs w:val="20"/>
        </w:rPr>
        <w:t xml:space="preserve"> </w:t>
      </w:r>
      <w:r w:rsidR="00EA19B4" w:rsidRPr="00DC25DA">
        <w:rPr>
          <w:rFonts w:ascii="Courier New" w:hAnsi="Courier New" w:cs="Courier New"/>
          <w:sz w:val="20"/>
          <w:szCs w:val="20"/>
        </w:rPr>
        <w:tab/>
        <w:t xml:space="preserve"> </w:t>
      </w:r>
      <w:r w:rsidRPr="00DC25DA">
        <w:rPr>
          <w:rFonts w:ascii="Courier New" w:hAnsi="Courier New" w:cs="Courier New"/>
          <w:sz w:val="20"/>
          <w:szCs w:val="20"/>
        </w:rPr>
        <w:t xml:space="preserve"> .</w:t>
      </w:r>
      <w:r w:rsidR="00131D3E" w:rsidRPr="00DC25DA">
        <w:rPr>
          <w:rFonts w:ascii="Courier New" w:hAnsi="Courier New" w:cs="Courier New"/>
          <w:sz w:val="20"/>
          <w:szCs w:val="20"/>
        </w:rPr>
        <w:t>living</w:t>
      </w:r>
      <w:r w:rsidRPr="00DC25DA">
        <w:rPr>
          <w:rFonts w:ascii="Courier New" w:hAnsi="Courier New" w:cs="Courier New"/>
          <w:sz w:val="20"/>
          <w:szCs w:val="20"/>
        </w:rPr>
        <w:t xml:space="preserve"> </w:t>
      </w:r>
      <w:r w:rsidR="00131D3E" w:rsidRPr="00DC25DA">
        <w:rPr>
          <w:rFonts w:ascii="Courier New" w:hAnsi="Courier New" w:cs="Courier New"/>
          <w:sz w:val="20"/>
          <w:szCs w:val="20"/>
        </w:rPr>
        <w:t>with grandchild)</w:t>
      </w:r>
    </w:p>
    <w:p w14:paraId="3F2E284D" w14:textId="77777777" w:rsidR="00F059AD"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r w:rsidRPr="00DC25DA">
        <w:rPr>
          <w:rFonts w:ascii="Courier New" w:hAnsi="Courier New" w:cs="Courier New"/>
          <w:sz w:val="20"/>
          <w:szCs w:val="20"/>
        </w:rPr>
        <w:tab/>
      </w:r>
    </w:p>
    <w:p w14:paraId="4780DED8" w14:textId="68CCF66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2 .No   </w:t>
      </w:r>
    </w:p>
    <w:p w14:paraId="4780DED9" w14:textId="77777777" w:rsidR="00131D3E" w:rsidRPr="00DC25DA" w:rsidRDefault="00131D3E" w:rsidP="0053032F">
      <w:pPr>
        <w:widowControl/>
        <w:rPr>
          <w:rFonts w:ascii="Courier New" w:hAnsi="Courier New" w:cs="Courier New"/>
          <w:sz w:val="20"/>
          <w:szCs w:val="20"/>
        </w:rPr>
      </w:pPr>
    </w:p>
    <w:p w14:paraId="4780DEDA" w14:textId="57F1DE60" w:rsidR="00131D3E" w:rsidRPr="00DC25DA" w:rsidRDefault="00131D3E" w:rsidP="0053032F">
      <w:pPr>
        <w:pStyle w:val="Heading3"/>
      </w:pPr>
      <w:r w:rsidRPr="00DC25DA">
        <w:t>HINS1</w:t>
      </w:r>
      <w:r w:rsidR="00180627" w:rsidRPr="00DC25DA">
        <w:tab/>
      </w:r>
      <w:r w:rsidR="00DF2B17" w:rsidRPr="00DC25DA">
        <w:tab/>
      </w:r>
      <w:r w:rsidRPr="00DC25DA">
        <w:t>1</w:t>
      </w:r>
    </w:p>
    <w:p w14:paraId="4780DEDB" w14:textId="4CDC3CD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Insurance through a current or former employer or union</w:t>
      </w:r>
    </w:p>
    <w:p w14:paraId="4780DEDC" w14:textId="536A72E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DD" w14:textId="32CB39B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DE" w14:textId="77777777" w:rsidR="00131D3E" w:rsidRPr="00DC25DA" w:rsidRDefault="00131D3E" w:rsidP="0053032F">
      <w:pPr>
        <w:widowControl/>
        <w:rPr>
          <w:rFonts w:ascii="Courier New" w:hAnsi="Courier New" w:cs="Courier New"/>
          <w:sz w:val="20"/>
          <w:szCs w:val="20"/>
        </w:rPr>
      </w:pPr>
    </w:p>
    <w:p w14:paraId="4780DEDF" w14:textId="74ECE555" w:rsidR="00131D3E" w:rsidRPr="00DC25DA" w:rsidRDefault="00131D3E" w:rsidP="0053032F">
      <w:pPr>
        <w:pStyle w:val="Heading3"/>
      </w:pPr>
      <w:r w:rsidRPr="00DC25DA">
        <w:t>HINS2</w:t>
      </w:r>
      <w:r w:rsidR="00180627" w:rsidRPr="00DC25DA">
        <w:tab/>
      </w:r>
      <w:r w:rsidR="00DF2B17" w:rsidRPr="00DC25DA">
        <w:tab/>
      </w:r>
      <w:r w:rsidRPr="00DC25DA">
        <w:t>1</w:t>
      </w:r>
      <w:r w:rsidR="00180627" w:rsidRPr="00DC25DA">
        <w:tab/>
      </w:r>
    </w:p>
    <w:p w14:paraId="4780DEE0" w14:textId="5AD3F78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Insurance purchased directly from an insurance company</w:t>
      </w:r>
    </w:p>
    <w:p w14:paraId="4780DEE1" w14:textId="3CCFD69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E2" w14:textId="27B282C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E3" w14:textId="77777777" w:rsidR="00131D3E" w:rsidRPr="00DC25DA" w:rsidRDefault="00131D3E" w:rsidP="0053032F">
      <w:pPr>
        <w:widowControl/>
        <w:rPr>
          <w:rFonts w:ascii="Courier New" w:hAnsi="Courier New" w:cs="Courier New"/>
          <w:sz w:val="20"/>
          <w:szCs w:val="20"/>
        </w:rPr>
      </w:pPr>
    </w:p>
    <w:p w14:paraId="4780DEE4" w14:textId="3F26F3A0" w:rsidR="00131D3E" w:rsidRPr="00DC25DA" w:rsidRDefault="00131D3E" w:rsidP="0053032F">
      <w:pPr>
        <w:pStyle w:val="Heading3"/>
      </w:pPr>
      <w:r w:rsidRPr="00DC25DA">
        <w:t>HINS3</w:t>
      </w:r>
      <w:r w:rsidR="00180627" w:rsidRPr="00DC25DA">
        <w:tab/>
      </w:r>
      <w:r w:rsidR="00DF2B17" w:rsidRPr="00DC25DA">
        <w:tab/>
      </w:r>
      <w:r w:rsidRPr="00DC25DA">
        <w:t>1</w:t>
      </w:r>
      <w:r w:rsidR="00180627" w:rsidRPr="00DC25DA">
        <w:tab/>
      </w:r>
    </w:p>
    <w:p w14:paraId="4780DEE5" w14:textId="6375918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Medicare, for people 65 and older, or people with certain disabilities</w:t>
      </w:r>
    </w:p>
    <w:p w14:paraId="4780DEE6" w14:textId="26E7F2C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E7" w14:textId="4BFABCB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E8" w14:textId="77777777" w:rsidR="00131D3E" w:rsidRPr="00DC25DA" w:rsidRDefault="00131D3E" w:rsidP="0053032F">
      <w:pPr>
        <w:widowControl/>
        <w:rPr>
          <w:rFonts w:ascii="Courier New" w:hAnsi="Courier New" w:cs="Courier New"/>
          <w:sz w:val="20"/>
          <w:szCs w:val="20"/>
        </w:rPr>
      </w:pPr>
    </w:p>
    <w:p w14:paraId="4780DEE9" w14:textId="545D23CE" w:rsidR="00131D3E" w:rsidRPr="00DC25DA" w:rsidRDefault="00131D3E" w:rsidP="0053032F">
      <w:pPr>
        <w:pStyle w:val="Heading3"/>
      </w:pPr>
      <w:r w:rsidRPr="00DC25DA">
        <w:t>HINS4</w:t>
      </w:r>
      <w:r w:rsidR="00180627" w:rsidRPr="00DC25DA">
        <w:tab/>
      </w:r>
      <w:r w:rsidR="00DF2B17" w:rsidRPr="00DC25DA">
        <w:tab/>
      </w:r>
      <w:r w:rsidRPr="00DC25DA">
        <w:t>1</w:t>
      </w:r>
      <w:r w:rsidR="00180627" w:rsidRPr="00DC25DA">
        <w:tab/>
      </w:r>
    </w:p>
    <w:p w14:paraId="4780DEEA" w14:textId="004E0013" w:rsidR="00DA4E5B"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Medicaid, Medical Assistance, or any kind of government-assistance plan </w:t>
      </w:r>
    </w:p>
    <w:p w14:paraId="4780DEEB" w14:textId="0FC78DE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for those with low incomes or a disability</w:t>
      </w:r>
    </w:p>
    <w:p w14:paraId="4780DEEC" w14:textId="1328D83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ED" w14:textId="5E786D5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EE" w14:textId="77777777" w:rsidR="00131D3E" w:rsidRPr="00DC25DA" w:rsidRDefault="00131D3E" w:rsidP="0053032F">
      <w:pPr>
        <w:widowControl/>
        <w:rPr>
          <w:rFonts w:ascii="Courier New" w:hAnsi="Courier New" w:cs="Courier New"/>
          <w:sz w:val="20"/>
          <w:szCs w:val="20"/>
        </w:rPr>
      </w:pPr>
    </w:p>
    <w:p w14:paraId="4780DEEF" w14:textId="14337825" w:rsidR="00131D3E" w:rsidRPr="00DC25DA" w:rsidRDefault="00131D3E" w:rsidP="0053032F">
      <w:pPr>
        <w:pStyle w:val="Heading3"/>
      </w:pPr>
      <w:r w:rsidRPr="00DC25DA">
        <w:t>HINS5</w:t>
      </w:r>
      <w:r w:rsidR="00180627" w:rsidRPr="00DC25DA">
        <w:tab/>
      </w:r>
      <w:r w:rsidR="00DF2B17" w:rsidRPr="00DC25DA">
        <w:tab/>
      </w:r>
      <w:r w:rsidRPr="00DC25DA">
        <w:t>1</w:t>
      </w:r>
      <w:r w:rsidR="00180627" w:rsidRPr="00DC25DA">
        <w:tab/>
      </w:r>
    </w:p>
    <w:p w14:paraId="4780DEF0" w14:textId="34E2921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00131D3E" w:rsidRPr="00DC25DA">
        <w:rPr>
          <w:rFonts w:ascii="Courier New" w:hAnsi="Courier New" w:cs="Courier New"/>
          <w:sz w:val="20"/>
          <w:szCs w:val="20"/>
        </w:rPr>
        <w:t>TRICARE or other military health care</w:t>
      </w:r>
    </w:p>
    <w:p w14:paraId="4780DEF1" w14:textId="52EDC6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F2" w14:textId="75BDD60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F3" w14:textId="77777777" w:rsidR="00131D3E" w:rsidRPr="00DC25DA" w:rsidRDefault="00131D3E" w:rsidP="0053032F">
      <w:pPr>
        <w:widowControl/>
        <w:rPr>
          <w:rFonts w:ascii="Courier New" w:hAnsi="Courier New" w:cs="Courier New"/>
          <w:sz w:val="20"/>
          <w:szCs w:val="20"/>
        </w:rPr>
      </w:pPr>
    </w:p>
    <w:p w14:paraId="4780DEF4" w14:textId="1594E2E9" w:rsidR="00131D3E" w:rsidRPr="00DC25DA" w:rsidRDefault="00131D3E" w:rsidP="0053032F">
      <w:pPr>
        <w:pStyle w:val="Heading3"/>
      </w:pPr>
      <w:r w:rsidRPr="00DC25DA">
        <w:t>HINS6</w:t>
      </w:r>
      <w:r w:rsidR="00DF2B17" w:rsidRPr="00DC25DA">
        <w:tab/>
      </w:r>
      <w:r w:rsidR="00180627" w:rsidRPr="00DC25DA">
        <w:tab/>
      </w:r>
      <w:r w:rsidRPr="00DC25DA">
        <w:t>1</w:t>
      </w:r>
      <w:r w:rsidR="00180627" w:rsidRPr="00DC25DA">
        <w:tab/>
      </w:r>
    </w:p>
    <w:p w14:paraId="4780DEF5" w14:textId="1988DD2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VA (including those who have ever used or enrolled for VA health care)</w:t>
      </w:r>
    </w:p>
    <w:p w14:paraId="4780DEF6" w14:textId="4B6F6C9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F7" w14:textId="53072FA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EF8" w14:textId="77777777" w:rsidR="00131D3E" w:rsidRPr="00DC25DA" w:rsidRDefault="00131D3E" w:rsidP="0053032F">
      <w:pPr>
        <w:widowControl/>
        <w:rPr>
          <w:rFonts w:ascii="Courier New" w:hAnsi="Courier New" w:cs="Courier New"/>
          <w:sz w:val="20"/>
          <w:szCs w:val="20"/>
        </w:rPr>
      </w:pPr>
    </w:p>
    <w:p w14:paraId="4780DEF9" w14:textId="0BD1B25B" w:rsidR="00131D3E" w:rsidRPr="00DC25DA" w:rsidRDefault="00131D3E" w:rsidP="0053032F">
      <w:pPr>
        <w:pStyle w:val="Heading3"/>
      </w:pPr>
      <w:r w:rsidRPr="00DC25DA">
        <w:t>HINS7</w:t>
      </w:r>
      <w:r w:rsidR="00DF2B17" w:rsidRPr="00DC25DA">
        <w:tab/>
      </w:r>
      <w:r w:rsidR="00180627" w:rsidRPr="00DC25DA">
        <w:tab/>
      </w:r>
      <w:r w:rsidRPr="00DC25DA">
        <w:t>1</w:t>
      </w:r>
      <w:r w:rsidR="00180627" w:rsidRPr="00DC25DA">
        <w:tab/>
      </w:r>
    </w:p>
    <w:p w14:paraId="4780DEFA" w14:textId="4B9561B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Indian Health Service</w:t>
      </w:r>
    </w:p>
    <w:p w14:paraId="4780DEFB" w14:textId="1CA0A55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EFC" w14:textId="58CDCB5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2 .No </w:t>
      </w:r>
    </w:p>
    <w:p w14:paraId="4780DEFD" w14:textId="77777777" w:rsidR="00131D3E" w:rsidRPr="00DC25DA" w:rsidRDefault="00131D3E" w:rsidP="0053032F">
      <w:pPr>
        <w:widowControl/>
        <w:rPr>
          <w:rFonts w:ascii="Courier New" w:hAnsi="Courier New" w:cs="Courier New"/>
          <w:sz w:val="20"/>
          <w:szCs w:val="20"/>
        </w:rPr>
      </w:pPr>
    </w:p>
    <w:p w14:paraId="4780DEFE" w14:textId="06B3F8E5" w:rsidR="00131D3E" w:rsidRPr="00DC25DA" w:rsidRDefault="00131D3E" w:rsidP="0053032F">
      <w:pPr>
        <w:pStyle w:val="Heading3"/>
      </w:pPr>
      <w:r w:rsidRPr="00DC25DA">
        <w:t>INTP</w:t>
      </w:r>
      <w:r w:rsidR="00DF2B17" w:rsidRPr="00DC25DA">
        <w:tab/>
      </w:r>
      <w:r w:rsidR="00180627" w:rsidRPr="00DC25DA">
        <w:tab/>
      </w:r>
      <w:r w:rsidRPr="00DC25DA">
        <w:t>6</w:t>
      </w:r>
      <w:r w:rsidR="00180627" w:rsidRPr="00DC25DA">
        <w:tab/>
      </w:r>
    </w:p>
    <w:p w14:paraId="4780DEFF" w14:textId="3538FC03" w:rsidR="00131D3E" w:rsidRPr="005A3F1D"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5A3F1D">
        <w:rPr>
          <w:rFonts w:ascii="Courier New" w:hAnsi="Courier New" w:cs="Courier New"/>
          <w:sz w:val="20"/>
          <w:szCs w:val="20"/>
        </w:rPr>
        <w:t>Interest, dividends, and net rental income past 12 months (signed)</w:t>
      </w:r>
    </w:p>
    <w:p w14:paraId="4780DF00" w14:textId="494F87D1" w:rsidR="00131D3E" w:rsidRPr="00DC25DA" w:rsidRDefault="00180627" w:rsidP="0053032F">
      <w:pPr>
        <w:widowControl/>
        <w:rPr>
          <w:rFonts w:ascii="Courier New" w:hAnsi="Courier New" w:cs="Courier New"/>
          <w:sz w:val="20"/>
          <w:szCs w:val="20"/>
        </w:rPr>
      </w:pPr>
      <w:r w:rsidRPr="005A3F1D">
        <w:rPr>
          <w:rFonts w:ascii="Courier New" w:hAnsi="Courier New" w:cs="Courier New"/>
          <w:sz w:val="20"/>
          <w:szCs w:val="20"/>
        </w:rPr>
        <w:tab/>
      </w:r>
      <w:r w:rsidRPr="005A3F1D">
        <w:rPr>
          <w:rFonts w:ascii="Courier New" w:hAnsi="Courier New" w:cs="Courier New"/>
          <w:sz w:val="20"/>
          <w:szCs w:val="20"/>
        </w:rPr>
        <w:tab/>
      </w:r>
      <w:r w:rsidR="008B48CF" w:rsidRPr="005A3F1D">
        <w:rPr>
          <w:rFonts w:ascii="Courier New" w:hAnsi="Courier New" w:cs="Courier New"/>
          <w:sz w:val="20"/>
          <w:szCs w:val="20"/>
        </w:rPr>
        <w:t>b</w:t>
      </w:r>
      <w:r w:rsidR="00131D3E" w:rsidRPr="005A3F1D">
        <w:rPr>
          <w:rFonts w:ascii="Courier New" w:hAnsi="Courier New" w:cs="Courier New"/>
          <w:sz w:val="20"/>
          <w:szCs w:val="20"/>
        </w:rPr>
        <w:t>bbbbb</w:t>
      </w:r>
      <w:r w:rsidR="00760F19" w:rsidRPr="00DC25DA">
        <w:rPr>
          <w:rFonts w:ascii="Courier New" w:hAnsi="Courier New" w:cs="Courier New"/>
          <w:sz w:val="20"/>
          <w:szCs w:val="20"/>
        </w:rPr>
        <w:tab/>
      </w:r>
      <w:r w:rsidR="00760F19" w:rsidRPr="00DC25DA">
        <w:rPr>
          <w:rFonts w:ascii="Courier New" w:hAnsi="Courier New" w:cs="Courier New"/>
          <w:sz w:val="20"/>
          <w:szCs w:val="20"/>
        </w:rPr>
        <w:tab/>
      </w:r>
      <w:r w:rsidR="00131D3E" w:rsidRPr="00DC25DA">
        <w:rPr>
          <w:rFonts w:ascii="Courier New" w:hAnsi="Courier New" w:cs="Courier New"/>
          <w:sz w:val="20"/>
          <w:szCs w:val="20"/>
        </w:rPr>
        <w:t>.N/A (less than 15 years old)</w:t>
      </w:r>
    </w:p>
    <w:p w14:paraId="4780DF01" w14:textId="7FF8AA8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000000 </w:t>
      </w:r>
      <w:r w:rsidR="00760F19" w:rsidRPr="00DC25DA">
        <w:rPr>
          <w:rFonts w:ascii="Courier New" w:hAnsi="Courier New" w:cs="Courier New"/>
          <w:sz w:val="20"/>
          <w:szCs w:val="20"/>
        </w:rPr>
        <w:tab/>
      </w:r>
      <w:r w:rsidR="00760F19" w:rsidRPr="00DC25DA">
        <w:rPr>
          <w:rFonts w:ascii="Courier New" w:hAnsi="Courier New" w:cs="Courier New"/>
          <w:sz w:val="20"/>
          <w:szCs w:val="20"/>
        </w:rPr>
        <w:tab/>
      </w:r>
      <w:r w:rsidR="00131D3E" w:rsidRPr="00DC25DA">
        <w:rPr>
          <w:rFonts w:ascii="Courier New" w:hAnsi="Courier New" w:cs="Courier New"/>
          <w:sz w:val="20"/>
          <w:szCs w:val="20"/>
        </w:rPr>
        <w:t>.None</w:t>
      </w:r>
    </w:p>
    <w:p w14:paraId="4780DF02" w14:textId="6976E8D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w:t>
      </w:r>
      <w:r w:rsidR="00F0425E" w:rsidRPr="00DC25DA">
        <w:rPr>
          <w:rFonts w:ascii="Courier New" w:hAnsi="Courier New" w:cs="Courier New"/>
          <w:sz w:val="20"/>
          <w:szCs w:val="20"/>
        </w:rPr>
        <w:t>9999</w:t>
      </w:r>
      <w:r w:rsidR="00131D3E" w:rsidRPr="00DC25DA">
        <w:rPr>
          <w:rFonts w:ascii="Courier New" w:hAnsi="Courier New" w:cs="Courier New"/>
          <w:sz w:val="20"/>
          <w:szCs w:val="20"/>
        </w:rPr>
        <w:t>..-</w:t>
      </w:r>
      <w:r w:rsidR="00F365A5" w:rsidRPr="00DC25DA">
        <w:rPr>
          <w:rFonts w:ascii="Courier New" w:hAnsi="Courier New" w:cs="Courier New"/>
          <w:sz w:val="20"/>
          <w:szCs w:val="20"/>
        </w:rPr>
        <w:t>0000</w:t>
      </w:r>
      <w:r w:rsidR="00F0425E" w:rsidRPr="00DC25DA">
        <w:rPr>
          <w:rFonts w:ascii="Courier New" w:hAnsi="Courier New" w:cs="Courier New"/>
          <w:sz w:val="20"/>
          <w:szCs w:val="20"/>
        </w:rPr>
        <w:t>1</w:t>
      </w:r>
      <w:r w:rsidR="00760F19" w:rsidRPr="00DC25DA">
        <w:rPr>
          <w:rFonts w:ascii="Courier New" w:hAnsi="Courier New" w:cs="Courier New"/>
          <w:sz w:val="20"/>
          <w:szCs w:val="20"/>
        </w:rPr>
        <w:tab/>
      </w:r>
      <w:r w:rsidR="00131D3E" w:rsidRPr="00DC25DA">
        <w:rPr>
          <w:rFonts w:ascii="Courier New" w:hAnsi="Courier New" w:cs="Courier New"/>
          <w:sz w:val="20"/>
          <w:szCs w:val="20"/>
        </w:rPr>
        <w:t xml:space="preserve">.Loss </w:t>
      </w:r>
      <w:r w:rsidR="00F365A5" w:rsidRPr="00DC25DA">
        <w:rPr>
          <w:rFonts w:ascii="Courier New" w:hAnsi="Courier New" w:cs="Courier New"/>
          <w:sz w:val="20"/>
          <w:szCs w:val="20"/>
        </w:rPr>
        <w:t xml:space="preserve">of </w:t>
      </w:r>
      <w:r w:rsidR="00131D3E" w:rsidRPr="00DC25DA">
        <w:rPr>
          <w:rFonts w:ascii="Courier New" w:hAnsi="Courier New" w:cs="Courier New"/>
          <w:sz w:val="20"/>
          <w:szCs w:val="20"/>
        </w:rPr>
        <w:t>$1 to $</w:t>
      </w:r>
      <w:r w:rsidR="00F0425E" w:rsidRPr="00DC25DA">
        <w:rPr>
          <w:rFonts w:ascii="Courier New" w:hAnsi="Courier New" w:cs="Courier New"/>
          <w:sz w:val="20"/>
          <w:szCs w:val="20"/>
        </w:rPr>
        <w:t>9999</w:t>
      </w:r>
      <w:r w:rsidR="00131D3E" w:rsidRPr="00DC25DA">
        <w:rPr>
          <w:rFonts w:ascii="Courier New" w:hAnsi="Courier New" w:cs="Courier New"/>
          <w:sz w:val="20"/>
          <w:szCs w:val="20"/>
        </w:rPr>
        <w:t xml:space="preserve"> (Rounded</w:t>
      </w:r>
      <w:r w:rsidR="003D0403" w:rsidRPr="00DC25DA">
        <w:rPr>
          <w:rFonts w:ascii="Courier New" w:hAnsi="Courier New" w:cs="Courier New"/>
          <w:sz w:val="20"/>
          <w:szCs w:val="20"/>
        </w:rPr>
        <w:t xml:space="preserve"> and bottom-coded</w:t>
      </w:r>
      <w:r w:rsidR="00131D3E" w:rsidRPr="00DC25DA">
        <w:rPr>
          <w:rFonts w:ascii="Courier New" w:hAnsi="Courier New" w:cs="Courier New"/>
          <w:sz w:val="20"/>
          <w:szCs w:val="20"/>
        </w:rPr>
        <w:t>)</w:t>
      </w:r>
    </w:p>
    <w:p w14:paraId="4780DF03" w14:textId="3A21D90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000001 </w:t>
      </w:r>
      <w:r w:rsidR="00760F19" w:rsidRPr="00DC25DA">
        <w:rPr>
          <w:rFonts w:ascii="Courier New" w:hAnsi="Courier New" w:cs="Courier New"/>
          <w:sz w:val="20"/>
          <w:szCs w:val="20"/>
        </w:rPr>
        <w:tab/>
      </w:r>
      <w:r w:rsidR="00760F19" w:rsidRPr="00DC25DA">
        <w:rPr>
          <w:rFonts w:ascii="Courier New" w:hAnsi="Courier New" w:cs="Courier New"/>
          <w:sz w:val="20"/>
          <w:szCs w:val="20"/>
        </w:rPr>
        <w:tab/>
      </w:r>
      <w:r w:rsidR="00131D3E" w:rsidRPr="00DC25DA">
        <w:rPr>
          <w:rFonts w:ascii="Courier New" w:hAnsi="Courier New" w:cs="Courier New"/>
          <w:sz w:val="20"/>
          <w:szCs w:val="20"/>
        </w:rPr>
        <w:t>.$1 or break even</w:t>
      </w:r>
    </w:p>
    <w:p w14:paraId="4780DF04" w14:textId="3F8F859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000002..999999 </w:t>
      </w:r>
      <w:r w:rsidR="00760F19" w:rsidRPr="00DC25DA">
        <w:rPr>
          <w:rFonts w:ascii="Courier New" w:hAnsi="Courier New" w:cs="Courier New"/>
          <w:sz w:val="20"/>
          <w:szCs w:val="20"/>
        </w:rPr>
        <w:tab/>
      </w:r>
      <w:r w:rsidR="00131D3E" w:rsidRPr="00DC25DA">
        <w:rPr>
          <w:rFonts w:ascii="Courier New" w:hAnsi="Courier New" w:cs="Courier New"/>
          <w:sz w:val="20"/>
          <w:szCs w:val="20"/>
        </w:rPr>
        <w:t>.$2 to $999999 (Rounded and top-coded)</w:t>
      </w:r>
    </w:p>
    <w:p w14:paraId="4780DF05" w14:textId="77777777" w:rsidR="00131D3E" w:rsidRPr="00DC25DA" w:rsidRDefault="00131D3E" w:rsidP="0053032F">
      <w:pPr>
        <w:widowControl/>
        <w:rPr>
          <w:rFonts w:ascii="Courier New" w:hAnsi="Courier New" w:cs="Courier New"/>
          <w:sz w:val="20"/>
          <w:szCs w:val="20"/>
        </w:rPr>
      </w:pPr>
    </w:p>
    <w:p w14:paraId="4780DF06" w14:textId="77777777" w:rsidR="00131D3E" w:rsidRPr="00DC25DA" w:rsidRDefault="00131D3E" w:rsidP="0053032F">
      <w:pPr>
        <w:widowControl/>
        <w:rPr>
          <w:rFonts w:ascii="Courier New" w:hAnsi="Courier New" w:cs="Courier New"/>
          <w:sz w:val="20"/>
          <w:szCs w:val="20"/>
        </w:rPr>
      </w:pPr>
      <w:r w:rsidRPr="00DC25DA">
        <w:rPr>
          <w:rFonts w:ascii="Courier New" w:hAnsi="Courier New" w:cs="Courier New"/>
          <w:sz w:val="20"/>
          <w:szCs w:val="20"/>
        </w:rPr>
        <w:t>Note: Use ADJINC to adjust INTP to constant dollars.</w:t>
      </w:r>
    </w:p>
    <w:p w14:paraId="4780DF07" w14:textId="77777777" w:rsidR="00131D3E" w:rsidRPr="00DC25DA" w:rsidRDefault="00131D3E" w:rsidP="0053032F">
      <w:pPr>
        <w:widowControl/>
        <w:rPr>
          <w:rFonts w:ascii="Courier New" w:hAnsi="Courier New" w:cs="Courier New"/>
          <w:sz w:val="20"/>
          <w:szCs w:val="20"/>
        </w:rPr>
      </w:pPr>
    </w:p>
    <w:p w14:paraId="4780DF08" w14:textId="416026A2" w:rsidR="00131D3E" w:rsidRPr="00DC25DA" w:rsidRDefault="00131D3E" w:rsidP="0053032F">
      <w:pPr>
        <w:pStyle w:val="Heading3"/>
      </w:pPr>
      <w:r w:rsidRPr="00DC25DA">
        <w:t>JWMNP</w:t>
      </w:r>
      <w:r w:rsidR="00DF2B17" w:rsidRPr="00DC25DA">
        <w:tab/>
      </w:r>
      <w:r w:rsidR="00180627" w:rsidRPr="00DC25DA">
        <w:tab/>
      </w:r>
      <w:r w:rsidRPr="00DC25DA">
        <w:t>3</w:t>
      </w:r>
      <w:r w:rsidR="00180627" w:rsidRPr="00DC25DA">
        <w:tab/>
      </w:r>
    </w:p>
    <w:p w14:paraId="4780DF09" w14:textId="703479D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Travel time to work</w:t>
      </w:r>
    </w:p>
    <w:p w14:paraId="4780DF0A" w14:textId="49A7095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bbb </w:t>
      </w:r>
      <w:r w:rsidR="00760F19" w:rsidRPr="00DC25DA">
        <w:rPr>
          <w:rFonts w:ascii="Courier New" w:hAnsi="Courier New" w:cs="Courier New"/>
          <w:sz w:val="20"/>
          <w:szCs w:val="20"/>
        </w:rPr>
        <w:tab/>
      </w:r>
      <w:r w:rsidR="00760F19" w:rsidRPr="00DC25DA">
        <w:rPr>
          <w:rFonts w:ascii="Courier New" w:hAnsi="Courier New" w:cs="Courier New"/>
          <w:sz w:val="20"/>
          <w:szCs w:val="20"/>
        </w:rPr>
        <w:tab/>
      </w:r>
      <w:r w:rsidR="00131D3E" w:rsidRPr="00DC25DA">
        <w:rPr>
          <w:rFonts w:ascii="Courier New" w:hAnsi="Courier New" w:cs="Courier New"/>
          <w:sz w:val="20"/>
          <w:szCs w:val="20"/>
        </w:rPr>
        <w:t xml:space="preserve">.N/A (not a worker or worker who worked at </w:t>
      </w:r>
    </w:p>
    <w:p w14:paraId="4780DF0B" w14:textId="74E887F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760F19" w:rsidRPr="00DC25DA">
        <w:rPr>
          <w:rFonts w:ascii="Courier New" w:hAnsi="Courier New" w:cs="Courier New"/>
          <w:sz w:val="20"/>
          <w:szCs w:val="20"/>
        </w:rPr>
        <w:tab/>
      </w:r>
      <w:r w:rsidR="00760F19" w:rsidRPr="00DC25DA">
        <w:rPr>
          <w:rFonts w:ascii="Courier New" w:hAnsi="Courier New" w:cs="Courier New"/>
          <w:sz w:val="20"/>
          <w:szCs w:val="20"/>
        </w:rPr>
        <w:tab/>
      </w:r>
      <w:r w:rsidR="00131D3E" w:rsidRPr="00DC25DA">
        <w:rPr>
          <w:rFonts w:ascii="Courier New" w:hAnsi="Courier New" w:cs="Courier New"/>
          <w:sz w:val="20"/>
          <w:szCs w:val="20"/>
        </w:rPr>
        <w:t>.home)</w:t>
      </w:r>
    </w:p>
    <w:p w14:paraId="4780DF0C" w14:textId="281D82E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001..200 </w:t>
      </w:r>
      <w:r w:rsidR="00760F19" w:rsidRPr="00DC25DA">
        <w:rPr>
          <w:rFonts w:ascii="Courier New" w:hAnsi="Courier New" w:cs="Courier New"/>
          <w:sz w:val="20"/>
          <w:szCs w:val="20"/>
        </w:rPr>
        <w:tab/>
      </w:r>
      <w:r w:rsidR="00131D3E" w:rsidRPr="00DC25DA">
        <w:rPr>
          <w:rFonts w:ascii="Courier New" w:hAnsi="Courier New" w:cs="Courier New"/>
          <w:sz w:val="20"/>
          <w:szCs w:val="20"/>
        </w:rPr>
        <w:t>.1 to 200 minutes to get to work (Top-coded)</w:t>
      </w:r>
    </w:p>
    <w:p w14:paraId="4780DF0D" w14:textId="77777777" w:rsidR="00131D3E" w:rsidRPr="00DC25DA" w:rsidRDefault="00131D3E" w:rsidP="0053032F">
      <w:pPr>
        <w:widowControl/>
        <w:rPr>
          <w:rFonts w:ascii="Courier New" w:hAnsi="Courier New" w:cs="Courier New"/>
          <w:sz w:val="20"/>
          <w:szCs w:val="20"/>
        </w:rPr>
      </w:pPr>
    </w:p>
    <w:p w14:paraId="4780DF0E" w14:textId="20B6EC98" w:rsidR="00131D3E" w:rsidRPr="00DC25DA" w:rsidRDefault="00131D3E" w:rsidP="0053032F">
      <w:pPr>
        <w:pStyle w:val="Heading3"/>
      </w:pPr>
      <w:r w:rsidRPr="00DC25DA">
        <w:t>JWRIP</w:t>
      </w:r>
      <w:r w:rsidR="00180627" w:rsidRPr="00DC25DA">
        <w:tab/>
      </w:r>
      <w:r w:rsidR="00DF2B17" w:rsidRPr="00DC25DA">
        <w:tab/>
      </w:r>
      <w:r w:rsidRPr="00DC25DA">
        <w:t>2</w:t>
      </w:r>
      <w:r w:rsidR="00180627" w:rsidRPr="00DC25DA">
        <w:tab/>
      </w:r>
    </w:p>
    <w:p w14:paraId="4780DF0F" w14:textId="734A187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Vehicle occupancy</w:t>
      </w:r>
    </w:p>
    <w:p w14:paraId="4780DF11" w14:textId="333D368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 .N/A (not a worker or worker whose means of</w:t>
      </w:r>
    </w:p>
    <w:p w14:paraId="4780DF12" w14:textId="17B58BB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760F19" w:rsidRPr="00DC25DA">
        <w:rPr>
          <w:rFonts w:ascii="Courier New" w:hAnsi="Courier New" w:cs="Courier New"/>
          <w:sz w:val="20"/>
          <w:szCs w:val="20"/>
        </w:rPr>
        <w:t xml:space="preserve">   </w:t>
      </w:r>
      <w:r w:rsidR="00131D3E" w:rsidRPr="00DC25DA">
        <w:rPr>
          <w:rFonts w:ascii="Courier New" w:hAnsi="Courier New" w:cs="Courier New"/>
          <w:sz w:val="20"/>
          <w:szCs w:val="20"/>
        </w:rPr>
        <w:t>.transportation to work was not car, truck,</w:t>
      </w:r>
    </w:p>
    <w:p w14:paraId="4780DF13" w14:textId="2ABCC12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760F19" w:rsidRPr="00DC25DA">
        <w:rPr>
          <w:rFonts w:ascii="Courier New" w:hAnsi="Courier New" w:cs="Courier New"/>
          <w:sz w:val="20"/>
          <w:szCs w:val="20"/>
        </w:rPr>
        <w:t xml:space="preserve">   </w:t>
      </w:r>
      <w:r w:rsidR="00131D3E" w:rsidRPr="00DC25DA">
        <w:rPr>
          <w:rFonts w:ascii="Courier New" w:hAnsi="Courier New" w:cs="Courier New"/>
          <w:sz w:val="20"/>
          <w:szCs w:val="20"/>
        </w:rPr>
        <w:t>.or van)</w:t>
      </w:r>
    </w:p>
    <w:p w14:paraId="4780DF14" w14:textId="7A0EDDA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 .Drove alone</w:t>
      </w:r>
    </w:p>
    <w:p w14:paraId="4780DF15" w14:textId="692B3F1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 .In 2-person carpool</w:t>
      </w:r>
    </w:p>
    <w:p w14:paraId="4780DF16" w14:textId="3ABC8A9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03 .In 3-person carpool</w:t>
      </w:r>
    </w:p>
    <w:p w14:paraId="4780DF17" w14:textId="5AF2416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 .In 4-person carpool</w:t>
      </w:r>
    </w:p>
    <w:p w14:paraId="4780DF18" w14:textId="60D99A8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05 .In 5-person carpool</w:t>
      </w:r>
    </w:p>
    <w:p w14:paraId="4780DF19" w14:textId="1FF7C2A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06 .In 6-person carpool</w:t>
      </w:r>
    </w:p>
    <w:p w14:paraId="4780DF1A" w14:textId="383CF6F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07 .In 7-person carpool</w:t>
      </w:r>
    </w:p>
    <w:p w14:paraId="4780DF1B" w14:textId="29EA827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08 .In 8-person carpool</w:t>
      </w:r>
    </w:p>
    <w:p w14:paraId="4780DF1C" w14:textId="37DA336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 .In 9-person carpool</w:t>
      </w:r>
    </w:p>
    <w:p w14:paraId="4780DF1D" w14:textId="49C46BA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 .In 10-person or more carpool (Top-coded)</w:t>
      </w:r>
    </w:p>
    <w:p w14:paraId="4780DF1E" w14:textId="07245C7D" w:rsidR="00F365A5"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p>
    <w:p w14:paraId="0FC46762" w14:textId="77777777" w:rsidR="00DF2B17" w:rsidRPr="00DC25DA" w:rsidRDefault="00DF2B17" w:rsidP="0053032F">
      <w:pPr>
        <w:widowControl/>
        <w:autoSpaceDE/>
        <w:autoSpaceDN/>
        <w:adjustRightInd/>
        <w:rPr>
          <w:rFonts w:ascii="Courier New" w:hAnsi="Courier New" w:cs="Courier New"/>
          <w:sz w:val="20"/>
          <w:szCs w:val="20"/>
        </w:rPr>
      </w:pPr>
      <w:r w:rsidRPr="00DC25DA">
        <w:br w:type="page"/>
      </w:r>
    </w:p>
    <w:p w14:paraId="4780DF1F" w14:textId="0F0A0DE9" w:rsidR="00131D3E" w:rsidRPr="00DC25DA" w:rsidRDefault="00131D3E" w:rsidP="0053032F">
      <w:pPr>
        <w:pStyle w:val="Heading3"/>
      </w:pPr>
      <w:r w:rsidRPr="00DC25DA">
        <w:lastRenderedPageBreak/>
        <w:t>JWTR</w:t>
      </w:r>
      <w:r w:rsidR="00DF2B17" w:rsidRPr="00DC25DA">
        <w:tab/>
      </w:r>
      <w:r w:rsidR="00180627" w:rsidRPr="00DC25DA">
        <w:tab/>
      </w:r>
      <w:r w:rsidRPr="00DC25DA">
        <w:t>2</w:t>
      </w:r>
      <w:r w:rsidR="00180627" w:rsidRPr="00DC25DA">
        <w:tab/>
      </w:r>
    </w:p>
    <w:p w14:paraId="4780DF20" w14:textId="03EEBBF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Means of transportation to work</w:t>
      </w:r>
    </w:p>
    <w:p w14:paraId="4780DF21" w14:textId="0AFDFF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 .N/A (not a worker--not in the labor force,</w:t>
      </w:r>
    </w:p>
    <w:p w14:paraId="4780DF22" w14:textId="2DA0663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760F19" w:rsidRPr="00DC25DA">
        <w:rPr>
          <w:rFonts w:ascii="Courier New" w:hAnsi="Courier New" w:cs="Courier New"/>
          <w:sz w:val="20"/>
          <w:szCs w:val="20"/>
        </w:rPr>
        <w:t xml:space="preserve">   </w:t>
      </w:r>
      <w:r w:rsidR="00131D3E" w:rsidRPr="00DC25DA">
        <w:rPr>
          <w:rFonts w:ascii="Courier New" w:hAnsi="Courier New" w:cs="Courier New"/>
          <w:sz w:val="20"/>
          <w:szCs w:val="20"/>
        </w:rPr>
        <w:t>.including persons under 16 years; unemployed;</w:t>
      </w:r>
    </w:p>
    <w:p w14:paraId="4780DF23" w14:textId="7D7D737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760F19" w:rsidRPr="00DC25DA">
        <w:rPr>
          <w:rFonts w:ascii="Courier New" w:hAnsi="Courier New" w:cs="Courier New"/>
          <w:sz w:val="20"/>
          <w:szCs w:val="20"/>
        </w:rPr>
        <w:t xml:space="preserve">   </w:t>
      </w:r>
      <w:r w:rsidR="00131D3E" w:rsidRPr="00DC25DA">
        <w:rPr>
          <w:rFonts w:ascii="Courier New" w:hAnsi="Courier New" w:cs="Courier New"/>
          <w:sz w:val="20"/>
          <w:szCs w:val="20"/>
        </w:rPr>
        <w:t>.employed, with a job but not at work; Armed</w:t>
      </w:r>
    </w:p>
    <w:p w14:paraId="4780DF24" w14:textId="50C46EC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760F19" w:rsidRPr="00DC25DA">
        <w:rPr>
          <w:rFonts w:ascii="Courier New" w:hAnsi="Courier New" w:cs="Courier New"/>
          <w:sz w:val="20"/>
          <w:szCs w:val="20"/>
        </w:rPr>
        <w:t xml:space="preserve">   </w:t>
      </w:r>
      <w:r w:rsidR="00131D3E" w:rsidRPr="00DC25DA">
        <w:rPr>
          <w:rFonts w:ascii="Courier New" w:hAnsi="Courier New" w:cs="Courier New"/>
          <w:sz w:val="20"/>
          <w:szCs w:val="20"/>
        </w:rPr>
        <w:t>.Forces, with a job but not at work)</w:t>
      </w:r>
    </w:p>
    <w:p w14:paraId="4780DF25" w14:textId="5ACF8C8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 .Car, truck, or van</w:t>
      </w:r>
    </w:p>
    <w:p w14:paraId="4780DF26" w14:textId="515AFFE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 .Bus or trolley bus</w:t>
      </w:r>
    </w:p>
    <w:p w14:paraId="4780DF27" w14:textId="6E44C79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03 .Streetcar or trolley car (carro publico in Puerto Rico)</w:t>
      </w:r>
    </w:p>
    <w:p w14:paraId="4780DF28" w14:textId="1C12B9A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 .Subway or elevated</w:t>
      </w:r>
    </w:p>
    <w:p w14:paraId="4780DF29" w14:textId="7A205CC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05 .Railroad</w:t>
      </w:r>
    </w:p>
    <w:p w14:paraId="4780DF2A" w14:textId="75DC481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06 .Ferryboat</w:t>
      </w:r>
      <w:r w:rsidRPr="00DC25DA">
        <w:rPr>
          <w:rFonts w:ascii="Courier New" w:hAnsi="Courier New" w:cs="Courier New"/>
          <w:sz w:val="20"/>
          <w:szCs w:val="20"/>
        </w:rPr>
        <w:tab/>
      </w:r>
      <w:r w:rsidRPr="00DC25DA">
        <w:rPr>
          <w:rFonts w:ascii="Courier New" w:hAnsi="Courier New" w:cs="Courier New"/>
          <w:sz w:val="20"/>
          <w:szCs w:val="20"/>
        </w:rPr>
        <w:tab/>
      </w:r>
    </w:p>
    <w:p w14:paraId="4780DF2B" w14:textId="642760E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07 .Taxicab</w:t>
      </w:r>
    </w:p>
    <w:p w14:paraId="4780DF2C" w14:textId="6B8C2A7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08 .Motorcycle</w:t>
      </w:r>
    </w:p>
    <w:p w14:paraId="4780DF2D" w14:textId="5BC72DA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 .Bicycle</w:t>
      </w:r>
    </w:p>
    <w:p w14:paraId="4780DF2E" w14:textId="4802A7C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 .Walked</w:t>
      </w:r>
    </w:p>
    <w:p w14:paraId="4780DF2F" w14:textId="63644B1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 .Worked at home</w:t>
      </w:r>
    </w:p>
    <w:p w14:paraId="4780DF30" w14:textId="75CD71E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 .Other method</w:t>
      </w:r>
    </w:p>
    <w:p w14:paraId="4780DF31" w14:textId="77777777" w:rsidR="00131D3E" w:rsidRPr="00DC25DA" w:rsidRDefault="00131D3E" w:rsidP="0053032F">
      <w:pPr>
        <w:widowControl/>
        <w:rPr>
          <w:rFonts w:ascii="Courier New" w:hAnsi="Courier New" w:cs="Courier New"/>
          <w:sz w:val="20"/>
          <w:szCs w:val="20"/>
        </w:rPr>
      </w:pPr>
    </w:p>
    <w:p w14:paraId="4780DF32" w14:textId="7CBED5DE" w:rsidR="00131D3E" w:rsidRPr="00DC25DA" w:rsidRDefault="00131D3E" w:rsidP="0053032F">
      <w:pPr>
        <w:pStyle w:val="Heading3"/>
      </w:pPr>
      <w:r w:rsidRPr="00DC25DA">
        <w:t>LANX</w:t>
      </w:r>
      <w:r w:rsidR="00180627" w:rsidRPr="00DC25DA">
        <w:tab/>
      </w:r>
      <w:r w:rsidR="00DF2B17" w:rsidRPr="00DC25DA">
        <w:tab/>
      </w:r>
      <w:r w:rsidRPr="00DC25DA">
        <w:t>1</w:t>
      </w:r>
      <w:r w:rsidR="00180627" w:rsidRPr="00DC25DA">
        <w:tab/>
      </w:r>
    </w:p>
    <w:p w14:paraId="4780DF33" w14:textId="1D11C36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Language other than English spoken at home</w:t>
      </w:r>
    </w:p>
    <w:p w14:paraId="4780DF34" w14:textId="6FCFBBD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5 years old)</w:t>
      </w:r>
    </w:p>
    <w:p w14:paraId="4780DF35" w14:textId="37BA609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 speaks another language</w:t>
      </w:r>
    </w:p>
    <w:p w14:paraId="4780DF36" w14:textId="499AE72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 speaks only English</w:t>
      </w:r>
    </w:p>
    <w:p w14:paraId="4780DF37" w14:textId="77777777" w:rsidR="00131D3E" w:rsidRPr="00DC25DA" w:rsidRDefault="00131D3E" w:rsidP="0053032F">
      <w:pPr>
        <w:widowControl/>
        <w:rPr>
          <w:rFonts w:ascii="Courier New" w:hAnsi="Courier New" w:cs="Courier New"/>
          <w:sz w:val="20"/>
          <w:szCs w:val="20"/>
        </w:rPr>
      </w:pPr>
    </w:p>
    <w:p w14:paraId="4780DF38" w14:textId="401F997D" w:rsidR="00131D3E" w:rsidRPr="00DC25DA" w:rsidRDefault="00131D3E" w:rsidP="0053032F">
      <w:pPr>
        <w:pStyle w:val="Heading3"/>
      </w:pPr>
      <w:r w:rsidRPr="00DC25DA">
        <w:t>MAR</w:t>
      </w:r>
      <w:r w:rsidR="00180627" w:rsidRPr="00DC25DA">
        <w:tab/>
      </w:r>
      <w:r w:rsidR="00DF2B17" w:rsidRPr="00DC25DA">
        <w:tab/>
      </w:r>
      <w:r w:rsidRPr="00DC25DA">
        <w:t>1</w:t>
      </w:r>
      <w:r w:rsidR="00180627" w:rsidRPr="00DC25DA">
        <w:tab/>
      </w:r>
    </w:p>
    <w:p w14:paraId="4780DF39" w14:textId="0190243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Marital status</w:t>
      </w:r>
    </w:p>
    <w:p w14:paraId="4780DF3A" w14:textId="44B0EE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.Married</w:t>
      </w:r>
    </w:p>
    <w:p w14:paraId="4780DF3B" w14:textId="49B7DC1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.Widowed</w:t>
      </w:r>
    </w:p>
    <w:p w14:paraId="4780DF3C" w14:textId="3653705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.Divorced</w:t>
      </w:r>
    </w:p>
    <w:p w14:paraId="4780DF3D" w14:textId="3E0B6AC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.Separated</w:t>
      </w:r>
    </w:p>
    <w:p w14:paraId="4780DF3E" w14:textId="68527C1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.Never married or under 15 years old</w:t>
      </w:r>
    </w:p>
    <w:p w14:paraId="4780DF3F" w14:textId="77777777" w:rsidR="00131D3E" w:rsidRPr="00DC25DA" w:rsidRDefault="00131D3E" w:rsidP="0053032F">
      <w:pPr>
        <w:widowControl/>
        <w:rPr>
          <w:rFonts w:ascii="Courier New" w:hAnsi="Courier New" w:cs="Courier New"/>
          <w:sz w:val="20"/>
          <w:szCs w:val="20"/>
        </w:rPr>
      </w:pPr>
    </w:p>
    <w:p w14:paraId="4780DF40" w14:textId="17502335" w:rsidR="00131D3E" w:rsidRPr="00DC25DA" w:rsidRDefault="00131D3E" w:rsidP="0053032F">
      <w:pPr>
        <w:pStyle w:val="Heading3"/>
      </w:pPr>
      <w:r w:rsidRPr="00DC25DA">
        <w:t>MARHD</w:t>
      </w:r>
      <w:r w:rsidR="00DF2B17" w:rsidRPr="00DC25DA">
        <w:tab/>
      </w:r>
      <w:r w:rsidR="00180627" w:rsidRPr="00DC25DA">
        <w:tab/>
      </w:r>
      <w:r w:rsidRPr="00DC25DA">
        <w:t>1</w:t>
      </w:r>
    </w:p>
    <w:p w14:paraId="4780DF41" w14:textId="21CAAB2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Divorced in the past 12 months</w:t>
      </w:r>
    </w:p>
    <w:p w14:paraId="4780DF42" w14:textId="4E5DEE5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w:t>
      </w:r>
      <w:r w:rsidR="008D12C2" w:rsidRPr="00DC25DA">
        <w:rPr>
          <w:rFonts w:ascii="Courier New" w:hAnsi="Courier New" w:cs="Courier New"/>
          <w:sz w:val="20"/>
          <w:szCs w:val="20"/>
        </w:rPr>
        <w:t xml:space="preserve"> </w:t>
      </w:r>
      <w:r w:rsidR="00131D3E" w:rsidRPr="00DC25DA">
        <w:rPr>
          <w:rFonts w:ascii="Courier New" w:hAnsi="Courier New" w:cs="Courier New"/>
          <w:sz w:val="20"/>
          <w:szCs w:val="20"/>
        </w:rPr>
        <w:t>.N/A (age less than 15 years; never married)</w:t>
      </w:r>
    </w:p>
    <w:p w14:paraId="4780DF43" w14:textId="349D847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w:t>
      </w:r>
      <w:r w:rsidR="008D12C2" w:rsidRPr="00DC25DA">
        <w:rPr>
          <w:rFonts w:ascii="Courier New" w:hAnsi="Courier New" w:cs="Courier New"/>
          <w:sz w:val="20"/>
          <w:szCs w:val="20"/>
        </w:rPr>
        <w:t xml:space="preserve"> </w:t>
      </w:r>
      <w:r w:rsidR="00131D3E" w:rsidRPr="00DC25DA">
        <w:rPr>
          <w:rFonts w:ascii="Courier New" w:hAnsi="Courier New" w:cs="Courier New"/>
          <w:sz w:val="20"/>
          <w:szCs w:val="20"/>
        </w:rPr>
        <w:t>.Yes</w:t>
      </w:r>
    </w:p>
    <w:p w14:paraId="4780DF44" w14:textId="0636373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w:t>
      </w:r>
      <w:r w:rsidR="008D12C2" w:rsidRPr="00DC25DA">
        <w:rPr>
          <w:rFonts w:ascii="Courier New" w:hAnsi="Courier New" w:cs="Courier New"/>
          <w:sz w:val="20"/>
          <w:szCs w:val="20"/>
        </w:rPr>
        <w:t xml:space="preserve"> </w:t>
      </w:r>
      <w:r w:rsidR="00131D3E" w:rsidRPr="00DC25DA">
        <w:rPr>
          <w:rFonts w:ascii="Courier New" w:hAnsi="Courier New" w:cs="Courier New"/>
          <w:sz w:val="20"/>
          <w:szCs w:val="20"/>
        </w:rPr>
        <w:t>.No</w:t>
      </w:r>
    </w:p>
    <w:p w14:paraId="4780DF45" w14:textId="77777777" w:rsidR="00131D3E" w:rsidRPr="00DC25DA" w:rsidRDefault="00131D3E" w:rsidP="0053032F">
      <w:pPr>
        <w:widowControl/>
        <w:rPr>
          <w:rFonts w:ascii="Courier New" w:hAnsi="Courier New" w:cs="Courier New"/>
          <w:sz w:val="20"/>
          <w:szCs w:val="20"/>
        </w:rPr>
      </w:pPr>
    </w:p>
    <w:p w14:paraId="4780DF46" w14:textId="78637713" w:rsidR="00131D3E" w:rsidRPr="00DC25DA" w:rsidRDefault="00131D3E" w:rsidP="0053032F">
      <w:pPr>
        <w:pStyle w:val="Heading3"/>
      </w:pPr>
      <w:r w:rsidRPr="00DC25DA">
        <w:t>MARHM</w:t>
      </w:r>
      <w:r w:rsidR="00DF2B17" w:rsidRPr="00DC25DA">
        <w:tab/>
      </w:r>
      <w:r w:rsidR="00180627" w:rsidRPr="00DC25DA">
        <w:tab/>
      </w:r>
      <w:r w:rsidRPr="00DC25DA">
        <w:t>1</w:t>
      </w:r>
    </w:p>
    <w:p w14:paraId="4780DF47" w14:textId="23A1FAD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Married in the past 12 months</w:t>
      </w:r>
    </w:p>
    <w:p w14:paraId="4780DF48" w14:textId="6506920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(age less than 15 years; never married)</w:t>
      </w:r>
    </w:p>
    <w:p w14:paraId="4780DF49" w14:textId="34B894D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F4A" w14:textId="19C31DB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F4B" w14:textId="77777777" w:rsidR="00131D3E" w:rsidRPr="00DC25DA" w:rsidRDefault="00131D3E" w:rsidP="0053032F">
      <w:pPr>
        <w:widowControl/>
        <w:rPr>
          <w:rFonts w:ascii="Courier New" w:hAnsi="Courier New" w:cs="Courier New"/>
          <w:sz w:val="20"/>
          <w:szCs w:val="20"/>
        </w:rPr>
      </w:pPr>
    </w:p>
    <w:p w14:paraId="4780DF4D" w14:textId="1ADC1767" w:rsidR="00131D3E" w:rsidRPr="00DC25DA" w:rsidRDefault="00131D3E" w:rsidP="0053032F">
      <w:pPr>
        <w:pStyle w:val="Heading3"/>
      </w:pPr>
      <w:r w:rsidRPr="00DC25DA">
        <w:t>MARHT</w:t>
      </w:r>
      <w:r w:rsidR="00180627" w:rsidRPr="00DC25DA">
        <w:tab/>
      </w:r>
      <w:r w:rsidR="00DF2B17" w:rsidRPr="00DC25DA">
        <w:tab/>
      </w:r>
      <w:r w:rsidRPr="00DC25DA">
        <w:t>1</w:t>
      </w:r>
    </w:p>
    <w:p w14:paraId="4780DF4E" w14:textId="4B9731B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Number of times married</w:t>
      </w:r>
    </w:p>
    <w:p w14:paraId="4780DF4F" w14:textId="2EC3FFC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(age less than 15 years; never married)</w:t>
      </w:r>
    </w:p>
    <w:p w14:paraId="4780DF50" w14:textId="1056EA2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.One time</w:t>
      </w:r>
    </w:p>
    <w:p w14:paraId="4780DF51" w14:textId="47F3B40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.Two times</w:t>
      </w:r>
    </w:p>
    <w:p w14:paraId="4780DF52" w14:textId="64E501C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.Three or more times</w:t>
      </w:r>
    </w:p>
    <w:p w14:paraId="4780DF53" w14:textId="77777777" w:rsidR="00CF570F" w:rsidRPr="00DC25DA" w:rsidRDefault="00CF570F" w:rsidP="0053032F">
      <w:pPr>
        <w:widowControl/>
        <w:rPr>
          <w:rFonts w:ascii="Courier New" w:hAnsi="Courier New" w:cs="Courier New"/>
          <w:sz w:val="20"/>
          <w:szCs w:val="20"/>
        </w:rPr>
      </w:pPr>
    </w:p>
    <w:p w14:paraId="21D3EAF1" w14:textId="77777777" w:rsidR="00DF2B17" w:rsidRPr="00DC25DA" w:rsidRDefault="00DF2B17" w:rsidP="0053032F">
      <w:pPr>
        <w:widowControl/>
        <w:autoSpaceDE/>
        <w:autoSpaceDN/>
        <w:adjustRightInd/>
        <w:rPr>
          <w:rFonts w:ascii="Courier New" w:hAnsi="Courier New" w:cs="Courier New"/>
          <w:sz w:val="20"/>
          <w:szCs w:val="20"/>
        </w:rPr>
      </w:pPr>
      <w:r w:rsidRPr="00DC25DA">
        <w:br w:type="page"/>
      </w:r>
    </w:p>
    <w:p w14:paraId="4780DF54" w14:textId="62BA5822" w:rsidR="00131D3E" w:rsidRPr="00DC25DA" w:rsidRDefault="00131D3E" w:rsidP="0053032F">
      <w:pPr>
        <w:pStyle w:val="Heading3"/>
      </w:pPr>
      <w:r w:rsidRPr="00DC25DA">
        <w:lastRenderedPageBreak/>
        <w:t>MARHW</w:t>
      </w:r>
      <w:r w:rsidR="00180627" w:rsidRPr="00DC25DA">
        <w:tab/>
      </w:r>
      <w:r w:rsidR="00DF2B17" w:rsidRPr="00DC25DA">
        <w:tab/>
      </w:r>
      <w:r w:rsidRPr="00DC25DA">
        <w:t>1</w:t>
      </w:r>
    </w:p>
    <w:p w14:paraId="4780DF55" w14:textId="639712B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Widowed in the past 12 months</w:t>
      </w:r>
    </w:p>
    <w:p w14:paraId="4780DF56" w14:textId="56F8B6C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(age less than 15 years; never married)</w:t>
      </w:r>
    </w:p>
    <w:p w14:paraId="4780DF57" w14:textId="08FD2D1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DF58" w14:textId="7397B31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DF59" w14:textId="77777777" w:rsidR="00131D3E" w:rsidRPr="00DC25DA" w:rsidRDefault="00131D3E" w:rsidP="0053032F">
      <w:pPr>
        <w:widowControl/>
        <w:rPr>
          <w:rFonts w:ascii="Courier New" w:hAnsi="Courier New" w:cs="Courier New"/>
          <w:sz w:val="20"/>
          <w:szCs w:val="20"/>
        </w:rPr>
      </w:pPr>
    </w:p>
    <w:p w14:paraId="4780DF5A" w14:textId="23210E17" w:rsidR="00131D3E" w:rsidRPr="00DC25DA" w:rsidRDefault="00131D3E" w:rsidP="0053032F">
      <w:pPr>
        <w:pStyle w:val="Heading3"/>
      </w:pPr>
      <w:r w:rsidRPr="00DC25DA">
        <w:t>MARHYP</w:t>
      </w:r>
      <w:r w:rsidR="00180627" w:rsidRPr="00DC25DA">
        <w:tab/>
      </w:r>
      <w:r w:rsidRPr="00DC25DA">
        <w:t>4</w:t>
      </w:r>
    </w:p>
    <w:p w14:paraId="4780DF5B" w14:textId="464A8F9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Year last married</w:t>
      </w:r>
    </w:p>
    <w:p w14:paraId="4780DF5C" w14:textId="08631DA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F8634C" w:rsidRPr="00DC25DA">
        <w:rPr>
          <w:rFonts w:ascii="Courier New" w:hAnsi="Courier New" w:cs="Courier New"/>
          <w:sz w:val="20"/>
          <w:szCs w:val="20"/>
        </w:rPr>
        <w:t>b</w:t>
      </w:r>
      <w:r w:rsidR="00131D3E" w:rsidRPr="00DC25DA">
        <w:rPr>
          <w:rFonts w:ascii="Courier New" w:hAnsi="Courier New" w:cs="Courier New"/>
          <w:sz w:val="20"/>
          <w:szCs w:val="20"/>
        </w:rPr>
        <w:t>bbb</w:t>
      </w:r>
      <w:r w:rsidR="0081644B" w:rsidRPr="00DC25DA">
        <w:rPr>
          <w:rFonts w:ascii="Courier New" w:hAnsi="Courier New" w:cs="Courier New"/>
          <w:sz w:val="20"/>
          <w:szCs w:val="20"/>
        </w:rPr>
        <w:t xml:space="preserve"> </w:t>
      </w:r>
      <w:r w:rsidR="00131D3E" w:rsidRPr="00DC25DA">
        <w:rPr>
          <w:rFonts w:ascii="Courier New" w:hAnsi="Courier New" w:cs="Courier New"/>
          <w:sz w:val="20"/>
          <w:szCs w:val="20"/>
        </w:rPr>
        <w:t>.N/A (age less than 15 years; never married)</w:t>
      </w:r>
    </w:p>
    <w:p w14:paraId="4780DF5D" w14:textId="16A0253F" w:rsidR="00131D3E" w:rsidRPr="00DC25DA" w:rsidDel="000C1F02" w:rsidRDefault="00180627" w:rsidP="0053032F">
      <w:pPr>
        <w:widowControl/>
        <w:rPr>
          <w:del w:id="41" w:author="Lydia R Anderson (CENSUS/SEHSD FED)" w:date="2018-03-21T15:20:00Z"/>
          <w:rFonts w:ascii="Courier New" w:hAnsi="Courier New" w:cs="Courier New"/>
          <w:sz w:val="20"/>
          <w:szCs w:val="20"/>
        </w:rPr>
      </w:pPr>
      <w:del w:id="42" w:author="Lydia R Anderson (CENSUS/SEHSD FED)" w:date="2018-03-21T15:20:00Z">
        <w:r w:rsidRPr="00DC25DA" w:rsidDel="000C1F02">
          <w:rPr>
            <w:rFonts w:ascii="Courier New" w:hAnsi="Courier New" w:cs="Courier New"/>
            <w:sz w:val="20"/>
            <w:szCs w:val="20"/>
          </w:rPr>
          <w:tab/>
        </w:r>
        <w:r w:rsidRPr="00DC25DA" w:rsidDel="000C1F02">
          <w:rPr>
            <w:rFonts w:ascii="Courier New" w:hAnsi="Courier New" w:cs="Courier New"/>
            <w:sz w:val="20"/>
            <w:szCs w:val="20"/>
          </w:rPr>
          <w:tab/>
        </w:r>
        <w:r w:rsidR="00131D3E" w:rsidRPr="00DC25DA" w:rsidDel="000C1F02">
          <w:rPr>
            <w:rFonts w:ascii="Courier New" w:hAnsi="Courier New" w:cs="Courier New"/>
            <w:sz w:val="20"/>
            <w:szCs w:val="20"/>
          </w:rPr>
          <w:delText>1932 .1932</w:delText>
        </w:r>
        <w:r w:rsidR="00EC64AB" w:rsidRPr="00DC25DA" w:rsidDel="000C1F02">
          <w:rPr>
            <w:rFonts w:ascii="Courier New" w:hAnsi="Courier New" w:cs="Courier New"/>
            <w:sz w:val="20"/>
            <w:szCs w:val="20"/>
          </w:rPr>
          <w:delText xml:space="preserve"> or earlier (Bottom-coded)</w:delText>
        </w:r>
      </w:del>
    </w:p>
    <w:p w14:paraId="4780DF5E" w14:textId="26ED8F95" w:rsidR="00131D3E" w:rsidRPr="00DC25DA" w:rsidDel="000C1F02" w:rsidRDefault="00180627" w:rsidP="0053032F">
      <w:pPr>
        <w:widowControl/>
        <w:rPr>
          <w:del w:id="43" w:author="Lydia R Anderson (CENSUS/SEHSD FED)" w:date="2018-03-21T15:20:00Z"/>
          <w:rFonts w:ascii="Courier New" w:hAnsi="Courier New" w:cs="Courier New"/>
          <w:sz w:val="20"/>
          <w:szCs w:val="20"/>
        </w:rPr>
      </w:pPr>
      <w:del w:id="44" w:author="Lydia R Anderson (CENSUS/SEHSD FED)" w:date="2018-03-21T15:20:00Z">
        <w:r w:rsidRPr="00DC25DA" w:rsidDel="000C1F02">
          <w:rPr>
            <w:rFonts w:ascii="Courier New" w:hAnsi="Courier New" w:cs="Courier New"/>
            <w:sz w:val="20"/>
            <w:szCs w:val="20"/>
          </w:rPr>
          <w:tab/>
        </w:r>
        <w:r w:rsidRPr="00DC25DA" w:rsidDel="000C1F02">
          <w:rPr>
            <w:rFonts w:ascii="Courier New" w:hAnsi="Courier New" w:cs="Courier New"/>
            <w:sz w:val="20"/>
            <w:szCs w:val="20"/>
          </w:rPr>
          <w:tab/>
        </w:r>
        <w:r w:rsidR="00131D3E" w:rsidRPr="00DC25DA" w:rsidDel="000C1F02">
          <w:rPr>
            <w:rFonts w:ascii="Courier New" w:hAnsi="Courier New" w:cs="Courier New"/>
            <w:sz w:val="20"/>
            <w:szCs w:val="20"/>
          </w:rPr>
          <w:delText>1933 .1933</w:delText>
        </w:r>
      </w:del>
    </w:p>
    <w:p w14:paraId="4780DF5F" w14:textId="0710ACE7" w:rsidR="00131D3E" w:rsidRPr="00DC25DA" w:rsidDel="000C1F02" w:rsidRDefault="00180627" w:rsidP="0053032F">
      <w:pPr>
        <w:widowControl/>
        <w:rPr>
          <w:del w:id="45" w:author="Lydia R Anderson (CENSUS/SEHSD FED)" w:date="2018-03-21T15:20:00Z"/>
          <w:rFonts w:ascii="Courier New" w:hAnsi="Courier New" w:cs="Courier New"/>
          <w:sz w:val="20"/>
          <w:szCs w:val="20"/>
        </w:rPr>
      </w:pPr>
      <w:del w:id="46" w:author="Lydia R Anderson (CENSUS/SEHSD FED)" w:date="2018-03-21T15:20:00Z">
        <w:r w:rsidRPr="00DC25DA" w:rsidDel="000C1F02">
          <w:rPr>
            <w:rFonts w:ascii="Courier New" w:hAnsi="Courier New" w:cs="Courier New"/>
            <w:sz w:val="20"/>
            <w:szCs w:val="20"/>
          </w:rPr>
          <w:tab/>
        </w:r>
        <w:r w:rsidRPr="00DC25DA" w:rsidDel="000C1F02">
          <w:rPr>
            <w:rFonts w:ascii="Courier New" w:hAnsi="Courier New" w:cs="Courier New"/>
            <w:sz w:val="20"/>
            <w:szCs w:val="20"/>
          </w:rPr>
          <w:tab/>
        </w:r>
        <w:r w:rsidR="00131D3E" w:rsidRPr="00DC25DA" w:rsidDel="000C1F02">
          <w:rPr>
            <w:rFonts w:ascii="Courier New" w:hAnsi="Courier New" w:cs="Courier New"/>
            <w:sz w:val="20"/>
            <w:szCs w:val="20"/>
          </w:rPr>
          <w:delText>1934 .1934</w:delText>
        </w:r>
      </w:del>
    </w:p>
    <w:p w14:paraId="4780DF60" w14:textId="19058C1C" w:rsidR="00131D3E" w:rsidRPr="00DC25DA" w:rsidDel="000C1F02" w:rsidRDefault="00180627" w:rsidP="0053032F">
      <w:pPr>
        <w:widowControl/>
        <w:rPr>
          <w:del w:id="47" w:author="Lydia R Anderson (CENSUS/SEHSD FED)" w:date="2018-03-21T15:20:00Z"/>
          <w:rFonts w:ascii="Courier New" w:hAnsi="Courier New" w:cs="Courier New"/>
          <w:sz w:val="20"/>
          <w:szCs w:val="20"/>
        </w:rPr>
      </w:pPr>
      <w:del w:id="48" w:author="Lydia R Anderson (CENSUS/SEHSD FED)" w:date="2018-03-21T15:20:00Z">
        <w:r w:rsidRPr="00DC25DA" w:rsidDel="000C1F02">
          <w:rPr>
            <w:rFonts w:ascii="Courier New" w:hAnsi="Courier New" w:cs="Courier New"/>
            <w:sz w:val="20"/>
            <w:szCs w:val="20"/>
          </w:rPr>
          <w:tab/>
        </w:r>
        <w:r w:rsidRPr="00DC25DA" w:rsidDel="000C1F02">
          <w:rPr>
            <w:rFonts w:ascii="Courier New" w:hAnsi="Courier New" w:cs="Courier New"/>
            <w:sz w:val="20"/>
            <w:szCs w:val="20"/>
          </w:rPr>
          <w:tab/>
        </w:r>
        <w:r w:rsidR="00131D3E" w:rsidRPr="00DC25DA" w:rsidDel="000C1F02">
          <w:rPr>
            <w:rFonts w:ascii="Courier New" w:hAnsi="Courier New" w:cs="Courier New"/>
            <w:sz w:val="20"/>
            <w:szCs w:val="20"/>
          </w:rPr>
          <w:delText>1935 .1935</w:delText>
        </w:r>
      </w:del>
    </w:p>
    <w:p w14:paraId="4780DF61" w14:textId="76746AD9" w:rsidR="00131D3E" w:rsidRPr="00DC25DA" w:rsidDel="000C1F02" w:rsidRDefault="00180627" w:rsidP="0053032F">
      <w:pPr>
        <w:widowControl/>
        <w:rPr>
          <w:del w:id="49" w:author="Lydia R Anderson (CENSUS/SEHSD FED)" w:date="2018-03-21T15:20:00Z"/>
          <w:rFonts w:ascii="Courier New" w:hAnsi="Courier New" w:cs="Courier New"/>
          <w:sz w:val="20"/>
          <w:szCs w:val="20"/>
        </w:rPr>
      </w:pPr>
      <w:del w:id="50" w:author="Lydia R Anderson (CENSUS/SEHSD FED)" w:date="2018-03-21T15:20:00Z">
        <w:r w:rsidRPr="00DC25DA" w:rsidDel="000C1F02">
          <w:rPr>
            <w:rFonts w:ascii="Courier New" w:hAnsi="Courier New" w:cs="Courier New"/>
            <w:sz w:val="20"/>
            <w:szCs w:val="20"/>
          </w:rPr>
          <w:tab/>
        </w:r>
        <w:r w:rsidRPr="00DC25DA" w:rsidDel="000C1F02">
          <w:rPr>
            <w:rFonts w:ascii="Courier New" w:hAnsi="Courier New" w:cs="Courier New"/>
            <w:sz w:val="20"/>
            <w:szCs w:val="20"/>
          </w:rPr>
          <w:tab/>
        </w:r>
        <w:r w:rsidR="00131D3E" w:rsidRPr="00DC25DA" w:rsidDel="000C1F02">
          <w:rPr>
            <w:rFonts w:ascii="Courier New" w:hAnsi="Courier New" w:cs="Courier New"/>
            <w:sz w:val="20"/>
            <w:szCs w:val="20"/>
          </w:rPr>
          <w:delText>1936 .1936</w:delText>
        </w:r>
      </w:del>
    </w:p>
    <w:p w14:paraId="4780DF62" w14:textId="08AC1F7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1937 .1937</w:t>
      </w:r>
      <w:ins w:id="51" w:author="Lydia R Anderson (CENSUS/SEHSD FED)" w:date="2018-03-21T15:20:00Z">
        <w:r w:rsidR="000C1F02">
          <w:rPr>
            <w:rFonts w:ascii="Courier New" w:hAnsi="Courier New" w:cs="Courier New"/>
            <w:sz w:val="20"/>
            <w:szCs w:val="20"/>
          </w:rPr>
          <w:t xml:space="preserve"> or earlier (Bottom-coded)</w:t>
        </w:r>
      </w:ins>
    </w:p>
    <w:p w14:paraId="4780DF63" w14:textId="56D0D33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1938 .1938</w:t>
      </w:r>
    </w:p>
    <w:p w14:paraId="4780DF64" w14:textId="5BBC0DB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1939 .1939</w:t>
      </w:r>
    </w:p>
    <w:p w14:paraId="4780DF65" w14:textId="304A6D8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1940 .1940</w:t>
      </w:r>
    </w:p>
    <w:p w14:paraId="4780DF66" w14:textId="0177A58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1941 .1941</w:t>
      </w:r>
    </w:p>
    <w:p w14:paraId="4780DF67" w14:textId="65BB7B4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1942 .1942</w:t>
      </w:r>
    </w:p>
    <w:p w14:paraId="4780DF68" w14:textId="6855F0D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1943 .1943</w:t>
      </w:r>
    </w:p>
    <w:p w14:paraId="4780DF69" w14:textId="16446F2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1944 .1944</w:t>
      </w:r>
    </w:p>
    <w:p w14:paraId="4780DF6A" w14:textId="1F61588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1945 .1945</w:t>
      </w:r>
    </w:p>
    <w:p w14:paraId="4780DF6B" w14:textId="76DBF7B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1946 .1946</w:t>
      </w:r>
    </w:p>
    <w:p w14:paraId="4780DF6C" w14:textId="7C32DC3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1947 .1947</w:t>
      </w:r>
    </w:p>
    <w:p w14:paraId="4780DF6D" w14:textId="2D934CD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1948 .1948</w:t>
      </w:r>
    </w:p>
    <w:p w14:paraId="4780DF6E" w14:textId="3F9A929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1949 .1949</w:t>
      </w:r>
    </w:p>
    <w:p w14:paraId="4780DF6F" w14:textId="2883BCA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1950 .1950</w:t>
      </w:r>
    </w:p>
    <w:p w14:paraId="4780DF70" w14:textId="74C6480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1951 .1951</w:t>
      </w:r>
    </w:p>
    <w:p w14:paraId="4780DF71" w14:textId="52ED520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1952 .1952</w:t>
      </w:r>
    </w:p>
    <w:p w14:paraId="4780DF72" w14:textId="677A422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1953 .1953</w:t>
      </w:r>
    </w:p>
    <w:p w14:paraId="4780DF73" w14:textId="74F631A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1954 .1954</w:t>
      </w:r>
    </w:p>
    <w:p w14:paraId="4780DF74" w14:textId="61F7C33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1955 .1955</w:t>
      </w:r>
    </w:p>
    <w:p w14:paraId="4780DF75" w14:textId="68B0099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1956 .1956</w:t>
      </w:r>
    </w:p>
    <w:p w14:paraId="4780DF76" w14:textId="179908A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1957 .1957</w:t>
      </w:r>
    </w:p>
    <w:p w14:paraId="4780DF77" w14:textId="0F26CC7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1958 .1958</w:t>
      </w:r>
    </w:p>
    <w:p w14:paraId="4780DF78" w14:textId="165CB13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1959 .1959</w:t>
      </w:r>
    </w:p>
    <w:p w14:paraId="4780DF79" w14:textId="3E667C6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1960 .1960</w:t>
      </w:r>
    </w:p>
    <w:p w14:paraId="4780DF7A" w14:textId="382CCE1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1961 .1961</w:t>
      </w:r>
    </w:p>
    <w:p w14:paraId="4780DF7B" w14:textId="18190DA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1962 .1962</w:t>
      </w:r>
    </w:p>
    <w:p w14:paraId="4780DF7C" w14:textId="1011046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1963 .1963</w:t>
      </w:r>
    </w:p>
    <w:p w14:paraId="4780DF7D" w14:textId="487EFAF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1964 .1964</w:t>
      </w:r>
    </w:p>
    <w:p w14:paraId="4780DF7E" w14:textId="3404CD1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1965 .1965</w:t>
      </w:r>
    </w:p>
    <w:p w14:paraId="4780DF7F" w14:textId="54E707E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1966 .1966</w:t>
      </w:r>
    </w:p>
    <w:p w14:paraId="4780DF80" w14:textId="0138C6B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1967 .1967</w:t>
      </w:r>
    </w:p>
    <w:p w14:paraId="4780DF81" w14:textId="1A81A27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1968 .1968</w:t>
      </w:r>
    </w:p>
    <w:p w14:paraId="2E11440A" w14:textId="77777777" w:rsidR="00A53A78"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1969 .1969</w:t>
      </w:r>
    </w:p>
    <w:p w14:paraId="4780DF83" w14:textId="676C0FD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1970 .1970</w:t>
      </w:r>
    </w:p>
    <w:p w14:paraId="4780DF84" w14:textId="50900E5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1971 .1971</w:t>
      </w:r>
    </w:p>
    <w:p w14:paraId="4780DF85" w14:textId="078C400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1972 .1972</w:t>
      </w:r>
    </w:p>
    <w:p w14:paraId="4780DF86" w14:textId="2E6F799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1973 .1973</w:t>
      </w:r>
    </w:p>
    <w:p w14:paraId="4780DF87" w14:textId="346C04D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1974 .1974</w:t>
      </w:r>
    </w:p>
    <w:p w14:paraId="4780DF88" w14:textId="0F5DA0A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1975 .1975</w:t>
      </w:r>
    </w:p>
    <w:p w14:paraId="4780DF89" w14:textId="100B52A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1976 .1976</w:t>
      </w:r>
    </w:p>
    <w:p w14:paraId="4780DF8A" w14:textId="3BEBB3B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1977 .1977</w:t>
      </w:r>
    </w:p>
    <w:p w14:paraId="4780DF8B" w14:textId="344BEAB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1978 .1978</w:t>
      </w:r>
    </w:p>
    <w:p w14:paraId="4780DF8C" w14:textId="2C4629B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1979 .1979</w:t>
      </w:r>
    </w:p>
    <w:p w14:paraId="4780DF8D" w14:textId="107E21E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1980 .1980</w:t>
      </w:r>
    </w:p>
    <w:p w14:paraId="4780DF8E" w14:textId="53C881F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1981 .1981</w:t>
      </w:r>
    </w:p>
    <w:p w14:paraId="4780DF8F" w14:textId="149E32C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1982 .1982</w:t>
      </w:r>
    </w:p>
    <w:p w14:paraId="4780DF90" w14:textId="07ACA6A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1983 .1983</w:t>
      </w:r>
    </w:p>
    <w:p w14:paraId="4780DF91" w14:textId="6A622F6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1984 .1984</w:t>
      </w:r>
    </w:p>
    <w:p w14:paraId="4780DF92" w14:textId="24A7EE6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1985 .1985</w:t>
      </w:r>
    </w:p>
    <w:p w14:paraId="4780DF93" w14:textId="65FA938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1986 .1986</w:t>
      </w:r>
    </w:p>
    <w:p w14:paraId="4780DF94" w14:textId="2FE7BE8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1987 .1987</w:t>
      </w:r>
    </w:p>
    <w:p w14:paraId="4780DF95" w14:textId="4E07769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1988 .1988</w:t>
      </w:r>
    </w:p>
    <w:p w14:paraId="4780DF96" w14:textId="2A7FCD0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1989 .1989</w:t>
      </w:r>
    </w:p>
    <w:p w14:paraId="4780DF97" w14:textId="01E45D9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1990 .1990</w:t>
      </w:r>
    </w:p>
    <w:p w14:paraId="4780DF98" w14:textId="4AFC026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1991 .1991</w:t>
      </w:r>
    </w:p>
    <w:p w14:paraId="4780DF99" w14:textId="027F257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1992 .1992</w:t>
      </w:r>
    </w:p>
    <w:p w14:paraId="4780DF9A" w14:textId="63EC2A2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1993 .1993</w:t>
      </w:r>
    </w:p>
    <w:p w14:paraId="4780DF9B" w14:textId="480F701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1994 .1994</w:t>
      </w:r>
    </w:p>
    <w:p w14:paraId="4780DF9C" w14:textId="730EBAF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1995 .1995</w:t>
      </w:r>
    </w:p>
    <w:p w14:paraId="4780DF9D" w14:textId="4FBBF4E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1996 .1996</w:t>
      </w:r>
    </w:p>
    <w:p w14:paraId="4780DF9E" w14:textId="6318B0C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1997 .1997</w:t>
      </w:r>
    </w:p>
    <w:p w14:paraId="4780DF9F" w14:textId="43CF4F1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1998 .1998</w:t>
      </w:r>
    </w:p>
    <w:p w14:paraId="4780DFA0" w14:textId="1412D8D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1999 .1999</w:t>
      </w:r>
    </w:p>
    <w:p w14:paraId="4780DFA1" w14:textId="19A042F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2000 .2000</w:t>
      </w:r>
    </w:p>
    <w:p w14:paraId="4780DFA2" w14:textId="12D2143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2001 .2001</w:t>
      </w:r>
    </w:p>
    <w:p w14:paraId="4780DFA3" w14:textId="7AB4396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2002 .2002</w:t>
      </w:r>
    </w:p>
    <w:p w14:paraId="4780DFA4" w14:textId="0B713BB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2003 .2003</w:t>
      </w:r>
    </w:p>
    <w:p w14:paraId="4780DFA5" w14:textId="2DF3DC1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2004 .2004</w:t>
      </w:r>
    </w:p>
    <w:p w14:paraId="4780DFA6" w14:textId="329DF0D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2005 .2005</w:t>
      </w:r>
    </w:p>
    <w:p w14:paraId="4780DFA7" w14:textId="7B34C7D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2006 .2006</w:t>
      </w:r>
    </w:p>
    <w:p w14:paraId="4780DFA8" w14:textId="75EAE2A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2007 .2007</w:t>
      </w:r>
    </w:p>
    <w:p w14:paraId="4780DFA9" w14:textId="4E01CC8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2008 .2008</w:t>
      </w:r>
    </w:p>
    <w:p w14:paraId="4780DFAA" w14:textId="2358E07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2009 .2009</w:t>
      </w:r>
    </w:p>
    <w:p w14:paraId="4780DFAB" w14:textId="2A897CB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2010 .2010</w:t>
      </w:r>
    </w:p>
    <w:p w14:paraId="4780DFAC" w14:textId="35CEBB5F" w:rsidR="00131D3E" w:rsidRPr="00DC25DA" w:rsidRDefault="00131D3E"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2011 .2011</w:t>
      </w:r>
    </w:p>
    <w:p w14:paraId="4780DFAD" w14:textId="5CCB0EE6" w:rsidR="00753377"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753377" w:rsidRPr="00DC25DA">
        <w:rPr>
          <w:rFonts w:ascii="Courier New" w:hAnsi="Courier New" w:cs="Courier New"/>
          <w:sz w:val="20"/>
          <w:szCs w:val="20"/>
        </w:rPr>
        <w:t>2012 .2012</w:t>
      </w:r>
    </w:p>
    <w:p w14:paraId="09FBBBF7" w14:textId="3CDEE845" w:rsidR="00294054"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294054" w:rsidRPr="00DC25DA">
        <w:rPr>
          <w:rFonts w:ascii="Courier New" w:hAnsi="Courier New" w:cs="Courier New"/>
          <w:sz w:val="20"/>
          <w:szCs w:val="20"/>
        </w:rPr>
        <w:t>2013 .2013</w:t>
      </w:r>
    </w:p>
    <w:p w14:paraId="68D44E7A" w14:textId="5A59449D" w:rsidR="00233BED" w:rsidRPr="00DC25DA" w:rsidRDefault="00233BED"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2014 .2014</w:t>
      </w:r>
    </w:p>
    <w:p w14:paraId="1940DEA5" w14:textId="4CEECCDE" w:rsidR="007669A1" w:rsidRPr="00DC25DA" w:rsidRDefault="007669A1"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2015 .2015</w:t>
      </w:r>
    </w:p>
    <w:p w14:paraId="00364E6C" w14:textId="235E7807" w:rsidR="005B5F84" w:rsidRDefault="005B5F84" w:rsidP="0053032F">
      <w:pPr>
        <w:widowControl/>
        <w:rPr>
          <w:ins w:id="52" w:author="Lydia R Anderson (CENSUS/SEHSD FED)" w:date="2018-03-21T15:20:00Z"/>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2016 .2016</w:t>
      </w:r>
    </w:p>
    <w:p w14:paraId="7A2F6B0C" w14:textId="53F6318F" w:rsidR="000C1F02" w:rsidRPr="00DC25DA" w:rsidRDefault="000C1F02" w:rsidP="0053032F">
      <w:pPr>
        <w:widowControl/>
        <w:rPr>
          <w:rFonts w:ascii="Courier New" w:hAnsi="Courier New" w:cs="Courier New"/>
          <w:sz w:val="20"/>
          <w:szCs w:val="20"/>
        </w:rPr>
      </w:pPr>
      <w:ins w:id="53" w:author="Lydia R Anderson (CENSUS/SEHSD FED)" w:date="2018-03-21T15:20:00Z">
        <w:r>
          <w:rPr>
            <w:rFonts w:ascii="Courier New" w:hAnsi="Courier New" w:cs="Courier New"/>
            <w:sz w:val="20"/>
            <w:szCs w:val="20"/>
          </w:rPr>
          <w:tab/>
        </w:r>
        <w:r>
          <w:rPr>
            <w:rFonts w:ascii="Courier New" w:hAnsi="Courier New" w:cs="Courier New"/>
            <w:sz w:val="20"/>
            <w:szCs w:val="20"/>
          </w:rPr>
          <w:tab/>
          <w:t>2017 .2017</w:t>
        </w:r>
      </w:ins>
    </w:p>
    <w:p w14:paraId="5F89625A" w14:textId="77777777" w:rsidR="00294054" w:rsidRPr="00DC25DA" w:rsidRDefault="00294054" w:rsidP="0053032F">
      <w:pPr>
        <w:widowControl/>
        <w:rPr>
          <w:rFonts w:ascii="Courier New" w:hAnsi="Courier New" w:cs="Courier New"/>
          <w:sz w:val="20"/>
          <w:szCs w:val="20"/>
        </w:rPr>
      </w:pPr>
    </w:p>
    <w:p w14:paraId="4780DFB2" w14:textId="37A9A87E" w:rsidR="00131D3E" w:rsidRPr="00DC25DA" w:rsidRDefault="00131D3E" w:rsidP="0053032F">
      <w:pPr>
        <w:pStyle w:val="Heading3"/>
      </w:pPr>
      <w:r w:rsidRPr="00DC25DA">
        <w:t>MIG</w:t>
      </w:r>
      <w:r w:rsidR="00180627" w:rsidRPr="00DC25DA">
        <w:tab/>
      </w:r>
      <w:r w:rsidR="00A53A78" w:rsidRPr="00DC25DA">
        <w:tab/>
      </w:r>
      <w:r w:rsidRPr="00DC25DA">
        <w:t>1</w:t>
      </w:r>
      <w:r w:rsidR="00180627" w:rsidRPr="00DC25DA">
        <w:tab/>
      </w:r>
    </w:p>
    <w:p w14:paraId="4780DFB3" w14:textId="4A7E43D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Mobility status (lived here 1 year ago)</w:t>
      </w:r>
    </w:p>
    <w:p w14:paraId="4780DFB4" w14:textId="59559EF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w:t>
      </w:r>
      <w:r w:rsidR="008D12C2" w:rsidRPr="00DC25DA">
        <w:rPr>
          <w:rFonts w:ascii="Courier New" w:hAnsi="Courier New" w:cs="Courier New"/>
          <w:sz w:val="20"/>
          <w:szCs w:val="20"/>
        </w:rPr>
        <w:t xml:space="preserve"> </w:t>
      </w:r>
      <w:r w:rsidR="00131D3E" w:rsidRPr="00DC25DA">
        <w:rPr>
          <w:rFonts w:ascii="Courier New" w:hAnsi="Courier New" w:cs="Courier New"/>
          <w:sz w:val="20"/>
          <w:szCs w:val="20"/>
        </w:rPr>
        <w:t>(less than 1 year old)</w:t>
      </w:r>
    </w:p>
    <w:p w14:paraId="4780DFB5" w14:textId="0AF62FA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 same house (nonmovers)</w:t>
      </w:r>
    </w:p>
    <w:p w14:paraId="4780DFB6" w14:textId="040994F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 outside US and Puerto Rico</w:t>
      </w:r>
    </w:p>
    <w:p w14:paraId="4780DFB7" w14:textId="5DF90B8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.No, different house in US or Puerto Rico</w:t>
      </w:r>
    </w:p>
    <w:p w14:paraId="4780DFB8" w14:textId="77777777" w:rsidR="00D51598" w:rsidRPr="00DC25DA" w:rsidRDefault="00D51598" w:rsidP="0053032F">
      <w:pPr>
        <w:widowControl/>
        <w:rPr>
          <w:rFonts w:ascii="Courier New" w:hAnsi="Courier New" w:cs="Courier New"/>
          <w:sz w:val="20"/>
          <w:szCs w:val="20"/>
        </w:rPr>
      </w:pPr>
    </w:p>
    <w:p w14:paraId="4780DFB9" w14:textId="02B1B262" w:rsidR="00131D3E" w:rsidRPr="00DC25DA" w:rsidRDefault="00131D3E" w:rsidP="0053032F">
      <w:pPr>
        <w:pStyle w:val="Heading3"/>
      </w:pPr>
      <w:r w:rsidRPr="00DC25DA">
        <w:t>MIL</w:t>
      </w:r>
      <w:r w:rsidR="00180627" w:rsidRPr="00DC25DA">
        <w:tab/>
      </w:r>
      <w:r w:rsidR="00A53A78" w:rsidRPr="00DC25DA">
        <w:tab/>
      </w:r>
      <w:r w:rsidRPr="00DC25DA">
        <w:t>1</w:t>
      </w:r>
      <w:r w:rsidR="00180627" w:rsidRPr="00DC25DA">
        <w:tab/>
      </w:r>
    </w:p>
    <w:p w14:paraId="4780DFBA" w14:textId="2A87CB7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Military service</w:t>
      </w:r>
    </w:p>
    <w:p w14:paraId="4780DFBB" w14:textId="2AB0C51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17 years old)</w:t>
      </w:r>
    </w:p>
    <w:p w14:paraId="44E3914B" w14:textId="7251DDAF" w:rsidR="00512CC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512CCE" w:rsidRPr="00DC25DA">
        <w:rPr>
          <w:rFonts w:ascii="Courier New" w:hAnsi="Courier New" w:cs="Courier New"/>
          <w:sz w:val="20"/>
          <w:szCs w:val="20"/>
        </w:rPr>
        <w:t>1 .Now on active duty</w:t>
      </w:r>
    </w:p>
    <w:p w14:paraId="6949C1D6" w14:textId="5CB8076C" w:rsidR="00512CC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512CCE" w:rsidRPr="00DC25DA">
        <w:rPr>
          <w:rFonts w:ascii="Courier New" w:hAnsi="Courier New" w:cs="Courier New"/>
          <w:sz w:val="20"/>
          <w:szCs w:val="20"/>
        </w:rPr>
        <w:t>2 .On active duty in the past, but not now</w:t>
      </w:r>
    </w:p>
    <w:p w14:paraId="4D9E158B" w14:textId="29BC6A7E" w:rsidR="00512CC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512CCE" w:rsidRPr="00DC25DA">
        <w:rPr>
          <w:rFonts w:ascii="Courier New" w:hAnsi="Courier New" w:cs="Courier New"/>
          <w:sz w:val="20"/>
          <w:szCs w:val="20"/>
        </w:rPr>
        <w:t xml:space="preserve">3 .Only on active duty for training in Reserves/National Guard </w:t>
      </w:r>
    </w:p>
    <w:p w14:paraId="44AD576D" w14:textId="20B8608C" w:rsidR="00512CC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512CCE" w:rsidRPr="00DC25DA">
        <w:rPr>
          <w:rFonts w:ascii="Courier New" w:hAnsi="Courier New" w:cs="Courier New"/>
          <w:sz w:val="20"/>
          <w:szCs w:val="20"/>
        </w:rPr>
        <w:t>4 .Never served in the military</w:t>
      </w:r>
    </w:p>
    <w:p w14:paraId="58876E78" w14:textId="77777777" w:rsidR="00512CCE" w:rsidRPr="00DC25DA" w:rsidRDefault="00512CCE" w:rsidP="0053032F">
      <w:pPr>
        <w:widowControl/>
        <w:rPr>
          <w:rFonts w:ascii="Courier New" w:hAnsi="Courier New" w:cs="Courier New"/>
          <w:sz w:val="20"/>
          <w:szCs w:val="20"/>
        </w:rPr>
      </w:pPr>
    </w:p>
    <w:p w14:paraId="4780DFC3" w14:textId="77777777" w:rsidR="00400572" w:rsidRPr="00DC25DA" w:rsidRDefault="00400572" w:rsidP="0053032F">
      <w:pPr>
        <w:widowControl/>
        <w:rPr>
          <w:rFonts w:ascii="Courier New" w:hAnsi="Courier New" w:cs="Courier New"/>
          <w:sz w:val="20"/>
          <w:szCs w:val="20"/>
        </w:rPr>
        <w:sectPr w:rsidR="00400572" w:rsidRPr="00DC25DA">
          <w:type w:val="continuous"/>
          <w:pgSz w:w="12240" w:h="15840"/>
          <w:pgMar w:top="1440" w:right="1440" w:bottom="1440" w:left="1440" w:header="1440" w:footer="1440" w:gutter="0"/>
          <w:cols w:space="720"/>
          <w:noEndnote/>
        </w:sectPr>
      </w:pPr>
    </w:p>
    <w:p w14:paraId="4780DFC4" w14:textId="76150D73" w:rsidR="00131D3E" w:rsidRPr="00DC25DA" w:rsidRDefault="00131D3E" w:rsidP="0053032F">
      <w:pPr>
        <w:pStyle w:val="Heading3"/>
      </w:pPr>
      <w:r w:rsidRPr="00DC25DA">
        <w:t>MLPA</w:t>
      </w:r>
      <w:r w:rsidR="00180627" w:rsidRPr="00DC25DA">
        <w:tab/>
      </w:r>
      <w:r w:rsidR="00A53A78" w:rsidRPr="00DC25DA">
        <w:tab/>
      </w:r>
      <w:r w:rsidRPr="00DC25DA">
        <w:t>1</w:t>
      </w:r>
      <w:r w:rsidR="00180627" w:rsidRPr="00DC25DA">
        <w:tab/>
      </w:r>
    </w:p>
    <w:p w14:paraId="4780DFC5" w14:textId="5DCA7E7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Served September 2001 or later</w:t>
      </w:r>
    </w:p>
    <w:p w14:paraId="4780DFC6" w14:textId="65ECE97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w:t>
      </w:r>
      <w:r w:rsidR="00400572" w:rsidRPr="00DC25DA">
        <w:rPr>
          <w:rFonts w:ascii="Courier New" w:hAnsi="Courier New" w:cs="Courier New"/>
          <w:sz w:val="20"/>
          <w:szCs w:val="20"/>
        </w:rPr>
        <w:t>l</w:t>
      </w:r>
      <w:r w:rsidR="00131D3E" w:rsidRPr="00DC25DA">
        <w:rPr>
          <w:rFonts w:ascii="Courier New" w:hAnsi="Courier New" w:cs="Courier New"/>
          <w:sz w:val="20"/>
          <w:szCs w:val="20"/>
        </w:rPr>
        <w:t>ess than 17 years old/no active duty)</w:t>
      </w:r>
    </w:p>
    <w:p w14:paraId="4780DFC7" w14:textId="086BC29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.Did not serve this period</w:t>
      </w:r>
      <w:r w:rsidRPr="00DC25DA">
        <w:rPr>
          <w:rFonts w:ascii="Courier New" w:hAnsi="Courier New" w:cs="Courier New"/>
          <w:sz w:val="20"/>
          <w:szCs w:val="20"/>
        </w:rPr>
        <w:tab/>
      </w:r>
      <w:r w:rsidRPr="00DC25DA">
        <w:rPr>
          <w:rFonts w:ascii="Courier New" w:hAnsi="Courier New" w:cs="Courier New"/>
          <w:sz w:val="20"/>
          <w:szCs w:val="20"/>
        </w:rPr>
        <w:tab/>
      </w:r>
    </w:p>
    <w:p w14:paraId="4780DFC8" w14:textId="2820D29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.Served this period</w:t>
      </w:r>
    </w:p>
    <w:p w14:paraId="4780DFC9" w14:textId="77777777" w:rsidR="00131D3E" w:rsidRPr="00DC25DA" w:rsidRDefault="00131D3E" w:rsidP="0053032F">
      <w:pPr>
        <w:widowControl/>
        <w:rPr>
          <w:rFonts w:ascii="Courier New" w:hAnsi="Courier New" w:cs="Courier New"/>
          <w:sz w:val="20"/>
          <w:szCs w:val="20"/>
        </w:rPr>
      </w:pPr>
    </w:p>
    <w:p w14:paraId="4780DFCA" w14:textId="20B1E94C" w:rsidR="00131D3E" w:rsidRPr="00DC25DA" w:rsidRDefault="00131D3E" w:rsidP="0053032F">
      <w:pPr>
        <w:pStyle w:val="Heading3"/>
      </w:pPr>
      <w:r w:rsidRPr="00DC25DA">
        <w:t>MLPB</w:t>
      </w:r>
      <w:r w:rsidR="00180627" w:rsidRPr="00DC25DA">
        <w:tab/>
      </w:r>
      <w:r w:rsidR="00A53A78" w:rsidRPr="00DC25DA">
        <w:tab/>
      </w:r>
      <w:r w:rsidRPr="00DC25DA">
        <w:t>1</w:t>
      </w:r>
      <w:r w:rsidR="00180627" w:rsidRPr="00DC25DA">
        <w:tab/>
      </w:r>
    </w:p>
    <w:p w14:paraId="4780DFCB" w14:textId="03704B6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Served August 1990 - August 2001 (including Persian Gulf War)</w:t>
      </w:r>
    </w:p>
    <w:p w14:paraId="4780DFCC" w14:textId="4A76ADE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w:t>
      </w:r>
      <w:r w:rsidR="00400572" w:rsidRPr="00DC25DA">
        <w:rPr>
          <w:rFonts w:ascii="Courier New" w:hAnsi="Courier New" w:cs="Courier New"/>
          <w:sz w:val="20"/>
          <w:szCs w:val="20"/>
        </w:rPr>
        <w:t>l</w:t>
      </w:r>
      <w:r w:rsidR="00131D3E" w:rsidRPr="00DC25DA">
        <w:rPr>
          <w:rFonts w:ascii="Courier New" w:hAnsi="Courier New" w:cs="Courier New"/>
          <w:sz w:val="20"/>
          <w:szCs w:val="20"/>
        </w:rPr>
        <w:t>ess than 17 years old/no active duty)</w:t>
      </w:r>
    </w:p>
    <w:p w14:paraId="4780DFCD" w14:textId="3CC36EA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.Did not serve this period</w:t>
      </w:r>
      <w:r w:rsidRPr="00DC25DA">
        <w:rPr>
          <w:rFonts w:ascii="Courier New" w:hAnsi="Courier New" w:cs="Courier New"/>
          <w:sz w:val="20"/>
          <w:szCs w:val="20"/>
        </w:rPr>
        <w:tab/>
      </w:r>
      <w:r w:rsidRPr="00DC25DA">
        <w:rPr>
          <w:rFonts w:ascii="Courier New" w:hAnsi="Courier New" w:cs="Courier New"/>
          <w:sz w:val="20"/>
          <w:szCs w:val="20"/>
        </w:rPr>
        <w:tab/>
      </w:r>
    </w:p>
    <w:p w14:paraId="4780DFCE" w14:textId="099B3B0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1 .Served this period   </w:t>
      </w:r>
    </w:p>
    <w:p w14:paraId="4780DFCF" w14:textId="77777777" w:rsidR="00131D3E" w:rsidRPr="00DC25DA" w:rsidRDefault="00131D3E" w:rsidP="0053032F">
      <w:pPr>
        <w:widowControl/>
        <w:rPr>
          <w:rFonts w:ascii="Courier New" w:hAnsi="Courier New" w:cs="Courier New"/>
          <w:sz w:val="20"/>
          <w:szCs w:val="20"/>
        </w:rPr>
      </w:pPr>
    </w:p>
    <w:p w14:paraId="4780DFD0" w14:textId="644FBE08" w:rsidR="00131D3E" w:rsidRPr="00DC25DA" w:rsidRDefault="00131D3E" w:rsidP="0053032F">
      <w:pPr>
        <w:pStyle w:val="Heading3"/>
      </w:pPr>
      <w:r w:rsidRPr="00DC25DA">
        <w:t>MLPC</w:t>
      </w:r>
      <w:r w:rsidR="00512CCE" w:rsidRPr="00DC25DA">
        <w:t>D</w:t>
      </w:r>
      <w:r w:rsidR="00180627" w:rsidRPr="00DC25DA">
        <w:tab/>
      </w:r>
      <w:r w:rsidR="00A53A78" w:rsidRPr="00DC25DA">
        <w:tab/>
      </w:r>
      <w:r w:rsidRPr="00DC25DA">
        <w:t>1</w:t>
      </w:r>
      <w:r w:rsidR="00180627" w:rsidRPr="00DC25DA">
        <w:tab/>
      </w:r>
    </w:p>
    <w:p w14:paraId="4780DFD1" w14:textId="2F265CE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Served </w:t>
      </w:r>
      <w:r w:rsidR="00512CCE" w:rsidRPr="00DC25DA">
        <w:rPr>
          <w:rFonts w:ascii="Courier New" w:hAnsi="Courier New" w:cs="Courier New"/>
          <w:sz w:val="20"/>
          <w:szCs w:val="20"/>
        </w:rPr>
        <w:t>May 1975</w:t>
      </w:r>
      <w:r w:rsidR="00131D3E" w:rsidRPr="00DC25DA">
        <w:rPr>
          <w:rFonts w:ascii="Courier New" w:hAnsi="Courier New" w:cs="Courier New"/>
          <w:sz w:val="20"/>
          <w:szCs w:val="20"/>
        </w:rPr>
        <w:t xml:space="preserve"> - July 1990</w:t>
      </w:r>
    </w:p>
    <w:p w14:paraId="4780DFD2" w14:textId="1982BD2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w:t>
      </w:r>
      <w:r w:rsidR="00400572" w:rsidRPr="00DC25DA">
        <w:rPr>
          <w:rFonts w:ascii="Courier New" w:hAnsi="Courier New" w:cs="Courier New"/>
          <w:sz w:val="20"/>
          <w:szCs w:val="20"/>
        </w:rPr>
        <w:t>l</w:t>
      </w:r>
      <w:r w:rsidR="00131D3E" w:rsidRPr="00DC25DA">
        <w:rPr>
          <w:rFonts w:ascii="Courier New" w:hAnsi="Courier New" w:cs="Courier New"/>
          <w:sz w:val="20"/>
          <w:szCs w:val="20"/>
        </w:rPr>
        <w:t>ess than 17 years old/no active duty)</w:t>
      </w:r>
    </w:p>
    <w:p w14:paraId="4780DFD3" w14:textId="24E750E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.Did not serve this period</w:t>
      </w:r>
      <w:r w:rsidRPr="00DC25DA">
        <w:rPr>
          <w:rFonts w:ascii="Courier New" w:hAnsi="Courier New" w:cs="Courier New"/>
          <w:sz w:val="20"/>
          <w:szCs w:val="20"/>
        </w:rPr>
        <w:tab/>
      </w:r>
      <w:r w:rsidRPr="00DC25DA">
        <w:rPr>
          <w:rFonts w:ascii="Courier New" w:hAnsi="Courier New" w:cs="Courier New"/>
          <w:sz w:val="20"/>
          <w:szCs w:val="20"/>
        </w:rPr>
        <w:tab/>
      </w:r>
    </w:p>
    <w:p w14:paraId="4780DFD4" w14:textId="17195A9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.Served this period</w:t>
      </w:r>
    </w:p>
    <w:p w14:paraId="4780DFD5" w14:textId="77777777" w:rsidR="00131D3E" w:rsidRPr="00DC25DA" w:rsidRDefault="00131D3E" w:rsidP="0053032F">
      <w:pPr>
        <w:widowControl/>
        <w:rPr>
          <w:rFonts w:ascii="Courier New" w:hAnsi="Courier New" w:cs="Courier New"/>
          <w:sz w:val="20"/>
          <w:szCs w:val="20"/>
        </w:rPr>
      </w:pPr>
    </w:p>
    <w:p w14:paraId="4780DFDC" w14:textId="623A264D" w:rsidR="00131D3E" w:rsidRPr="00DC25DA" w:rsidRDefault="00131D3E" w:rsidP="0053032F">
      <w:pPr>
        <w:pStyle w:val="Heading3"/>
      </w:pPr>
      <w:r w:rsidRPr="00DC25DA">
        <w:t>MLPE</w:t>
      </w:r>
      <w:r w:rsidR="00180627" w:rsidRPr="00DC25DA">
        <w:tab/>
      </w:r>
      <w:r w:rsidR="00A53A78" w:rsidRPr="00DC25DA">
        <w:tab/>
      </w:r>
      <w:r w:rsidRPr="00DC25DA">
        <w:t>1</w:t>
      </w:r>
      <w:r w:rsidR="00180627" w:rsidRPr="00DC25DA">
        <w:tab/>
      </w:r>
    </w:p>
    <w:p w14:paraId="4780DFDD" w14:textId="53B20EE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Served Vietnam era (August 1964 - April 1975)</w:t>
      </w:r>
    </w:p>
    <w:p w14:paraId="4780DFDE" w14:textId="106B0A9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w:t>
      </w:r>
      <w:r w:rsidR="00400572" w:rsidRPr="00DC25DA">
        <w:rPr>
          <w:rFonts w:ascii="Courier New" w:hAnsi="Courier New" w:cs="Courier New"/>
          <w:sz w:val="20"/>
          <w:szCs w:val="20"/>
        </w:rPr>
        <w:t>l</w:t>
      </w:r>
      <w:r w:rsidR="00131D3E" w:rsidRPr="00DC25DA">
        <w:rPr>
          <w:rFonts w:ascii="Courier New" w:hAnsi="Courier New" w:cs="Courier New"/>
          <w:sz w:val="20"/>
          <w:szCs w:val="20"/>
        </w:rPr>
        <w:t>ess than 17 years old/no active duty)</w:t>
      </w:r>
    </w:p>
    <w:p w14:paraId="4780DFDF" w14:textId="1A2F1DB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.Did not serve this period</w:t>
      </w:r>
      <w:r w:rsidRPr="00DC25DA">
        <w:rPr>
          <w:rFonts w:ascii="Courier New" w:hAnsi="Courier New" w:cs="Courier New"/>
          <w:sz w:val="20"/>
          <w:szCs w:val="20"/>
        </w:rPr>
        <w:tab/>
      </w:r>
      <w:r w:rsidRPr="00DC25DA">
        <w:rPr>
          <w:rFonts w:ascii="Courier New" w:hAnsi="Courier New" w:cs="Courier New"/>
          <w:sz w:val="20"/>
          <w:szCs w:val="20"/>
        </w:rPr>
        <w:tab/>
      </w:r>
    </w:p>
    <w:p w14:paraId="4780DFE0" w14:textId="7E37AE2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.Served this period</w:t>
      </w:r>
    </w:p>
    <w:p w14:paraId="4780DFE1" w14:textId="77777777" w:rsidR="00131D3E" w:rsidRPr="00DC25DA" w:rsidRDefault="00131D3E" w:rsidP="0053032F">
      <w:pPr>
        <w:widowControl/>
        <w:rPr>
          <w:rFonts w:ascii="Courier New" w:hAnsi="Courier New" w:cs="Courier New"/>
          <w:sz w:val="20"/>
          <w:szCs w:val="20"/>
        </w:rPr>
      </w:pPr>
    </w:p>
    <w:p w14:paraId="4780DFE2" w14:textId="6BDC394D" w:rsidR="00131D3E" w:rsidRPr="00DC25DA" w:rsidRDefault="00131D3E" w:rsidP="0053032F">
      <w:pPr>
        <w:pStyle w:val="Heading3"/>
      </w:pPr>
      <w:r w:rsidRPr="00DC25DA">
        <w:t>MLPF</w:t>
      </w:r>
      <w:r w:rsidR="00512CCE" w:rsidRPr="00DC25DA">
        <w:t>G</w:t>
      </w:r>
      <w:r w:rsidR="00180627" w:rsidRPr="00DC25DA">
        <w:tab/>
      </w:r>
      <w:r w:rsidR="00A53A78" w:rsidRPr="00DC25DA">
        <w:tab/>
      </w:r>
      <w:r w:rsidRPr="00DC25DA">
        <w:t>1</w:t>
      </w:r>
      <w:r w:rsidR="00180627" w:rsidRPr="00DC25DA">
        <w:tab/>
      </w:r>
    </w:p>
    <w:p w14:paraId="4780DFE3" w14:textId="73D9161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Served </w:t>
      </w:r>
      <w:r w:rsidR="00512CCE" w:rsidRPr="00DC25DA">
        <w:rPr>
          <w:rFonts w:ascii="Courier New" w:hAnsi="Courier New" w:cs="Courier New"/>
          <w:sz w:val="20"/>
          <w:szCs w:val="20"/>
        </w:rPr>
        <w:t>February 1955</w:t>
      </w:r>
      <w:r w:rsidR="00131D3E" w:rsidRPr="00DC25DA">
        <w:rPr>
          <w:rFonts w:ascii="Courier New" w:hAnsi="Courier New" w:cs="Courier New"/>
          <w:sz w:val="20"/>
          <w:szCs w:val="20"/>
        </w:rPr>
        <w:t xml:space="preserve"> - July 1964</w:t>
      </w:r>
    </w:p>
    <w:p w14:paraId="4780DFE4" w14:textId="3FE435B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w:t>
      </w:r>
      <w:r w:rsidR="00400572" w:rsidRPr="00DC25DA">
        <w:rPr>
          <w:rFonts w:ascii="Courier New" w:hAnsi="Courier New" w:cs="Courier New"/>
          <w:sz w:val="20"/>
          <w:szCs w:val="20"/>
        </w:rPr>
        <w:t>l</w:t>
      </w:r>
      <w:r w:rsidR="00131D3E" w:rsidRPr="00DC25DA">
        <w:rPr>
          <w:rFonts w:ascii="Courier New" w:hAnsi="Courier New" w:cs="Courier New"/>
          <w:sz w:val="20"/>
          <w:szCs w:val="20"/>
        </w:rPr>
        <w:t>ess than 17 years old/no active duty)</w:t>
      </w:r>
    </w:p>
    <w:p w14:paraId="4780DFE5" w14:textId="1A17ED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.Did not serve this period</w:t>
      </w:r>
      <w:r w:rsidRPr="00DC25DA">
        <w:rPr>
          <w:rFonts w:ascii="Courier New" w:hAnsi="Courier New" w:cs="Courier New"/>
          <w:sz w:val="20"/>
          <w:szCs w:val="20"/>
        </w:rPr>
        <w:tab/>
      </w:r>
      <w:r w:rsidRPr="00DC25DA">
        <w:rPr>
          <w:rFonts w:ascii="Courier New" w:hAnsi="Courier New" w:cs="Courier New"/>
          <w:sz w:val="20"/>
          <w:szCs w:val="20"/>
        </w:rPr>
        <w:tab/>
      </w:r>
    </w:p>
    <w:p w14:paraId="4780DFE6" w14:textId="5721F6A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.Served this period</w:t>
      </w:r>
    </w:p>
    <w:p w14:paraId="4780DFED" w14:textId="77777777" w:rsidR="00CF570F" w:rsidRPr="00DC25DA" w:rsidRDefault="00CF570F" w:rsidP="0053032F">
      <w:pPr>
        <w:widowControl/>
        <w:rPr>
          <w:rFonts w:ascii="Courier New" w:hAnsi="Courier New" w:cs="Courier New"/>
          <w:sz w:val="20"/>
          <w:szCs w:val="20"/>
        </w:rPr>
      </w:pPr>
    </w:p>
    <w:p w14:paraId="4780DFEE" w14:textId="7A8F3D4C" w:rsidR="00131D3E" w:rsidRPr="00DC25DA" w:rsidRDefault="00131D3E" w:rsidP="0053032F">
      <w:pPr>
        <w:pStyle w:val="Heading3"/>
      </w:pPr>
      <w:r w:rsidRPr="00DC25DA">
        <w:t>MLPH</w:t>
      </w:r>
      <w:r w:rsidR="00180627" w:rsidRPr="00DC25DA">
        <w:tab/>
      </w:r>
      <w:r w:rsidR="00A53A78" w:rsidRPr="00DC25DA">
        <w:tab/>
      </w:r>
      <w:r w:rsidRPr="00DC25DA">
        <w:t>1</w:t>
      </w:r>
      <w:r w:rsidR="00180627" w:rsidRPr="00DC25DA">
        <w:tab/>
      </w:r>
    </w:p>
    <w:p w14:paraId="4780DFEF" w14:textId="2DFF992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Served Korean War (July 1950 - January 1955)</w:t>
      </w:r>
    </w:p>
    <w:p w14:paraId="4780DFF0" w14:textId="1A48D6F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w:t>
      </w:r>
      <w:r w:rsidR="00400572" w:rsidRPr="00DC25DA">
        <w:rPr>
          <w:rFonts w:ascii="Courier New" w:hAnsi="Courier New" w:cs="Courier New"/>
          <w:sz w:val="20"/>
          <w:szCs w:val="20"/>
        </w:rPr>
        <w:t>l</w:t>
      </w:r>
      <w:r w:rsidR="00131D3E" w:rsidRPr="00DC25DA">
        <w:rPr>
          <w:rFonts w:ascii="Courier New" w:hAnsi="Courier New" w:cs="Courier New"/>
          <w:sz w:val="20"/>
          <w:szCs w:val="20"/>
        </w:rPr>
        <w:t>ess than 17 years old/no active duty)</w:t>
      </w:r>
    </w:p>
    <w:p w14:paraId="4780DFF1" w14:textId="6B69405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.Did not serve this period</w:t>
      </w:r>
      <w:r w:rsidRPr="00DC25DA">
        <w:rPr>
          <w:rFonts w:ascii="Courier New" w:hAnsi="Courier New" w:cs="Courier New"/>
          <w:sz w:val="20"/>
          <w:szCs w:val="20"/>
        </w:rPr>
        <w:tab/>
      </w:r>
      <w:r w:rsidRPr="00DC25DA">
        <w:rPr>
          <w:rFonts w:ascii="Courier New" w:hAnsi="Courier New" w:cs="Courier New"/>
          <w:sz w:val="20"/>
          <w:szCs w:val="20"/>
        </w:rPr>
        <w:tab/>
      </w:r>
    </w:p>
    <w:p w14:paraId="4780DFF2" w14:textId="067646C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.Served this period</w:t>
      </w:r>
    </w:p>
    <w:p w14:paraId="4780DFF3" w14:textId="77777777" w:rsidR="00131D3E" w:rsidRPr="00DC25DA" w:rsidRDefault="00131D3E" w:rsidP="0053032F">
      <w:pPr>
        <w:widowControl/>
        <w:rPr>
          <w:rFonts w:ascii="Courier New" w:hAnsi="Courier New" w:cs="Courier New"/>
          <w:sz w:val="20"/>
          <w:szCs w:val="20"/>
        </w:rPr>
      </w:pPr>
    </w:p>
    <w:p w14:paraId="4780DFF4" w14:textId="642F9640" w:rsidR="00131D3E" w:rsidRPr="00DC25DA" w:rsidRDefault="00131D3E" w:rsidP="0053032F">
      <w:pPr>
        <w:pStyle w:val="Heading3"/>
      </w:pPr>
      <w:r w:rsidRPr="00DC25DA">
        <w:t>MLPI</w:t>
      </w:r>
      <w:r w:rsidR="00A53A78" w:rsidRPr="00DC25DA">
        <w:tab/>
      </w:r>
      <w:r w:rsidR="00180627" w:rsidRPr="00DC25DA">
        <w:tab/>
      </w:r>
      <w:r w:rsidRPr="00DC25DA">
        <w:t>1</w:t>
      </w:r>
      <w:r w:rsidR="00180627" w:rsidRPr="00DC25DA">
        <w:tab/>
      </w:r>
    </w:p>
    <w:p w14:paraId="4780DFF5" w14:textId="2CE7082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Served January 1947 - June 1950</w:t>
      </w:r>
    </w:p>
    <w:p w14:paraId="4780DFF6" w14:textId="1190DE5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w:t>
      </w:r>
      <w:r w:rsidR="00400572" w:rsidRPr="00DC25DA">
        <w:rPr>
          <w:rFonts w:ascii="Courier New" w:hAnsi="Courier New" w:cs="Courier New"/>
          <w:sz w:val="20"/>
          <w:szCs w:val="20"/>
        </w:rPr>
        <w:t>l</w:t>
      </w:r>
      <w:r w:rsidR="00131D3E" w:rsidRPr="00DC25DA">
        <w:rPr>
          <w:rFonts w:ascii="Courier New" w:hAnsi="Courier New" w:cs="Courier New"/>
          <w:sz w:val="20"/>
          <w:szCs w:val="20"/>
        </w:rPr>
        <w:t>ess than 17 years old/no active duty)</w:t>
      </w:r>
    </w:p>
    <w:p w14:paraId="4780DFF7" w14:textId="081E2CB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.Did not serve this period</w:t>
      </w:r>
      <w:r w:rsidRPr="00DC25DA">
        <w:rPr>
          <w:rFonts w:ascii="Courier New" w:hAnsi="Courier New" w:cs="Courier New"/>
          <w:sz w:val="20"/>
          <w:szCs w:val="20"/>
        </w:rPr>
        <w:tab/>
      </w:r>
      <w:r w:rsidRPr="00DC25DA">
        <w:rPr>
          <w:rFonts w:ascii="Courier New" w:hAnsi="Courier New" w:cs="Courier New"/>
          <w:sz w:val="20"/>
          <w:szCs w:val="20"/>
        </w:rPr>
        <w:tab/>
      </w:r>
    </w:p>
    <w:p w14:paraId="4780DFF8" w14:textId="4E0B68E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.Served this period</w:t>
      </w:r>
    </w:p>
    <w:p w14:paraId="4780DFF9" w14:textId="77777777" w:rsidR="00131D3E" w:rsidRPr="00DC25DA" w:rsidRDefault="00131D3E" w:rsidP="0053032F">
      <w:pPr>
        <w:widowControl/>
        <w:rPr>
          <w:rFonts w:ascii="Courier New" w:hAnsi="Courier New" w:cs="Courier New"/>
          <w:sz w:val="20"/>
          <w:szCs w:val="20"/>
        </w:rPr>
      </w:pPr>
    </w:p>
    <w:p w14:paraId="4780DFFA" w14:textId="10A40904" w:rsidR="00131D3E" w:rsidRPr="00DC25DA" w:rsidRDefault="00131D3E" w:rsidP="0053032F">
      <w:pPr>
        <w:pStyle w:val="Heading3"/>
      </w:pPr>
      <w:r w:rsidRPr="00DC25DA">
        <w:t>MLPJ</w:t>
      </w:r>
      <w:r w:rsidR="00180627" w:rsidRPr="00DC25DA">
        <w:tab/>
      </w:r>
      <w:r w:rsidR="00A53A78" w:rsidRPr="00DC25DA">
        <w:tab/>
      </w:r>
      <w:r w:rsidRPr="00DC25DA">
        <w:t>1</w:t>
      </w:r>
      <w:r w:rsidR="00180627" w:rsidRPr="00DC25DA">
        <w:tab/>
      </w:r>
    </w:p>
    <w:p w14:paraId="4780DFFB" w14:textId="27BA091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Served World War II (December 1941 - December 1946)</w:t>
      </w:r>
    </w:p>
    <w:p w14:paraId="4780DFFC" w14:textId="2B6F312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w:t>
      </w:r>
      <w:r w:rsidR="00400572" w:rsidRPr="00DC25DA">
        <w:rPr>
          <w:rFonts w:ascii="Courier New" w:hAnsi="Courier New" w:cs="Courier New"/>
          <w:sz w:val="20"/>
          <w:szCs w:val="20"/>
        </w:rPr>
        <w:t>l</w:t>
      </w:r>
      <w:r w:rsidR="00131D3E" w:rsidRPr="00DC25DA">
        <w:rPr>
          <w:rFonts w:ascii="Courier New" w:hAnsi="Courier New" w:cs="Courier New"/>
          <w:sz w:val="20"/>
          <w:szCs w:val="20"/>
        </w:rPr>
        <w:t>ess than 17 years old/no active duty)</w:t>
      </w:r>
    </w:p>
    <w:p w14:paraId="4E635F1A" w14:textId="77777777" w:rsidR="00A53A78"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.Did not serve this period</w:t>
      </w:r>
    </w:p>
    <w:p w14:paraId="4780DFFE" w14:textId="5544454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.Served this period</w:t>
      </w:r>
    </w:p>
    <w:p w14:paraId="4780DFFF" w14:textId="77777777" w:rsidR="00131D3E" w:rsidRPr="00DC25DA" w:rsidRDefault="00131D3E" w:rsidP="0053032F">
      <w:pPr>
        <w:widowControl/>
        <w:rPr>
          <w:rFonts w:ascii="Courier New" w:hAnsi="Courier New" w:cs="Courier New"/>
          <w:sz w:val="20"/>
          <w:szCs w:val="20"/>
        </w:rPr>
      </w:pPr>
    </w:p>
    <w:p w14:paraId="4780E000" w14:textId="54D362D8" w:rsidR="00131D3E" w:rsidRPr="00DC25DA" w:rsidRDefault="00131D3E" w:rsidP="0053032F">
      <w:pPr>
        <w:pStyle w:val="Heading3"/>
      </w:pPr>
      <w:r w:rsidRPr="00DC25DA">
        <w:lastRenderedPageBreak/>
        <w:t>MLPK</w:t>
      </w:r>
      <w:r w:rsidR="0062027B" w:rsidRPr="00DC25DA">
        <w:tab/>
      </w:r>
      <w:r w:rsidR="00180627" w:rsidRPr="00DC25DA">
        <w:tab/>
      </w:r>
      <w:r w:rsidRPr="00DC25DA">
        <w:t>1</w:t>
      </w:r>
      <w:r w:rsidR="00180627" w:rsidRPr="00DC25DA">
        <w:tab/>
      </w:r>
    </w:p>
    <w:p w14:paraId="4780E001" w14:textId="655DA65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Served November 1941 or earlier</w:t>
      </w:r>
    </w:p>
    <w:p w14:paraId="4780E002" w14:textId="7E7DB1B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w:t>
      </w:r>
      <w:r w:rsidR="00400572" w:rsidRPr="00DC25DA">
        <w:rPr>
          <w:rFonts w:ascii="Courier New" w:hAnsi="Courier New" w:cs="Courier New"/>
          <w:sz w:val="20"/>
          <w:szCs w:val="20"/>
        </w:rPr>
        <w:t>l</w:t>
      </w:r>
      <w:r w:rsidR="00131D3E" w:rsidRPr="00DC25DA">
        <w:rPr>
          <w:rFonts w:ascii="Courier New" w:hAnsi="Courier New" w:cs="Courier New"/>
          <w:sz w:val="20"/>
          <w:szCs w:val="20"/>
        </w:rPr>
        <w:t>ess than 17 years old/no active duty)</w:t>
      </w:r>
    </w:p>
    <w:p w14:paraId="4780E003" w14:textId="233D8F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.Did not serve this period</w:t>
      </w:r>
      <w:r w:rsidRPr="00DC25DA">
        <w:rPr>
          <w:rFonts w:ascii="Courier New" w:hAnsi="Courier New" w:cs="Courier New"/>
          <w:sz w:val="20"/>
          <w:szCs w:val="20"/>
        </w:rPr>
        <w:tab/>
      </w:r>
      <w:r w:rsidRPr="00DC25DA">
        <w:rPr>
          <w:rFonts w:ascii="Courier New" w:hAnsi="Courier New" w:cs="Courier New"/>
          <w:sz w:val="20"/>
          <w:szCs w:val="20"/>
        </w:rPr>
        <w:tab/>
      </w:r>
    </w:p>
    <w:p w14:paraId="4780E004" w14:textId="6291097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.Served this period</w:t>
      </w:r>
    </w:p>
    <w:p w14:paraId="4780E005" w14:textId="77777777" w:rsidR="00131D3E" w:rsidRPr="00DC25DA" w:rsidRDefault="00131D3E" w:rsidP="0053032F">
      <w:pPr>
        <w:widowControl/>
        <w:rPr>
          <w:rFonts w:ascii="Courier New" w:hAnsi="Courier New" w:cs="Courier New"/>
          <w:sz w:val="20"/>
          <w:szCs w:val="20"/>
        </w:rPr>
      </w:pPr>
    </w:p>
    <w:p w14:paraId="4780E006" w14:textId="4C83D78E" w:rsidR="00131D3E" w:rsidRPr="00DC25DA" w:rsidRDefault="00131D3E" w:rsidP="0053032F">
      <w:pPr>
        <w:pStyle w:val="Heading3"/>
      </w:pPr>
      <w:r w:rsidRPr="00DC25DA">
        <w:t>NWAB</w:t>
      </w:r>
      <w:r w:rsidR="00180627" w:rsidRPr="00DC25DA">
        <w:tab/>
      </w:r>
      <w:r w:rsidR="0062027B" w:rsidRPr="00DC25DA">
        <w:tab/>
      </w:r>
      <w:r w:rsidRPr="00DC25DA">
        <w:t>1 (UNEDITED - See "Employment Status Recode" (ESR))</w:t>
      </w:r>
    </w:p>
    <w:p w14:paraId="4780E007" w14:textId="7BE914B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Temporary absence from work </w:t>
      </w:r>
    </w:p>
    <w:p w14:paraId="4780E008" w14:textId="57C791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16 years old/at work/on layoff)</w:t>
      </w:r>
    </w:p>
    <w:p w14:paraId="4780E009" w14:textId="1D474F6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E00A" w14:textId="3BE7B19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E00B" w14:textId="0153920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.Did not report</w:t>
      </w:r>
    </w:p>
    <w:p w14:paraId="4780E00C" w14:textId="77777777" w:rsidR="00131D3E" w:rsidRPr="00DC25DA" w:rsidRDefault="00131D3E" w:rsidP="0053032F">
      <w:pPr>
        <w:widowControl/>
        <w:rPr>
          <w:rFonts w:ascii="Courier New" w:hAnsi="Courier New" w:cs="Courier New"/>
          <w:sz w:val="20"/>
          <w:szCs w:val="20"/>
        </w:rPr>
      </w:pPr>
    </w:p>
    <w:p w14:paraId="4780E00D" w14:textId="78F14051" w:rsidR="00131D3E" w:rsidRPr="00DC25DA" w:rsidRDefault="00131D3E" w:rsidP="0053032F">
      <w:pPr>
        <w:pStyle w:val="Heading3"/>
        <w:rPr>
          <w:rFonts w:ascii="Shruti" w:hAnsi="Shruti" w:cs="Shruti"/>
        </w:rPr>
      </w:pPr>
      <w:r w:rsidRPr="00DC25DA">
        <w:t>NWAV</w:t>
      </w:r>
      <w:r w:rsidR="00180627" w:rsidRPr="00DC25DA">
        <w:tab/>
      </w:r>
      <w:r w:rsidR="0062027B" w:rsidRPr="00DC25DA">
        <w:tab/>
      </w:r>
      <w:r w:rsidRPr="00DC25DA">
        <w:t>1 (UNEDITED - See "Employment Status Recode" (ESR))</w:t>
      </w:r>
      <w:r w:rsidR="00180627" w:rsidRPr="00DC25DA">
        <w:tab/>
      </w:r>
    </w:p>
    <w:p w14:paraId="4780E00E" w14:textId="5F0BB04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Available for work</w:t>
      </w:r>
    </w:p>
    <w:p w14:paraId="4780E00F" w14:textId="31E35E8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16 years/at work/not looking)</w:t>
      </w:r>
    </w:p>
    <w:p w14:paraId="4780E010" w14:textId="69B0AB5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E011" w14:textId="745EFB1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 temporarily ill</w:t>
      </w:r>
    </w:p>
    <w:p w14:paraId="4780E012" w14:textId="0E9FB1E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.No, other reasons</w:t>
      </w:r>
    </w:p>
    <w:p w14:paraId="4780E013" w14:textId="707B64B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.No, unspecified</w:t>
      </w:r>
    </w:p>
    <w:p w14:paraId="4780E014" w14:textId="70AD2B6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.Did not report</w:t>
      </w:r>
    </w:p>
    <w:p w14:paraId="40B921BB" w14:textId="77777777" w:rsidR="00F2611F" w:rsidRPr="00DC25DA" w:rsidRDefault="00F2611F" w:rsidP="0053032F">
      <w:pPr>
        <w:widowControl/>
        <w:rPr>
          <w:rFonts w:ascii="Courier New" w:hAnsi="Courier New" w:cs="Courier New"/>
          <w:sz w:val="20"/>
          <w:szCs w:val="20"/>
        </w:rPr>
      </w:pPr>
    </w:p>
    <w:p w14:paraId="4780E016" w14:textId="5A3D6C8B" w:rsidR="008D12C2" w:rsidRPr="00DC25DA" w:rsidRDefault="00131D3E" w:rsidP="0053032F">
      <w:pPr>
        <w:pStyle w:val="Heading3"/>
      </w:pPr>
      <w:r w:rsidRPr="00DC25DA">
        <w:t>NWLA</w:t>
      </w:r>
      <w:r w:rsidR="00180627" w:rsidRPr="00DC25DA">
        <w:tab/>
      </w:r>
      <w:r w:rsidR="0062027B" w:rsidRPr="00DC25DA">
        <w:tab/>
      </w:r>
      <w:r w:rsidRPr="00DC25DA">
        <w:t>1 (UNEDITED - See "Employment Status Recode" (ESR))</w:t>
      </w:r>
      <w:r w:rsidR="00180627" w:rsidRPr="00DC25DA">
        <w:tab/>
      </w:r>
      <w:r w:rsidR="00180627" w:rsidRPr="00DC25DA">
        <w:tab/>
      </w:r>
    </w:p>
    <w:p w14:paraId="4780E017" w14:textId="00DE49E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On layoff from work</w:t>
      </w:r>
    </w:p>
    <w:p w14:paraId="4780E018" w14:textId="65E0FDB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16 years old/at work)</w:t>
      </w:r>
      <w:r w:rsidRPr="00DC25DA">
        <w:rPr>
          <w:rFonts w:ascii="Courier New" w:hAnsi="Courier New" w:cs="Courier New"/>
          <w:sz w:val="20"/>
          <w:szCs w:val="20"/>
        </w:rPr>
        <w:tab/>
      </w:r>
    </w:p>
    <w:p w14:paraId="4780E019" w14:textId="6921433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r w:rsidRPr="00DC25DA">
        <w:rPr>
          <w:rFonts w:ascii="Courier New" w:hAnsi="Courier New" w:cs="Courier New"/>
          <w:sz w:val="20"/>
          <w:szCs w:val="20"/>
        </w:rPr>
        <w:tab/>
      </w:r>
      <w:r w:rsidRPr="00DC25DA">
        <w:rPr>
          <w:rFonts w:ascii="Courier New" w:hAnsi="Courier New" w:cs="Courier New"/>
          <w:sz w:val="20"/>
          <w:szCs w:val="20"/>
        </w:rPr>
        <w:tab/>
      </w:r>
    </w:p>
    <w:p w14:paraId="4780E01A" w14:textId="4808A41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E01B" w14:textId="1048372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.Did not report</w:t>
      </w:r>
    </w:p>
    <w:p w14:paraId="4780E01C" w14:textId="77777777" w:rsidR="00131D3E" w:rsidRPr="00DC25DA" w:rsidRDefault="00131D3E" w:rsidP="0053032F">
      <w:pPr>
        <w:widowControl/>
        <w:rPr>
          <w:rFonts w:ascii="Courier New" w:hAnsi="Courier New" w:cs="Courier New"/>
          <w:sz w:val="20"/>
          <w:szCs w:val="20"/>
        </w:rPr>
      </w:pPr>
    </w:p>
    <w:p w14:paraId="4780E01D" w14:textId="0179F9C6" w:rsidR="00131D3E" w:rsidRPr="00DC25DA" w:rsidRDefault="00131D3E" w:rsidP="0053032F">
      <w:pPr>
        <w:pStyle w:val="Heading3"/>
      </w:pPr>
      <w:r w:rsidRPr="00DC25DA">
        <w:t>NWLK</w:t>
      </w:r>
      <w:r w:rsidR="00180627" w:rsidRPr="00DC25DA">
        <w:tab/>
      </w:r>
      <w:r w:rsidR="0062027B" w:rsidRPr="00DC25DA">
        <w:tab/>
      </w:r>
      <w:r w:rsidRPr="00DC25DA">
        <w:t>1 (UNEDITED</w:t>
      </w:r>
      <w:r w:rsidR="000512CF" w:rsidRPr="00DC25DA">
        <w:t xml:space="preserve"> - </w:t>
      </w:r>
      <w:r w:rsidRPr="00DC25DA">
        <w:t xml:space="preserve">See </w:t>
      </w:r>
      <w:r w:rsidR="006914BA" w:rsidRPr="00DC25DA">
        <w:t>“</w:t>
      </w:r>
      <w:r w:rsidRPr="00DC25DA">
        <w:t>Employment Status Recode</w:t>
      </w:r>
      <w:r w:rsidR="006914BA" w:rsidRPr="00DC25DA">
        <w:t>”</w:t>
      </w:r>
      <w:r w:rsidRPr="00DC25DA">
        <w:t xml:space="preserve"> (ESR))   </w:t>
      </w:r>
    </w:p>
    <w:p w14:paraId="4780E01E" w14:textId="401F51C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Looking for work</w:t>
      </w:r>
    </w:p>
    <w:p w14:paraId="4780E01F" w14:textId="4C57CFB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16 years old/at work/temporarily</w:t>
      </w:r>
    </w:p>
    <w:p w14:paraId="4780E020" w14:textId="1AD9D4F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760F19" w:rsidRPr="00DC25DA">
        <w:rPr>
          <w:rFonts w:ascii="Courier New" w:hAnsi="Courier New" w:cs="Courier New"/>
          <w:sz w:val="20"/>
          <w:szCs w:val="20"/>
        </w:rPr>
        <w:t xml:space="preserve">  </w:t>
      </w:r>
      <w:r w:rsidR="00131D3E" w:rsidRPr="00DC25DA">
        <w:rPr>
          <w:rFonts w:ascii="Courier New" w:hAnsi="Courier New" w:cs="Courier New"/>
          <w:sz w:val="20"/>
          <w:szCs w:val="20"/>
        </w:rPr>
        <w:t>.absent/informed of recall)</w:t>
      </w:r>
    </w:p>
    <w:p w14:paraId="4780E021" w14:textId="57EDB81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E022" w14:textId="0F18452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E023" w14:textId="79EF169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.Did not report</w:t>
      </w:r>
    </w:p>
    <w:p w14:paraId="4780E024" w14:textId="77777777" w:rsidR="00AF5046" w:rsidRPr="00DC25DA" w:rsidRDefault="00AF5046" w:rsidP="0053032F">
      <w:pPr>
        <w:widowControl/>
        <w:rPr>
          <w:rFonts w:ascii="Courier New" w:hAnsi="Courier New" w:cs="Courier New"/>
          <w:sz w:val="20"/>
          <w:szCs w:val="20"/>
        </w:rPr>
      </w:pPr>
    </w:p>
    <w:p w14:paraId="4780E025" w14:textId="3F6FDC46" w:rsidR="00131D3E" w:rsidRPr="00DC25DA" w:rsidRDefault="00131D3E" w:rsidP="0053032F">
      <w:pPr>
        <w:pStyle w:val="Heading3"/>
      </w:pPr>
      <w:r w:rsidRPr="00DC25DA">
        <w:t>NWRE</w:t>
      </w:r>
      <w:r w:rsidR="00180627" w:rsidRPr="00DC25DA">
        <w:tab/>
      </w:r>
      <w:r w:rsidR="0062027B" w:rsidRPr="00DC25DA">
        <w:tab/>
      </w:r>
      <w:r w:rsidRPr="00DC25DA">
        <w:t>1 (UNEDITED</w:t>
      </w:r>
      <w:r w:rsidR="000512CF" w:rsidRPr="00DC25DA">
        <w:t xml:space="preserve"> - </w:t>
      </w:r>
      <w:r w:rsidRPr="00DC25DA">
        <w:t xml:space="preserve">See </w:t>
      </w:r>
      <w:r w:rsidR="006914BA" w:rsidRPr="00DC25DA">
        <w:t>“</w:t>
      </w:r>
      <w:r w:rsidRPr="00DC25DA">
        <w:t>Employment Status Recode</w:t>
      </w:r>
      <w:r w:rsidR="006914BA" w:rsidRPr="00DC25DA">
        <w:t>”</w:t>
      </w:r>
      <w:r w:rsidRPr="00DC25DA">
        <w:t xml:space="preserve"> (ESR))  </w:t>
      </w:r>
    </w:p>
    <w:p w14:paraId="4780E026" w14:textId="0E525D7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Informed of recall</w:t>
      </w:r>
      <w:r w:rsidRPr="00DC25DA">
        <w:rPr>
          <w:rFonts w:ascii="Courier New" w:hAnsi="Courier New" w:cs="Courier New"/>
          <w:sz w:val="20"/>
          <w:szCs w:val="20"/>
        </w:rPr>
        <w:tab/>
      </w:r>
    </w:p>
    <w:p w14:paraId="4780E027" w14:textId="0FC82AF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16 years old/at work/not on layoff)</w:t>
      </w:r>
    </w:p>
    <w:p w14:paraId="4780E028" w14:textId="6F87937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E029" w14:textId="6F1665A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w:t>
      </w:r>
    </w:p>
    <w:p w14:paraId="4780E02A" w14:textId="1D6695F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.Did not report</w:t>
      </w:r>
    </w:p>
    <w:p w14:paraId="4780E02B" w14:textId="77777777" w:rsidR="00131D3E" w:rsidRPr="00DC25DA" w:rsidRDefault="00131D3E" w:rsidP="0053032F">
      <w:pPr>
        <w:widowControl/>
        <w:rPr>
          <w:rFonts w:ascii="Courier New" w:hAnsi="Courier New" w:cs="Courier New"/>
          <w:sz w:val="20"/>
          <w:szCs w:val="20"/>
        </w:rPr>
      </w:pPr>
    </w:p>
    <w:p w14:paraId="4780E02C" w14:textId="41623DE0" w:rsidR="00131D3E" w:rsidRPr="00DC25DA" w:rsidRDefault="00131D3E" w:rsidP="0053032F">
      <w:pPr>
        <w:pStyle w:val="Heading3"/>
      </w:pPr>
      <w:r w:rsidRPr="00DC25DA">
        <w:t>OIP</w:t>
      </w:r>
      <w:r w:rsidR="00180627" w:rsidRPr="00DC25DA">
        <w:tab/>
      </w:r>
      <w:r w:rsidR="0062027B" w:rsidRPr="00DC25DA">
        <w:tab/>
      </w:r>
      <w:r w:rsidRPr="00DC25DA">
        <w:t>6</w:t>
      </w:r>
      <w:r w:rsidR="00180627" w:rsidRPr="00DC25DA">
        <w:tab/>
      </w:r>
    </w:p>
    <w:p w14:paraId="4780E02D" w14:textId="781E2B9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All other income past 12 months</w:t>
      </w:r>
    </w:p>
    <w:p w14:paraId="4780E02E" w14:textId="1EF12B1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bbbbbb </w:t>
      </w:r>
      <w:r w:rsidR="00760F19" w:rsidRPr="00DC25DA">
        <w:rPr>
          <w:rFonts w:ascii="Courier New" w:hAnsi="Courier New" w:cs="Courier New"/>
          <w:sz w:val="20"/>
          <w:szCs w:val="20"/>
        </w:rPr>
        <w:tab/>
      </w:r>
      <w:r w:rsidR="00760F19" w:rsidRPr="00DC25DA">
        <w:rPr>
          <w:rFonts w:ascii="Courier New" w:hAnsi="Courier New" w:cs="Courier New"/>
          <w:sz w:val="20"/>
          <w:szCs w:val="20"/>
        </w:rPr>
        <w:tab/>
      </w:r>
      <w:r w:rsidR="00131D3E" w:rsidRPr="00DC25DA">
        <w:rPr>
          <w:rFonts w:ascii="Courier New" w:hAnsi="Courier New" w:cs="Courier New"/>
          <w:sz w:val="20"/>
          <w:szCs w:val="20"/>
        </w:rPr>
        <w:t>.N/A (less than 15 years old)</w:t>
      </w:r>
    </w:p>
    <w:p w14:paraId="4780E02F" w14:textId="250EEA2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000000 </w:t>
      </w:r>
      <w:r w:rsidR="00760F19" w:rsidRPr="00DC25DA">
        <w:rPr>
          <w:rFonts w:ascii="Courier New" w:hAnsi="Courier New" w:cs="Courier New"/>
          <w:sz w:val="20"/>
          <w:szCs w:val="20"/>
        </w:rPr>
        <w:tab/>
      </w:r>
      <w:r w:rsidR="00760F19" w:rsidRPr="00DC25DA">
        <w:rPr>
          <w:rFonts w:ascii="Courier New" w:hAnsi="Courier New" w:cs="Courier New"/>
          <w:sz w:val="20"/>
          <w:szCs w:val="20"/>
        </w:rPr>
        <w:tab/>
      </w:r>
      <w:r w:rsidR="00131D3E" w:rsidRPr="00DC25DA">
        <w:rPr>
          <w:rFonts w:ascii="Courier New" w:hAnsi="Courier New" w:cs="Courier New"/>
          <w:sz w:val="20"/>
          <w:szCs w:val="20"/>
        </w:rPr>
        <w:t>.None</w:t>
      </w:r>
    </w:p>
    <w:p w14:paraId="194FE29F" w14:textId="51EBD572" w:rsidR="00F2611F"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000001..99999 </w:t>
      </w:r>
      <w:r w:rsidR="00760F19" w:rsidRPr="00DC25DA">
        <w:rPr>
          <w:rFonts w:ascii="Courier New" w:hAnsi="Courier New" w:cs="Courier New"/>
          <w:sz w:val="20"/>
          <w:szCs w:val="20"/>
        </w:rPr>
        <w:tab/>
      </w:r>
      <w:r w:rsidR="00131D3E" w:rsidRPr="00DC25DA">
        <w:rPr>
          <w:rFonts w:ascii="Courier New" w:hAnsi="Courier New" w:cs="Courier New"/>
          <w:sz w:val="20"/>
          <w:szCs w:val="20"/>
        </w:rPr>
        <w:t>.$1 to $99999 (Rounded and top-coded)</w:t>
      </w:r>
    </w:p>
    <w:p w14:paraId="4780E031" w14:textId="77777777" w:rsidR="00131D3E" w:rsidRPr="00DC25DA" w:rsidRDefault="00131D3E" w:rsidP="0053032F">
      <w:pPr>
        <w:widowControl/>
        <w:rPr>
          <w:rFonts w:ascii="Shruti" w:hAnsi="Shruti" w:cs="Shruti"/>
          <w:sz w:val="20"/>
          <w:szCs w:val="20"/>
        </w:rPr>
      </w:pPr>
    </w:p>
    <w:p w14:paraId="4780E032" w14:textId="77777777" w:rsidR="00131D3E" w:rsidRPr="00DC25DA" w:rsidRDefault="00131D3E" w:rsidP="0053032F">
      <w:pPr>
        <w:widowControl/>
        <w:rPr>
          <w:rFonts w:ascii="Courier New" w:hAnsi="Courier New" w:cs="Courier New"/>
          <w:sz w:val="20"/>
          <w:szCs w:val="20"/>
        </w:rPr>
      </w:pPr>
      <w:r w:rsidRPr="00DC25DA">
        <w:rPr>
          <w:rFonts w:ascii="Courier New" w:hAnsi="Courier New" w:cs="Courier New"/>
          <w:sz w:val="20"/>
          <w:szCs w:val="20"/>
        </w:rPr>
        <w:t>Note: Use ADJINC to adjust OIP to constant dollars.</w:t>
      </w:r>
    </w:p>
    <w:p w14:paraId="4780E033" w14:textId="77777777" w:rsidR="00131D3E" w:rsidRPr="00DC25DA" w:rsidRDefault="00131D3E" w:rsidP="0053032F">
      <w:pPr>
        <w:widowControl/>
        <w:rPr>
          <w:rFonts w:ascii="Courier New" w:hAnsi="Courier New" w:cs="Courier New"/>
          <w:sz w:val="20"/>
          <w:szCs w:val="20"/>
        </w:rPr>
      </w:pPr>
    </w:p>
    <w:p w14:paraId="4780E034" w14:textId="70EC9483" w:rsidR="00131D3E" w:rsidRPr="00DC25DA" w:rsidRDefault="00131D3E" w:rsidP="0053032F">
      <w:pPr>
        <w:pStyle w:val="Heading3"/>
      </w:pPr>
      <w:r w:rsidRPr="00DC25DA">
        <w:t>PAP</w:t>
      </w:r>
      <w:r w:rsidR="00180627" w:rsidRPr="00DC25DA">
        <w:tab/>
      </w:r>
      <w:r w:rsidR="0062027B" w:rsidRPr="00DC25DA">
        <w:tab/>
      </w:r>
      <w:r w:rsidRPr="00DC25DA">
        <w:t>5</w:t>
      </w:r>
      <w:r w:rsidR="00180627" w:rsidRPr="00DC25DA">
        <w:tab/>
      </w:r>
    </w:p>
    <w:p w14:paraId="4780E035" w14:textId="7048B54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00131D3E" w:rsidRPr="00DC25DA">
        <w:rPr>
          <w:rFonts w:ascii="Courier New" w:hAnsi="Courier New" w:cs="Courier New"/>
          <w:sz w:val="20"/>
          <w:szCs w:val="20"/>
        </w:rPr>
        <w:t>Public assistance income past 12 months</w:t>
      </w:r>
    </w:p>
    <w:p w14:paraId="4780E036" w14:textId="3497A95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bbbbb </w:t>
      </w:r>
      <w:r w:rsidR="00760F19" w:rsidRPr="00DC25DA">
        <w:rPr>
          <w:rFonts w:ascii="Courier New" w:hAnsi="Courier New" w:cs="Courier New"/>
          <w:sz w:val="20"/>
          <w:szCs w:val="20"/>
        </w:rPr>
        <w:tab/>
      </w:r>
      <w:r w:rsidR="00760F19" w:rsidRPr="00DC25DA">
        <w:rPr>
          <w:rFonts w:ascii="Courier New" w:hAnsi="Courier New" w:cs="Courier New"/>
          <w:sz w:val="20"/>
          <w:szCs w:val="20"/>
        </w:rPr>
        <w:tab/>
      </w:r>
      <w:r w:rsidR="00131D3E" w:rsidRPr="00DC25DA">
        <w:rPr>
          <w:rFonts w:ascii="Courier New" w:hAnsi="Courier New" w:cs="Courier New"/>
          <w:sz w:val="20"/>
          <w:szCs w:val="20"/>
        </w:rPr>
        <w:t>.N/A (less than 15 years old)</w:t>
      </w:r>
    </w:p>
    <w:p w14:paraId="4780E037" w14:textId="3948C19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 </w:t>
      </w:r>
      <w:r w:rsidR="00760F19" w:rsidRPr="00DC25DA">
        <w:rPr>
          <w:rFonts w:ascii="Courier New" w:hAnsi="Courier New" w:cs="Courier New"/>
          <w:sz w:val="20"/>
          <w:szCs w:val="20"/>
        </w:rPr>
        <w:tab/>
      </w:r>
      <w:r w:rsidR="00760F19" w:rsidRPr="00DC25DA">
        <w:rPr>
          <w:rFonts w:ascii="Courier New" w:hAnsi="Courier New" w:cs="Courier New"/>
          <w:sz w:val="20"/>
          <w:szCs w:val="20"/>
        </w:rPr>
        <w:tab/>
      </w:r>
      <w:r w:rsidR="00131D3E" w:rsidRPr="00DC25DA">
        <w:rPr>
          <w:rFonts w:ascii="Courier New" w:hAnsi="Courier New" w:cs="Courier New"/>
          <w:sz w:val="20"/>
          <w:szCs w:val="20"/>
        </w:rPr>
        <w:t>.None</w:t>
      </w:r>
    </w:p>
    <w:p w14:paraId="4780E038" w14:textId="77777777" w:rsidR="00131D3E" w:rsidRPr="00DC25DA" w:rsidRDefault="00131D3E" w:rsidP="0053032F">
      <w:pPr>
        <w:widowControl/>
        <w:rPr>
          <w:rFonts w:ascii="Courier New" w:hAnsi="Courier New" w:cs="Courier New"/>
          <w:sz w:val="20"/>
          <w:szCs w:val="20"/>
        </w:rPr>
        <w:sectPr w:rsidR="00131D3E" w:rsidRPr="00DC25DA">
          <w:type w:val="continuous"/>
          <w:pgSz w:w="12240" w:h="15840"/>
          <w:pgMar w:top="1440" w:right="1440" w:bottom="1440" w:left="1440" w:header="1440" w:footer="1440" w:gutter="0"/>
          <w:cols w:space="720"/>
          <w:noEndnote/>
        </w:sectPr>
      </w:pPr>
    </w:p>
    <w:p w14:paraId="4780E039" w14:textId="6E3F8E5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00001..</w:t>
      </w:r>
      <w:ins w:id="54" w:author="Gloria G Guzman (CENSUS/SEHSD FED)" w:date="2018-03-23T10:58:00Z">
        <w:r w:rsidR="00073209">
          <w:rPr>
            <w:rFonts w:ascii="Courier New" w:hAnsi="Courier New" w:cs="Courier New"/>
            <w:sz w:val="20"/>
            <w:szCs w:val="20"/>
          </w:rPr>
          <w:t>30000</w:t>
        </w:r>
      </w:ins>
      <w:del w:id="55" w:author="Gloria G Guzman (CENSUS/SEHSD FED)" w:date="2018-03-23T10:58:00Z">
        <w:r w:rsidR="00131D3E" w:rsidRPr="00DC25DA" w:rsidDel="00073209">
          <w:rPr>
            <w:rFonts w:ascii="Courier New" w:hAnsi="Courier New" w:cs="Courier New"/>
            <w:sz w:val="20"/>
            <w:szCs w:val="20"/>
          </w:rPr>
          <w:delText>99999</w:delText>
        </w:r>
      </w:del>
      <w:r w:rsidR="00760F19" w:rsidRPr="00DC25DA">
        <w:rPr>
          <w:rFonts w:ascii="Courier New" w:hAnsi="Courier New" w:cs="Courier New"/>
          <w:sz w:val="20"/>
          <w:szCs w:val="20"/>
        </w:rPr>
        <w:tab/>
      </w:r>
      <w:r w:rsidR="00131D3E" w:rsidRPr="00DC25DA">
        <w:rPr>
          <w:rFonts w:ascii="Courier New" w:hAnsi="Courier New" w:cs="Courier New"/>
          <w:sz w:val="20"/>
          <w:szCs w:val="20"/>
        </w:rPr>
        <w:t>.$1 to $</w:t>
      </w:r>
      <w:ins w:id="56" w:author="Gloria G Guzman (CENSUS/SEHSD FED)" w:date="2018-03-23T10:58:00Z">
        <w:r w:rsidR="00073209">
          <w:rPr>
            <w:rFonts w:ascii="Courier New" w:hAnsi="Courier New" w:cs="Courier New"/>
            <w:sz w:val="20"/>
            <w:szCs w:val="20"/>
          </w:rPr>
          <w:t>30000</w:t>
        </w:r>
      </w:ins>
      <w:del w:id="57" w:author="Gloria G Guzman (CENSUS/SEHSD FED)" w:date="2018-03-23T10:58:00Z">
        <w:r w:rsidR="00131D3E" w:rsidRPr="00DC25DA" w:rsidDel="00073209">
          <w:rPr>
            <w:rFonts w:ascii="Courier New" w:hAnsi="Courier New" w:cs="Courier New"/>
            <w:sz w:val="20"/>
            <w:szCs w:val="20"/>
          </w:rPr>
          <w:delText>99999</w:delText>
        </w:r>
      </w:del>
      <w:r w:rsidR="00131D3E" w:rsidRPr="00DC25DA">
        <w:rPr>
          <w:rFonts w:ascii="Courier New" w:hAnsi="Courier New" w:cs="Courier New"/>
          <w:sz w:val="20"/>
          <w:szCs w:val="20"/>
        </w:rPr>
        <w:t xml:space="preserve"> (Rounded)</w:t>
      </w:r>
    </w:p>
    <w:p w14:paraId="4780E03A" w14:textId="77777777" w:rsidR="00131D3E" w:rsidRPr="00DC25DA" w:rsidRDefault="00131D3E" w:rsidP="0053032F">
      <w:pPr>
        <w:widowControl/>
        <w:rPr>
          <w:rFonts w:ascii="Courier New" w:hAnsi="Courier New" w:cs="Courier New"/>
          <w:sz w:val="20"/>
          <w:szCs w:val="20"/>
        </w:rPr>
      </w:pPr>
      <w:r w:rsidRPr="00DC25DA">
        <w:rPr>
          <w:rFonts w:ascii="Courier New" w:hAnsi="Courier New" w:cs="Courier New"/>
          <w:sz w:val="20"/>
          <w:szCs w:val="20"/>
        </w:rPr>
        <w:t xml:space="preserve"> </w:t>
      </w:r>
    </w:p>
    <w:p w14:paraId="4780E03B" w14:textId="77777777" w:rsidR="00131D3E" w:rsidRPr="00DC25DA" w:rsidRDefault="00131D3E" w:rsidP="0053032F">
      <w:pPr>
        <w:widowControl/>
        <w:rPr>
          <w:rFonts w:ascii="Courier New" w:hAnsi="Courier New" w:cs="Courier New"/>
          <w:sz w:val="20"/>
          <w:szCs w:val="20"/>
        </w:rPr>
      </w:pPr>
      <w:r w:rsidRPr="00DC25DA">
        <w:rPr>
          <w:rFonts w:ascii="Courier New" w:hAnsi="Courier New" w:cs="Courier New"/>
          <w:sz w:val="20"/>
          <w:szCs w:val="20"/>
        </w:rPr>
        <w:t>Note: Use ADJINC to adjust PAP to constant dollars.</w:t>
      </w:r>
    </w:p>
    <w:p w14:paraId="4780E03C" w14:textId="77777777" w:rsidR="00131D3E" w:rsidRPr="00DC25DA" w:rsidRDefault="00131D3E" w:rsidP="0053032F">
      <w:pPr>
        <w:widowControl/>
        <w:rPr>
          <w:rFonts w:ascii="Courier New" w:hAnsi="Courier New" w:cs="Courier New"/>
          <w:sz w:val="20"/>
          <w:szCs w:val="20"/>
        </w:rPr>
      </w:pPr>
    </w:p>
    <w:p w14:paraId="4780E03D" w14:textId="7B349B8C" w:rsidR="00131D3E" w:rsidRPr="00DC25DA" w:rsidRDefault="00131D3E" w:rsidP="0053032F">
      <w:pPr>
        <w:pStyle w:val="Heading3"/>
      </w:pPr>
      <w:r w:rsidRPr="00DC25DA">
        <w:t>RELP</w:t>
      </w:r>
      <w:r w:rsidR="00180627" w:rsidRPr="00DC25DA">
        <w:tab/>
      </w:r>
      <w:r w:rsidR="001D65FE" w:rsidRPr="00DC25DA">
        <w:tab/>
      </w:r>
      <w:r w:rsidRPr="00DC25DA">
        <w:t>2</w:t>
      </w:r>
      <w:r w:rsidR="00180627" w:rsidRPr="00DC25DA">
        <w:tab/>
      </w:r>
    </w:p>
    <w:p w14:paraId="4780E03E" w14:textId="63970E9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Relationship</w:t>
      </w:r>
    </w:p>
    <w:p w14:paraId="4780E03F" w14:textId="1EC5451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 .Reference person</w:t>
      </w:r>
    </w:p>
    <w:p w14:paraId="4780E040" w14:textId="7F41D5C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 .Husband/wife</w:t>
      </w:r>
    </w:p>
    <w:p w14:paraId="4780E041" w14:textId="3937C62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 .Biological son or daughter</w:t>
      </w:r>
    </w:p>
    <w:p w14:paraId="4780E042" w14:textId="7E3E740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03 .Adopted son or daughter</w:t>
      </w:r>
    </w:p>
    <w:p w14:paraId="4780E043" w14:textId="478E710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04 .Stepson or stepdaughter   </w:t>
      </w:r>
    </w:p>
    <w:p w14:paraId="4780E044" w14:textId="36E62C1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05 .Brother or sister</w:t>
      </w:r>
    </w:p>
    <w:p w14:paraId="4780E045" w14:textId="4DB2638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06 .Father or mother</w:t>
      </w:r>
    </w:p>
    <w:p w14:paraId="4780E046" w14:textId="01F5839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07 .Grandchild</w:t>
      </w:r>
    </w:p>
    <w:p w14:paraId="4780E047" w14:textId="5631359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08 .Parent-in-law</w:t>
      </w:r>
    </w:p>
    <w:p w14:paraId="4780E048" w14:textId="1EC8FB8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 .Son-in-law or daughter-in-law</w:t>
      </w:r>
    </w:p>
    <w:p w14:paraId="4780E049" w14:textId="4D87416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 .Other relative</w:t>
      </w:r>
    </w:p>
    <w:p w14:paraId="4780E04A" w14:textId="4D7F5D2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 .Roomer or boarder</w:t>
      </w:r>
    </w:p>
    <w:p w14:paraId="4780E04B" w14:textId="1B8855D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 .Housemate or roommate</w:t>
      </w:r>
    </w:p>
    <w:p w14:paraId="4780E04C" w14:textId="5555FF7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 .Unmarried partner</w:t>
      </w:r>
    </w:p>
    <w:p w14:paraId="4780E04D" w14:textId="4DC7462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 .Foster child</w:t>
      </w:r>
    </w:p>
    <w:p w14:paraId="4780E04E" w14:textId="2CCA7B4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 .Other nonrelative</w:t>
      </w:r>
    </w:p>
    <w:p w14:paraId="4780E04F" w14:textId="4562193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16 .Institutionalized group quarters population</w:t>
      </w:r>
    </w:p>
    <w:p w14:paraId="4780E050" w14:textId="4C2311F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 .Noninstitutionalized group quarters population</w:t>
      </w:r>
    </w:p>
    <w:p w14:paraId="4780E051" w14:textId="77777777" w:rsidR="00131D3E" w:rsidRPr="00DC25DA" w:rsidRDefault="00131D3E" w:rsidP="0053032F">
      <w:pPr>
        <w:widowControl/>
        <w:rPr>
          <w:rFonts w:ascii="Courier New" w:hAnsi="Courier New" w:cs="Courier New"/>
          <w:sz w:val="20"/>
          <w:szCs w:val="20"/>
        </w:rPr>
      </w:pPr>
    </w:p>
    <w:p w14:paraId="4780E052" w14:textId="2C40323C" w:rsidR="00131D3E" w:rsidRPr="00DC25DA" w:rsidRDefault="00131D3E" w:rsidP="0053032F">
      <w:pPr>
        <w:pStyle w:val="Heading3"/>
      </w:pPr>
      <w:r w:rsidRPr="00DC25DA">
        <w:t>RETP</w:t>
      </w:r>
      <w:r w:rsidR="00180627" w:rsidRPr="00DC25DA">
        <w:tab/>
      </w:r>
      <w:r w:rsidR="001D65FE" w:rsidRPr="00DC25DA">
        <w:tab/>
      </w:r>
      <w:r w:rsidRPr="00DC25DA">
        <w:t>6</w:t>
      </w:r>
      <w:r w:rsidR="00180627" w:rsidRPr="00DC25DA">
        <w:tab/>
      </w:r>
    </w:p>
    <w:p w14:paraId="4780E053" w14:textId="122AAA3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Retirement income past 12 months</w:t>
      </w:r>
    </w:p>
    <w:p w14:paraId="4780E054" w14:textId="77E63A2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bbbbbb </w:t>
      </w:r>
      <w:r w:rsidR="00760F19" w:rsidRPr="00DC25DA">
        <w:rPr>
          <w:rFonts w:ascii="Courier New" w:hAnsi="Courier New" w:cs="Courier New"/>
          <w:sz w:val="20"/>
          <w:szCs w:val="20"/>
        </w:rPr>
        <w:tab/>
      </w:r>
      <w:r w:rsidR="00760F19" w:rsidRPr="00DC25DA">
        <w:rPr>
          <w:rFonts w:ascii="Courier New" w:hAnsi="Courier New" w:cs="Courier New"/>
          <w:sz w:val="20"/>
          <w:szCs w:val="20"/>
        </w:rPr>
        <w:tab/>
      </w:r>
      <w:r w:rsidR="00131D3E" w:rsidRPr="00DC25DA">
        <w:rPr>
          <w:rFonts w:ascii="Courier New" w:hAnsi="Courier New" w:cs="Courier New"/>
          <w:sz w:val="20"/>
          <w:szCs w:val="20"/>
        </w:rPr>
        <w:t>.N/A (less than 15 years old)</w:t>
      </w:r>
    </w:p>
    <w:p w14:paraId="4780E055" w14:textId="5650DF0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000000 </w:t>
      </w:r>
      <w:r w:rsidR="00760F19" w:rsidRPr="00DC25DA">
        <w:rPr>
          <w:rFonts w:ascii="Courier New" w:hAnsi="Courier New" w:cs="Courier New"/>
          <w:sz w:val="20"/>
          <w:szCs w:val="20"/>
        </w:rPr>
        <w:tab/>
      </w:r>
      <w:r w:rsidR="00760F19" w:rsidRPr="00DC25DA">
        <w:rPr>
          <w:rFonts w:ascii="Courier New" w:hAnsi="Courier New" w:cs="Courier New"/>
          <w:sz w:val="20"/>
          <w:szCs w:val="20"/>
        </w:rPr>
        <w:tab/>
      </w:r>
      <w:r w:rsidR="00131D3E" w:rsidRPr="00DC25DA">
        <w:rPr>
          <w:rFonts w:ascii="Courier New" w:hAnsi="Courier New" w:cs="Courier New"/>
          <w:sz w:val="20"/>
          <w:szCs w:val="20"/>
        </w:rPr>
        <w:t>.None</w:t>
      </w:r>
    </w:p>
    <w:p w14:paraId="4780E056" w14:textId="13737AE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000001..999999</w:t>
      </w:r>
      <w:r w:rsidR="00760F19" w:rsidRPr="00DC25DA">
        <w:rPr>
          <w:rFonts w:ascii="Courier New" w:hAnsi="Courier New" w:cs="Courier New"/>
          <w:sz w:val="20"/>
          <w:szCs w:val="20"/>
        </w:rPr>
        <w:tab/>
        <w:t>.</w:t>
      </w:r>
      <w:r w:rsidR="00131D3E" w:rsidRPr="00DC25DA">
        <w:rPr>
          <w:rFonts w:ascii="Courier New" w:hAnsi="Courier New" w:cs="Courier New"/>
          <w:sz w:val="20"/>
          <w:szCs w:val="20"/>
        </w:rPr>
        <w:t>$1 to $999999 (Rounded and top-coded)</w:t>
      </w:r>
    </w:p>
    <w:p w14:paraId="4780E057" w14:textId="77777777" w:rsidR="00131D3E" w:rsidRPr="00DC25DA" w:rsidRDefault="00131D3E" w:rsidP="0053032F">
      <w:pPr>
        <w:widowControl/>
        <w:rPr>
          <w:rFonts w:ascii="Courier New" w:hAnsi="Courier New" w:cs="Courier New"/>
          <w:sz w:val="20"/>
          <w:szCs w:val="20"/>
        </w:rPr>
      </w:pPr>
    </w:p>
    <w:p w14:paraId="4780E058" w14:textId="77777777" w:rsidR="00131D3E" w:rsidRPr="00DC25DA" w:rsidRDefault="00131D3E" w:rsidP="0053032F">
      <w:pPr>
        <w:widowControl/>
        <w:rPr>
          <w:rFonts w:ascii="Courier New" w:hAnsi="Courier New" w:cs="Courier New"/>
          <w:sz w:val="20"/>
          <w:szCs w:val="20"/>
        </w:rPr>
      </w:pPr>
      <w:r w:rsidRPr="00DC25DA">
        <w:rPr>
          <w:rFonts w:ascii="Courier New" w:hAnsi="Courier New" w:cs="Courier New"/>
          <w:sz w:val="20"/>
          <w:szCs w:val="20"/>
        </w:rPr>
        <w:t>Note: Use ADJINC to adjust RETP to constant dollars.</w:t>
      </w:r>
    </w:p>
    <w:p w14:paraId="4780E059" w14:textId="77777777" w:rsidR="00872B1C" w:rsidRPr="00DC25DA" w:rsidRDefault="00872B1C" w:rsidP="0053032F">
      <w:pPr>
        <w:widowControl/>
        <w:rPr>
          <w:rFonts w:ascii="Courier New" w:hAnsi="Courier New" w:cs="Courier New"/>
          <w:sz w:val="20"/>
          <w:szCs w:val="20"/>
        </w:rPr>
      </w:pPr>
    </w:p>
    <w:p w14:paraId="4780E05A" w14:textId="35D402B0" w:rsidR="00131D3E" w:rsidRPr="00DC25DA" w:rsidRDefault="00131D3E" w:rsidP="0053032F">
      <w:pPr>
        <w:pStyle w:val="Heading3"/>
      </w:pPr>
      <w:r w:rsidRPr="00DC25DA">
        <w:t>SCH</w:t>
      </w:r>
      <w:r w:rsidR="00180627" w:rsidRPr="00DC25DA">
        <w:tab/>
      </w:r>
      <w:r w:rsidR="001D65FE" w:rsidRPr="00DC25DA">
        <w:tab/>
      </w:r>
      <w:r w:rsidRPr="00DC25DA">
        <w:t>1</w:t>
      </w:r>
      <w:r w:rsidR="00180627" w:rsidRPr="00DC25DA">
        <w:tab/>
      </w:r>
    </w:p>
    <w:p w14:paraId="4780E05B" w14:textId="41F9EC8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School enrollment</w:t>
      </w:r>
    </w:p>
    <w:p w14:paraId="4780E05C" w14:textId="035ACD2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3 years old)</w:t>
      </w:r>
    </w:p>
    <w:p w14:paraId="4780E05D" w14:textId="54F6484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.No, has not attended in the last 3 months</w:t>
      </w:r>
    </w:p>
    <w:p w14:paraId="4780E05E" w14:textId="6A27A40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.Yes, public school or public college</w:t>
      </w:r>
      <w:r w:rsidRPr="00DC25DA">
        <w:rPr>
          <w:rFonts w:ascii="Courier New" w:hAnsi="Courier New" w:cs="Courier New"/>
          <w:sz w:val="20"/>
          <w:szCs w:val="20"/>
        </w:rPr>
        <w:tab/>
      </w:r>
    </w:p>
    <w:p w14:paraId="4780E05F" w14:textId="01A049B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.Yes, private school or college or home school</w:t>
      </w:r>
    </w:p>
    <w:p w14:paraId="4780E060" w14:textId="77777777" w:rsidR="00131D3E" w:rsidRPr="00DC25DA" w:rsidRDefault="00131D3E" w:rsidP="0053032F">
      <w:pPr>
        <w:widowControl/>
        <w:rPr>
          <w:rFonts w:ascii="Courier New" w:hAnsi="Courier New" w:cs="Courier New"/>
          <w:sz w:val="20"/>
          <w:szCs w:val="20"/>
        </w:rPr>
      </w:pPr>
    </w:p>
    <w:p w14:paraId="27AD2354" w14:textId="77777777" w:rsidR="001D65FE" w:rsidRPr="00DC25DA" w:rsidRDefault="001D65FE" w:rsidP="0053032F">
      <w:pPr>
        <w:widowControl/>
        <w:autoSpaceDE/>
        <w:autoSpaceDN/>
        <w:adjustRightInd/>
        <w:rPr>
          <w:rFonts w:ascii="Courier New" w:hAnsi="Courier New" w:cs="Courier New"/>
          <w:sz w:val="20"/>
          <w:szCs w:val="20"/>
        </w:rPr>
      </w:pPr>
      <w:r w:rsidRPr="00DC25DA">
        <w:br w:type="page"/>
      </w:r>
    </w:p>
    <w:p w14:paraId="4780E061" w14:textId="5936D599" w:rsidR="00131D3E" w:rsidRPr="00DC25DA" w:rsidRDefault="00131D3E" w:rsidP="0053032F">
      <w:pPr>
        <w:pStyle w:val="Heading3"/>
      </w:pPr>
      <w:r w:rsidRPr="00DC25DA">
        <w:lastRenderedPageBreak/>
        <w:t>SCHG</w:t>
      </w:r>
      <w:r w:rsidR="00180627" w:rsidRPr="00DC25DA">
        <w:tab/>
      </w:r>
      <w:r w:rsidR="001D65FE" w:rsidRPr="00DC25DA">
        <w:tab/>
      </w:r>
      <w:r w:rsidRPr="00DC25DA">
        <w:t>2</w:t>
      </w:r>
    </w:p>
    <w:p w14:paraId="4780E062" w14:textId="49A1023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Grade level attending</w:t>
      </w:r>
    </w:p>
    <w:p w14:paraId="4780E063" w14:textId="0755950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 .N/A (not attending school)</w:t>
      </w:r>
    </w:p>
    <w:p w14:paraId="4780E064" w14:textId="1FF718C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 .Nursery school/preschool</w:t>
      </w:r>
    </w:p>
    <w:p w14:paraId="4780E065" w14:textId="60ABA13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 .Kindergarten</w:t>
      </w:r>
    </w:p>
    <w:p w14:paraId="4780E066" w14:textId="4F6DC77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03 .Grade 1</w:t>
      </w:r>
    </w:p>
    <w:p w14:paraId="4780E067" w14:textId="1115DDD8"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04 .Grade 2</w:t>
      </w:r>
    </w:p>
    <w:p w14:paraId="4780E068" w14:textId="1CA904BE"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05 .Grade 3</w:t>
      </w:r>
    </w:p>
    <w:p w14:paraId="4780E069" w14:textId="5DDCF6C9"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06 .Grade 4</w:t>
      </w:r>
    </w:p>
    <w:p w14:paraId="4780E06A" w14:textId="3C3B9EFC"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07 .Grade 5</w:t>
      </w:r>
    </w:p>
    <w:p w14:paraId="4780E06B" w14:textId="31BD3908"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08 .Grade 6</w:t>
      </w:r>
    </w:p>
    <w:p w14:paraId="4780E06C" w14:textId="4A654892"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09 .Grade 7</w:t>
      </w:r>
    </w:p>
    <w:p w14:paraId="4780E06D" w14:textId="062402C4"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10 .Grade 8</w:t>
      </w:r>
    </w:p>
    <w:p w14:paraId="4780E06E" w14:textId="20730303"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11 .Grade 9</w:t>
      </w:r>
    </w:p>
    <w:p w14:paraId="301DFEA0" w14:textId="77777777" w:rsidR="001D65F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12 .Grade 10</w:t>
      </w:r>
    </w:p>
    <w:p w14:paraId="4780E070" w14:textId="09BE00F1"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13 .Grade 11</w:t>
      </w:r>
    </w:p>
    <w:p w14:paraId="4780E071" w14:textId="73EE031E" w:rsidR="00131D3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14 .Grade 12</w:t>
      </w:r>
    </w:p>
    <w:p w14:paraId="4780E072" w14:textId="0490F2D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 .College undergraduate years (freshman to senior)</w:t>
      </w:r>
    </w:p>
    <w:p w14:paraId="4780E073" w14:textId="756887A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16 .Graduate or professional school beyond a bachelor's degree</w:t>
      </w:r>
    </w:p>
    <w:p w14:paraId="4780E074" w14:textId="77777777" w:rsidR="00131D3E" w:rsidRPr="00DC25DA" w:rsidRDefault="00131D3E" w:rsidP="0053032F">
      <w:pPr>
        <w:widowControl/>
        <w:rPr>
          <w:rFonts w:ascii="Courier New" w:hAnsi="Courier New" w:cs="Courier New"/>
          <w:sz w:val="20"/>
          <w:szCs w:val="20"/>
        </w:rPr>
      </w:pPr>
    </w:p>
    <w:p w14:paraId="4780E075" w14:textId="1C73E392" w:rsidR="00131D3E" w:rsidRPr="00DC25DA" w:rsidRDefault="00131D3E" w:rsidP="0053032F">
      <w:pPr>
        <w:pStyle w:val="Heading3"/>
      </w:pPr>
      <w:r w:rsidRPr="00DC25DA">
        <w:t>SCHL</w:t>
      </w:r>
      <w:r w:rsidR="001D65FE" w:rsidRPr="00DC25DA">
        <w:tab/>
      </w:r>
      <w:r w:rsidR="00180627" w:rsidRPr="00DC25DA">
        <w:tab/>
      </w:r>
      <w:r w:rsidRPr="00DC25DA">
        <w:t>2</w:t>
      </w:r>
      <w:r w:rsidR="00180627" w:rsidRPr="00DC25DA">
        <w:tab/>
      </w:r>
    </w:p>
    <w:p w14:paraId="4780E076" w14:textId="1BD5419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Educational attainment</w:t>
      </w:r>
    </w:p>
    <w:p w14:paraId="4780E077" w14:textId="25118EC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 .N/A (less than 3 years old)</w:t>
      </w:r>
    </w:p>
    <w:p w14:paraId="4780E078" w14:textId="37FF6C4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 .No schooling completed</w:t>
      </w:r>
    </w:p>
    <w:p w14:paraId="4780E079" w14:textId="3C0855B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02 .Nursery school, preschool   </w:t>
      </w:r>
    </w:p>
    <w:p w14:paraId="4780E07A" w14:textId="385063D4"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03 .Kindergarten</w:t>
      </w:r>
    </w:p>
    <w:p w14:paraId="4780E07B" w14:textId="0320915F"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04 .Grade 1</w:t>
      </w:r>
    </w:p>
    <w:p w14:paraId="4780E07C" w14:textId="1F17C9FD"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05 .Grade 2</w:t>
      </w:r>
    </w:p>
    <w:p w14:paraId="4780E07D" w14:textId="6BC3A04E"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06 .Grade 3</w:t>
      </w:r>
      <w:r w:rsidRPr="002773BA">
        <w:rPr>
          <w:rFonts w:ascii="Courier New" w:hAnsi="Courier New" w:cs="Courier New"/>
          <w:sz w:val="20"/>
          <w:szCs w:val="20"/>
          <w:lang w:val="es-MX"/>
        </w:rPr>
        <w:tab/>
      </w:r>
      <w:r w:rsidRPr="002773BA">
        <w:rPr>
          <w:rFonts w:ascii="Courier New" w:hAnsi="Courier New" w:cs="Courier New"/>
          <w:sz w:val="20"/>
          <w:szCs w:val="20"/>
          <w:lang w:val="es-MX"/>
        </w:rPr>
        <w:tab/>
      </w:r>
    </w:p>
    <w:p w14:paraId="4780E07E" w14:textId="077369FD"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07 .Grade 4</w:t>
      </w:r>
    </w:p>
    <w:p w14:paraId="4780E07F" w14:textId="65D2376B"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08 .Grade 5</w:t>
      </w:r>
    </w:p>
    <w:p w14:paraId="4780E080" w14:textId="6EBFFF6C"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09 .Grade 6</w:t>
      </w:r>
    </w:p>
    <w:p w14:paraId="4780E081" w14:textId="31D8B640"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10 .Grade 7</w:t>
      </w:r>
      <w:r w:rsidRPr="002773BA">
        <w:rPr>
          <w:rFonts w:ascii="Courier New" w:hAnsi="Courier New" w:cs="Courier New"/>
          <w:sz w:val="20"/>
          <w:szCs w:val="20"/>
          <w:lang w:val="es-MX"/>
        </w:rPr>
        <w:tab/>
      </w:r>
      <w:r w:rsidRPr="002773BA">
        <w:rPr>
          <w:rFonts w:ascii="Courier New" w:hAnsi="Courier New" w:cs="Courier New"/>
          <w:sz w:val="20"/>
          <w:szCs w:val="20"/>
          <w:lang w:val="es-MX"/>
        </w:rPr>
        <w:tab/>
      </w:r>
    </w:p>
    <w:p w14:paraId="4780E082" w14:textId="314EA4DE"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 xml:space="preserve">11 .Grade 8  </w:t>
      </w:r>
    </w:p>
    <w:p w14:paraId="4780E083" w14:textId="722D795A"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12 .Grade 9</w:t>
      </w:r>
    </w:p>
    <w:p w14:paraId="4780E084" w14:textId="5E1D5A4F"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13 .Grade 10</w:t>
      </w:r>
    </w:p>
    <w:p w14:paraId="4780E085" w14:textId="413C640A"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14 .Grade 11</w:t>
      </w:r>
      <w:r w:rsidRPr="002773BA">
        <w:rPr>
          <w:rFonts w:ascii="Courier New" w:hAnsi="Courier New" w:cs="Courier New"/>
          <w:sz w:val="20"/>
          <w:szCs w:val="20"/>
          <w:lang w:val="es-MX"/>
        </w:rPr>
        <w:tab/>
      </w:r>
      <w:r w:rsidRPr="002773BA">
        <w:rPr>
          <w:rFonts w:ascii="Courier New" w:hAnsi="Courier New" w:cs="Courier New"/>
          <w:sz w:val="20"/>
          <w:szCs w:val="20"/>
          <w:lang w:val="es-MX"/>
        </w:rPr>
        <w:tab/>
      </w:r>
    </w:p>
    <w:p w14:paraId="4780E086" w14:textId="784309B9" w:rsidR="00131D3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 xml:space="preserve">15 .12th grade - no diploma   </w:t>
      </w:r>
    </w:p>
    <w:p w14:paraId="4780E087" w14:textId="268DA95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16 .Regular high school diploma</w:t>
      </w:r>
    </w:p>
    <w:p w14:paraId="4780E088" w14:textId="3EDC9C1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 .GED or alternative credential</w:t>
      </w:r>
    </w:p>
    <w:p w14:paraId="4780E089" w14:textId="63CDC3A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18 .Some college, but less than 1 year</w:t>
      </w:r>
    </w:p>
    <w:p w14:paraId="4780E08A" w14:textId="3DB529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 .1 or more years of college credit, no degree</w:t>
      </w:r>
    </w:p>
    <w:p w14:paraId="4780E08B" w14:textId="3CEFCE3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 .Associate's degree</w:t>
      </w:r>
      <w:r w:rsidRPr="00DC25DA">
        <w:rPr>
          <w:rFonts w:ascii="Courier New" w:hAnsi="Courier New" w:cs="Courier New"/>
          <w:sz w:val="20"/>
          <w:szCs w:val="20"/>
        </w:rPr>
        <w:tab/>
      </w:r>
      <w:r w:rsidRPr="00DC25DA">
        <w:rPr>
          <w:rFonts w:ascii="Courier New" w:hAnsi="Courier New" w:cs="Courier New"/>
          <w:sz w:val="20"/>
          <w:szCs w:val="20"/>
        </w:rPr>
        <w:tab/>
      </w:r>
    </w:p>
    <w:p w14:paraId="4780E08C" w14:textId="37DB137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 .Bachelor's degree</w:t>
      </w:r>
    </w:p>
    <w:p w14:paraId="4780E08D" w14:textId="497713D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22 .Master's degree</w:t>
      </w:r>
    </w:p>
    <w:p w14:paraId="4780E08E" w14:textId="06F9007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 .Professional degree beyond a bachelor's degree</w:t>
      </w:r>
    </w:p>
    <w:p w14:paraId="4780E08F" w14:textId="48BFFE2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 .Doctorate degree</w:t>
      </w:r>
    </w:p>
    <w:p w14:paraId="4780E090" w14:textId="77777777" w:rsidR="00493EC8" w:rsidRPr="00DC25DA" w:rsidRDefault="00493EC8" w:rsidP="0053032F">
      <w:pPr>
        <w:widowControl/>
        <w:rPr>
          <w:rFonts w:ascii="Courier New" w:hAnsi="Courier New" w:cs="Courier New"/>
          <w:sz w:val="20"/>
          <w:szCs w:val="20"/>
        </w:rPr>
      </w:pPr>
    </w:p>
    <w:p w14:paraId="4D80E51B" w14:textId="77777777" w:rsidR="001D65FE" w:rsidRPr="00DC25DA" w:rsidRDefault="001D65FE" w:rsidP="0053032F">
      <w:pPr>
        <w:widowControl/>
        <w:autoSpaceDE/>
        <w:autoSpaceDN/>
        <w:adjustRightInd/>
        <w:rPr>
          <w:rFonts w:ascii="Courier New" w:hAnsi="Courier New" w:cs="Courier New"/>
          <w:sz w:val="20"/>
          <w:szCs w:val="20"/>
        </w:rPr>
      </w:pPr>
      <w:r w:rsidRPr="00DC25DA">
        <w:br w:type="page"/>
      </w:r>
    </w:p>
    <w:p w14:paraId="4780E091" w14:textId="24EE25F7" w:rsidR="00131D3E" w:rsidRPr="00DC25DA" w:rsidRDefault="00131D3E" w:rsidP="0053032F">
      <w:pPr>
        <w:pStyle w:val="Heading3"/>
        <w:tabs>
          <w:tab w:val="left" w:pos="720"/>
          <w:tab w:val="left" w:pos="1440"/>
          <w:tab w:val="left" w:pos="3150"/>
        </w:tabs>
      </w:pPr>
      <w:r w:rsidRPr="00DC25DA">
        <w:lastRenderedPageBreak/>
        <w:t>SEMP</w:t>
      </w:r>
      <w:r w:rsidR="00180627" w:rsidRPr="00DC25DA">
        <w:tab/>
      </w:r>
      <w:r w:rsidR="001D65FE" w:rsidRPr="00DC25DA">
        <w:tab/>
      </w:r>
      <w:r w:rsidRPr="00DC25DA">
        <w:t>6</w:t>
      </w:r>
      <w:r w:rsidR="00180627" w:rsidRPr="00DC25DA">
        <w:tab/>
      </w:r>
    </w:p>
    <w:p w14:paraId="4780E092" w14:textId="2578B4D5" w:rsidR="00131D3E" w:rsidRPr="00DC25DA" w:rsidRDefault="00180627" w:rsidP="0053032F">
      <w:pPr>
        <w:widowControl/>
        <w:tabs>
          <w:tab w:val="left" w:pos="720"/>
          <w:tab w:val="left" w:pos="1440"/>
          <w:tab w:val="left" w:pos="3150"/>
        </w:tabs>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Self-employment income past 12 months (signed)</w:t>
      </w:r>
    </w:p>
    <w:p w14:paraId="4780E093" w14:textId="4D9AD436" w:rsidR="00131D3E" w:rsidRPr="00DC25DA" w:rsidRDefault="00150DA3" w:rsidP="0053032F">
      <w:pPr>
        <w:widowControl/>
        <w:tabs>
          <w:tab w:val="left" w:pos="720"/>
          <w:tab w:val="left" w:pos="1440"/>
          <w:tab w:val="left" w:pos="3150"/>
        </w:tabs>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bbbbbb </w:t>
      </w:r>
      <w:r w:rsidRPr="00DC25DA">
        <w:rPr>
          <w:rFonts w:ascii="Courier New" w:hAnsi="Courier New" w:cs="Courier New"/>
          <w:sz w:val="20"/>
          <w:szCs w:val="20"/>
        </w:rPr>
        <w:tab/>
      </w:r>
      <w:r w:rsidR="008847ED" w:rsidRPr="00DC25DA">
        <w:rPr>
          <w:rFonts w:ascii="Courier New" w:hAnsi="Courier New" w:cs="Courier New"/>
          <w:sz w:val="20"/>
          <w:szCs w:val="20"/>
        </w:rPr>
        <w:t xml:space="preserve"> </w:t>
      </w:r>
      <w:r w:rsidR="00131D3E" w:rsidRPr="00DC25DA">
        <w:rPr>
          <w:rFonts w:ascii="Courier New" w:hAnsi="Courier New" w:cs="Courier New"/>
          <w:sz w:val="20"/>
          <w:szCs w:val="20"/>
        </w:rPr>
        <w:t>.N/A (less than 15 years old)</w:t>
      </w:r>
    </w:p>
    <w:p w14:paraId="4780E094" w14:textId="385C7254" w:rsidR="00131D3E" w:rsidRPr="00DC25DA" w:rsidRDefault="00180627" w:rsidP="0053032F">
      <w:pPr>
        <w:widowControl/>
        <w:tabs>
          <w:tab w:val="left" w:pos="720"/>
          <w:tab w:val="left" w:pos="1440"/>
          <w:tab w:val="left" w:pos="3150"/>
        </w:tabs>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000000 </w:t>
      </w:r>
      <w:r w:rsidR="00150DA3" w:rsidRPr="00DC25DA">
        <w:rPr>
          <w:rFonts w:ascii="Courier New" w:hAnsi="Courier New" w:cs="Courier New"/>
          <w:sz w:val="20"/>
          <w:szCs w:val="20"/>
        </w:rPr>
        <w:tab/>
      </w:r>
      <w:r w:rsidR="008847ED" w:rsidRPr="00DC25DA">
        <w:rPr>
          <w:rFonts w:ascii="Courier New" w:hAnsi="Courier New" w:cs="Courier New"/>
          <w:sz w:val="20"/>
          <w:szCs w:val="20"/>
        </w:rPr>
        <w:t xml:space="preserve"> </w:t>
      </w:r>
      <w:r w:rsidR="00131D3E" w:rsidRPr="00DC25DA">
        <w:rPr>
          <w:rFonts w:ascii="Courier New" w:hAnsi="Courier New" w:cs="Courier New"/>
          <w:sz w:val="20"/>
          <w:szCs w:val="20"/>
        </w:rPr>
        <w:t>.None</w:t>
      </w:r>
      <w:r w:rsidRPr="00DC25DA">
        <w:rPr>
          <w:rFonts w:ascii="Courier New" w:hAnsi="Courier New" w:cs="Courier New"/>
          <w:sz w:val="20"/>
          <w:szCs w:val="20"/>
        </w:rPr>
        <w:tab/>
      </w:r>
      <w:r w:rsidRPr="00DC25DA">
        <w:rPr>
          <w:rFonts w:ascii="Courier New" w:hAnsi="Courier New" w:cs="Courier New"/>
          <w:sz w:val="20"/>
          <w:szCs w:val="20"/>
        </w:rPr>
        <w:tab/>
      </w:r>
    </w:p>
    <w:p w14:paraId="4780E095" w14:textId="5A0E36B8" w:rsidR="00131D3E" w:rsidRPr="00DC25DA" w:rsidRDefault="00180627" w:rsidP="0053032F">
      <w:pPr>
        <w:widowControl/>
        <w:tabs>
          <w:tab w:val="left" w:pos="720"/>
          <w:tab w:val="left" w:pos="1440"/>
          <w:tab w:val="left" w:pos="3150"/>
        </w:tabs>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w:t>
      </w:r>
      <w:r w:rsidR="00592A8B" w:rsidRPr="00DC25DA">
        <w:rPr>
          <w:rFonts w:ascii="Courier New" w:hAnsi="Courier New" w:cs="Courier New"/>
          <w:sz w:val="20"/>
          <w:szCs w:val="20"/>
        </w:rPr>
        <w:t>0000</w:t>
      </w:r>
      <w:r w:rsidR="00131D3E" w:rsidRPr="00DC25DA">
        <w:rPr>
          <w:rFonts w:ascii="Courier New" w:hAnsi="Courier New" w:cs="Courier New"/>
          <w:sz w:val="20"/>
          <w:szCs w:val="20"/>
        </w:rPr>
        <w:t>..-</w:t>
      </w:r>
      <w:r w:rsidR="00F365A5" w:rsidRPr="00DC25DA">
        <w:rPr>
          <w:rFonts w:ascii="Courier New" w:hAnsi="Courier New" w:cs="Courier New"/>
          <w:sz w:val="20"/>
          <w:szCs w:val="20"/>
        </w:rPr>
        <w:t>0000</w:t>
      </w:r>
      <w:r w:rsidR="00592A8B" w:rsidRPr="00DC25DA">
        <w:rPr>
          <w:rFonts w:ascii="Courier New" w:hAnsi="Courier New" w:cs="Courier New"/>
          <w:sz w:val="20"/>
          <w:szCs w:val="20"/>
        </w:rPr>
        <w:t>1</w:t>
      </w:r>
      <w:r w:rsidR="0081644B" w:rsidRPr="00DC25DA">
        <w:rPr>
          <w:rFonts w:ascii="Courier New" w:hAnsi="Courier New" w:cs="Courier New"/>
          <w:sz w:val="20"/>
          <w:szCs w:val="20"/>
        </w:rPr>
        <w:tab/>
      </w:r>
      <w:r w:rsidR="008847ED" w:rsidRPr="00DC25DA">
        <w:rPr>
          <w:rFonts w:ascii="Courier New" w:hAnsi="Courier New" w:cs="Courier New"/>
          <w:sz w:val="20"/>
          <w:szCs w:val="20"/>
        </w:rPr>
        <w:t xml:space="preserve"> </w:t>
      </w:r>
      <w:r w:rsidR="00131D3E" w:rsidRPr="00DC25DA">
        <w:rPr>
          <w:rFonts w:ascii="Courier New" w:hAnsi="Courier New" w:cs="Courier New"/>
          <w:sz w:val="20"/>
          <w:szCs w:val="20"/>
        </w:rPr>
        <w:t xml:space="preserve">.Loss </w:t>
      </w:r>
      <w:r w:rsidR="00F365A5" w:rsidRPr="00DC25DA">
        <w:rPr>
          <w:rFonts w:ascii="Courier New" w:hAnsi="Courier New" w:cs="Courier New"/>
          <w:sz w:val="20"/>
          <w:szCs w:val="20"/>
        </w:rPr>
        <w:t xml:space="preserve">of </w:t>
      </w:r>
      <w:r w:rsidR="00131D3E" w:rsidRPr="00DC25DA">
        <w:rPr>
          <w:rFonts w:ascii="Courier New" w:hAnsi="Courier New" w:cs="Courier New"/>
          <w:sz w:val="20"/>
          <w:szCs w:val="20"/>
        </w:rPr>
        <w:t>$1 to $</w:t>
      </w:r>
      <w:r w:rsidR="00F365A5" w:rsidRPr="00DC25DA">
        <w:rPr>
          <w:rFonts w:ascii="Courier New" w:hAnsi="Courier New" w:cs="Courier New"/>
          <w:sz w:val="20"/>
          <w:szCs w:val="20"/>
        </w:rPr>
        <w:t>10000</w:t>
      </w:r>
      <w:r w:rsidR="00131D3E" w:rsidRPr="00DC25DA">
        <w:rPr>
          <w:rFonts w:ascii="Courier New" w:hAnsi="Courier New" w:cs="Courier New"/>
          <w:sz w:val="20"/>
          <w:szCs w:val="20"/>
        </w:rPr>
        <w:t xml:space="preserve"> (Rounded</w:t>
      </w:r>
      <w:r w:rsidR="003D0403" w:rsidRPr="00DC25DA">
        <w:rPr>
          <w:rFonts w:ascii="Courier New" w:hAnsi="Courier New" w:cs="Courier New"/>
          <w:sz w:val="20"/>
          <w:szCs w:val="20"/>
        </w:rPr>
        <w:t xml:space="preserve"> and bottom-coded</w:t>
      </w:r>
      <w:r w:rsidR="00131D3E" w:rsidRPr="00DC25DA">
        <w:rPr>
          <w:rFonts w:ascii="Courier New" w:hAnsi="Courier New" w:cs="Courier New"/>
          <w:sz w:val="20"/>
          <w:szCs w:val="20"/>
        </w:rPr>
        <w:t>)</w:t>
      </w:r>
    </w:p>
    <w:p w14:paraId="4780E096" w14:textId="47CBF156" w:rsidR="00131D3E" w:rsidRPr="00DC25DA" w:rsidRDefault="00180627" w:rsidP="0053032F">
      <w:pPr>
        <w:widowControl/>
        <w:tabs>
          <w:tab w:val="left" w:pos="720"/>
          <w:tab w:val="left" w:pos="1440"/>
          <w:tab w:val="left" w:pos="3150"/>
        </w:tabs>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000001 </w:t>
      </w:r>
      <w:r w:rsidR="004E6678" w:rsidRPr="00DC25DA">
        <w:rPr>
          <w:rFonts w:ascii="Courier New" w:hAnsi="Courier New" w:cs="Courier New"/>
          <w:sz w:val="20"/>
          <w:szCs w:val="20"/>
        </w:rPr>
        <w:tab/>
      </w:r>
      <w:r w:rsidR="008847ED" w:rsidRPr="00DC25DA">
        <w:rPr>
          <w:rFonts w:ascii="Courier New" w:hAnsi="Courier New" w:cs="Courier New"/>
          <w:sz w:val="20"/>
          <w:szCs w:val="20"/>
        </w:rPr>
        <w:t xml:space="preserve"> </w:t>
      </w:r>
      <w:r w:rsidR="00131D3E" w:rsidRPr="00DC25DA">
        <w:rPr>
          <w:rFonts w:ascii="Courier New" w:hAnsi="Courier New" w:cs="Courier New"/>
          <w:sz w:val="20"/>
          <w:szCs w:val="20"/>
        </w:rPr>
        <w:t>.$1 or break even</w:t>
      </w:r>
      <w:r w:rsidRPr="00DC25DA">
        <w:rPr>
          <w:rFonts w:ascii="Courier New" w:hAnsi="Courier New" w:cs="Courier New"/>
          <w:sz w:val="20"/>
          <w:szCs w:val="20"/>
        </w:rPr>
        <w:tab/>
      </w:r>
    </w:p>
    <w:p w14:paraId="4780E097" w14:textId="6E561698" w:rsidR="00131D3E" w:rsidRPr="00DC25DA" w:rsidRDefault="00180627" w:rsidP="0053032F">
      <w:pPr>
        <w:widowControl/>
        <w:tabs>
          <w:tab w:val="left" w:pos="720"/>
          <w:tab w:val="left" w:pos="1440"/>
          <w:tab w:val="left" w:pos="3150"/>
        </w:tabs>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E6678" w:rsidRPr="00DC25DA">
        <w:rPr>
          <w:rFonts w:ascii="Courier New" w:hAnsi="Courier New" w:cs="Courier New"/>
          <w:sz w:val="20"/>
          <w:szCs w:val="20"/>
        </w:rPr>
        <w:t>000002..999999</w:t>
      </w:r>
      <w:r w:rsidR="0081644B" w:rsidRPr="00DC25DA">
        <w:rPr>
          <w:rFonts w:ascii="Courier New" w:hAnsi="Courier New" w:cs="Courier New"/>
          <w:sz w:val="20"/>
          <w:szCs w:val="20"/>
        </w:rPr>
        <w:tab/>
      </w:r>
      <w:r w:rsidR="008847ED" w:rsidRPr="00DC25DA">
        <w:rPr>
          <w:rFonts w:ascii="Courier New" w:hAnsi="Courier New" w:cs="Courier New"/>
          <w:sz w:val="20"/>
          <w:szCs w:val="20"/>
        </w:rPr>
        <w:t xml:space="preserve"> </w:t>
      </w:r>
      <w:r w:rsidR="00131D3E" w:rsidRPr="00DC25DA">
        <w:rPr>
          <w:rFonts w:ascii="Courier New" w:hAnsi="Courier New" w:cs="Courier New"/>
          <w:sz w:val="20"/>
          <w:szCs w:val="20"/>
        </w:rPr>
        <w:t>.$2 to $999999 (Rounded and top-coded)</w:t>
      </w:r>
    </w:p>
    <w:p w14:paraId="1B2CB04B" w14:textId="77777777" w:rsidR="001D65FE" w:rsidRPr="00DC25DA" w:rsidRDefault="001D65FE" w:rsidP="0053032F">
      <w:pPr>
        <w:widowControl/>
        <w:rPr>
          <w:rFonts w:ascii="Courier New" w:hAnsi="Courier New" w:cs="Courier New"/>
          <w:sz w:val="20"/>
          <w:szCs w:val="20"/>
        </w:rPr>
      </w:pPr>
    </w:p>
    <w:p w14:paraId="4780E099" w14:textId="77777777" w:rsidR="00131D3E" w:rsidRPr="00DC25DA" w:rsidRDefault="00131D3E" w:rsidP="0053032F">
      <w:pPr>
        <w:widowControl/>
        <w:rPr>
          <w:rFonts w:ascii="Courier New" w:hAnsi="Courier New" w:cs="Courier New"/>
          <w:sz w:val="20"/>
          <w:szCs w:val="20"/>
        </w:rPr>
      </w:pPr>
      <w:r w:rsidRPr="00DC25DA">
        <w:rPr>
          <w:rFonts w:ascii="Courier New" w:hAnsi="Courier New" w:cs="Courier New"/>
          <w:sz w:val="20"/>
          <w:szCs w:val="20"/>
        </w:rPr>
        <w:t>Note: Use ADJINC to adjust SEMP to constant dollars.</w:t>
      </w:r>
    </w:p>
    <w:p w14:paraId="4780E09A" w14:textId="77777777" w:rsidR="00131D3E" w:rsidRPr="00DC25DA" w:rsidRDefault="00131D3E" w:rsidP="0053032F">
      <w:pPr>
        <w:widowControl/>
        <w:rPr>
          <w:rFonts w:ascii="Courier New" w:hAnsi="Courier New" w:cs="Courier New"/>
          <w:sz w:val="20"/>
          <w:szCs w:val="20"/>
        </w:rPr>
      </w:pPr>
    </w:p>
    <w:p w14:paraId="4780E09B" w14:textId="5F334AF9" w:rsidR="00131D3E" w:rsidRPr="00DC25DA" w:rsidRDefault="00131D3E" w:rsidP="0053032F">
      <w:pPr>
        <w:pStyle w:val="Heading3"/>
      </w:pPr>
      <w:commentRangeStart w:id="58"/>
      <w:r w:rsidRPr="00DC25DA">
        <w:t>SEX</w:t>
      </w:r>
      <w:commentRangeEnd w:id="58"/>
      <w:r w:rsidR="001F0C19">
        <w:rPr>
          <w:rStyle w:val="CommentReference"/>
          <w:rFonts w:ascii="Times New Roman" w:hAnsi="Times New Roman"/>
        </w:rPr>
        <w:commentReference w:id="58"/>
      </w:r>
      <w:r w:rsidR="00180627" w:rsidRPr="00DC25DA">
        <w:tab/>
      </w:r>
      <w:r w:rsidR="001D65FE" w:rsidRPr="00DC25DA">
        <w:tab/>
      </w:r>
      <w:r w:rsidRPr="00DC25DA">
        <w:t>1</w:t>
      </w:r>
      <w:r w:rsidR="00180627" w:rsidRPr="00DC25DA">
        <w:tab/>
      </w:r>
    </w:p>
    <w:p w14:paraId="4780E09C" w14:textId="6441266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Sex</w:t>
      </w:r>
    </w:p>
    <w:p w14:paraId="4780E09D" w14:textId="4021007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.Male</w:t>
      </w:r>
    </w:p>
    <w:p w14:paraId="4780E09E" w14:textId="3C9603E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.Female</w:t>
      </w:r>
    </w:p>
    <w:p w14:paraId="4780E09F" w14:textId="77777777" w:rsidR="00131D3E" w:rsidRPr="00DC25DA" w:rsidRDefault="00131D3E" w:rsidP="0053032F">
      <w:pPr>
        <w:widowControl/>
        <w:rPr>
          <w:rFonts w:ascii="Courier New" w:hAnsi="Courier New" w:cs="Courier New"/>
          <w:sz w:val="20"/>
          <w:szCs w:val="20"/>
        </w:rPr>
      </w:pPr>
    </w:p>
    <w:p w14:paraId="4780E0A0" w14:textId="4DD00EEB" w:rsidR="00131D3E" w:rsidRPr="00DC25DA" w:rsidRDefault="00131D3E" w:rsidP="0053032F">
      <w:pPr>
        <w:pStyle w:val="Heading3"/>
      </w:pPr>
      <w:r w:rsidRPr="00DC25DA">
        <w:t>SSIP</w:t>
      </w:r>
      <w:r w:rsidR="00180627" w:rsidRPr="00DC25DA">
        <w:tab/>
      </w:r>
      <w:r w:rsidR="001D65FE" w:rsidRPr="00DC25DA">
        <w:tab/>
      </w:r>
      <w:r w:rsidRPr="00DC25DA">
        <w:t>5</w:t>
      </w:r>
      <w:r w:rsidR="00180627" w:rsidRPr="00DC25DA">
        <w:tab/>
      </w:r>
    </w:p>
    <w:p w14:paraId="4780E0A1" w14:textId="7792B5D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Supplementary Security Income past 12 months</w:t>
      </w:r>
    </w:p>
    <w:p w14:paraId="4780E0A2" w14:textId="12521B7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bbbbb </w:t>
      </w:r>
      <w:r w:rsidR="00470CB7" w:rsidRPr="00DC25DA">
        <w:rPr>
          <w:rFonts w:ascii="Courier New" w:hAnsi="Courier New" w:cs="Courier New"/>
          <w:sz w:val="20"/>
          <w:szCs w:val="20"/>
        </w:rPr>
        <w:tab/>
        <w:t xml:space="preserve"> </w:t>
      </w:r>
      <w:r w:rsidR="00131D3E" w:rsidRPr="00DC25DA">
        <w:rPr>
          <w:rFonts w:ascii="Courier New" w:hAnsi="Courier New" w:cs="Courier New"/>
          <w:sz w:val="20"/>
          <w:szCs w:val="20"/>
        </w:rPr>
        <w:t>.N/A (less than 15 years old)</w:t>
      </w:r>
    </w:p>
    <w:p w14:paraId="4780E0A3" w14:textId="72F57DB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 </w:t>
      </w:r>
      <w:r w:rsidR="00470CB7" w:rsidRPr="00DC25DA">
        <w:rPr>
          <w:rFonts w:ascii="Courier New" w:hAnsi="Courier New" w:cs="Courier New"/>
          <w:sz w:val="20"/>
          <w:szCs w:val="20"/>
        </w:rPr>
        <w:tab/>
        <w:t xml:space="preserve"> </w:t>
      </w:r>
      <w:r w:rsidR="00131D3E" w:rsidRPr="00DC25DA">
        <w:rPr>
          <w:rFonts w:ascii="Courier New" w:hAnsi="Courier New" w:cs="Courier New"/>
          <w:sz w:val="20"/>
          <w:szCs w:val="20"/>
        </w:rPr>
        <w:t>.None</w:t>
      </w:r>
    </w:p>
    <w:p w14:paraId="4780E0A4" w14:textId="52A91E8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00001..</w:t>
      </w:r>
      <w:ins w:id="59" w:author="Gloria G Guzman (CENSUS/SEHSD FED)" w:date="2018-03-23T09:12:00Z">
        <w:r w:rsidR="001C1878">
          <w:rPr>
            <w:rFonts w:ascii="Courier New" w:hAnsi="Courier New" w:cs="Courier New"/>
            <w:sz w:val="20"/>
            <w:szCs w:val="20"/>
          </w:rPr>
          <w:t>30000</w:t>
        </w:r>
      </w:ins>
      <w:del w:id="60" w:author="Gloria G Guzman (CENSUS/SEHSD FED)" w:date="2018-03-23T09:12:00Z">
        <w:r w:rsidR="00131D3E" w:rsidRPr="00DC25DA" w:rsidDel="001C1878">
          <w:rPr>
            <w:rFonts w:ascii="Courier New" w:hAnsi="Courier New" w:cs="Courier New"/>
            <w:sz w:val="20"/>
            <w:szCs w:val="20"/>
          </w:rPr>
          <w:delText>99999</w:delText>
        </w:r>
      </w:del>
      <w:r w:rsidR="00131D3E" w:rsidRPr="00DC25DA">
        <w:rPr>
          <w:rFonts w:ascii="Courier New" w:hAnsi="Courier New" w:cs="Courier New"/>
          <w:sz w:val="20"/>
          <w:szCs w:val="20"/>
        </w:rPr>
        <w:t xml:space="preserve"> .$1 to $</w:t>
      </w:r>
      <w:ins w:id="61" w:author="Gloria G Guzman (CENSUS/SEHSD FED)" w:date="2018-03-23T09:12:00Z">
        <w:r w:rsidR="001C1878">
          <w:rPr>
            <w:rFonts w:ascii="Courier New" w:hAnsi="Courier New" w:cs="Courier New"/>
            <w:sz w:val="20"/>
            <w:szCs w:val="20"/>
          </w:rPr>
          <w:t>30000</w:t>
        </w:r>
      </w:ins>
      <w:del w:id="62" w:author="Gloria G Guzman (CENSUS/SEHSD FED)" w:date="2018-03-23T09:12:00Z">
        <w:r w:rsidR="00131D3E" w:rsidRPr="00DC25DA" w:rsidDel="001C1878">
          <w:rPr>
            <w:rFonts w:ascii="Courier New" w:hAnsi="Courier New" w:cs="Courier New"/>
            <w:sz w:val="20"/>
            <w:szCs w:val="20"/>
          </w:rPr>
          <w:delText>99999</w:delText>
        </w:r>
      </w:del>
      <w:r w:rsidR="00131D3E" w:rsidRPr="00DC25DA">
        <w:rPr>
          <w:rFonts w:ascii="Courier New" w:hAnsi="Courier New" w:cs="Courier New"/>
          <w:sz w:val="20"/>
          <w:szCs w:val="20"/>
        </w:rPr>
        <w:t xml:space="preserve"> (Rounded)</w:t>
      </w:r>
    </w:p>
    <w:p w14:paraId="4780E0A5" w14:textId="77777777" w:rsidR="00131D3E" w:rsidRPr="00DC25DA" w:rsidRDefault="00131D3E" w:rsidP="0053032F">
      <w:pPr>
        <w:widowControl/>
        <w:rPr>
          <w:rFonts w:ascii="Shruti" w:hAnsi="Shruti" w:cs="Shruti"/>
          <w:sz w:val="20"/>
          <w:szCs w:val="20"/>
        </w:rPr>
      </w:pPr>
    </w:p>
    <w:p w14:paraId="4780E0A6" w14:textId="77777777" w:rsidR="00131D3E" w:rsidRPr="00DC25DA" w:rsidRDefault="00131D3E" w:rsidP="0053032F">
      <w:pPr>
        <w:widowControl/>
        <w:rPr>
          <w:rFonts w:ascii="Courier New" w:hAnsi="Courier New" w:cs="Courier New"/>
          <w:sz w:val="20"/>
          <w:szCs w:val="20"/>
        </w:rPr>
      </w:pPr>
      <w:r w:rsidRPr="00DC25DA">
        <w:rPr>
          <w:rFonts w:ascii="Courier New" w:hAnsi="Courier New" w:cs="Courier New"/>
          <w:sz w:val="20"/>
          <w:szCs w:val="20"/>
        </w:rPr>
        <w:t>Note: Use ADJINC to adjust SSIP to constant dollars.</w:t>
      </w:r>
    </w:p>
    <w:p w14:paraId="4780E0A7" w14:textId="77777777" w:rsidR="00131D3E" w:rsidRPr="00DC25DA" w:rsidRDefault="00131D3E" w:rsidP="0053032F">
      <w:pPr>
        <w:widowControl/>
        <w:rPr>
          <w:rFonts w:ascii="Courier New" w:hAnsi="Courier New" w:cs="Courier New"/>
          <w:sz w:val="20"/>
          <w:szCs w:val="20"/>
        </w:rPr>
      </w:pPr>
    </w:p>
    <w:p w14:paraId="4780E0A8" w14:textId="41D92CC1" w:rsidR="00131D3E" w:rsidRPr="00DC25DA" w:rsidRDefault="00131D3E" w:rsidP="0053032F">
      <w:pPr>
        <w:pStyle w:val="Heading3"/>
      </w:pPr>
      <w:r w:rsidRPr="00DC25DA">
        <w:t>SSP</w:t>
      </w:r>
      <w:r w:rsidR="00180627" w:rsidRPr="00DC25DA">
        <w:tab/>
      </w:r>
      <w:r w:rsidR="001D65FE" w:rsidRPr="00DC25DA">
        <w:tab/>
      </w:r>
      <w:r w:rsidRPr="00DC25DA">
        <w:t>5</w:t>
      </w:r>
      <w:r w:rsidR="00180627" w:rsidRPr="00DC25DA">
        <w:tab/>
      </w:r>
    </w:p>
    <w:p w14:paraId="4780E0A9" w14:textId="77777777" w:rsidR="00131D3E" w:rsidRPr="00DC25DA" w:rsidRDefault="00131D3E" w:rsidP="0053032F">
      <w:pPr>
        <w:widowControl/>
        <w:rPr>
          <w:rFonts w:ascii="Courier New" w:hAnsi="Courier New" w:cs="Courier New"/>
          <w:sz w:val="20"/>
          <w:szCs w:val="20"/>
        </w:rPr>
        <w:sectPr w:rsidR="00131D3E" w:rsidRPr="00DC25DA">
          <w:type w:val="continuous"/>
          <w:pgSz w:w="12240" w:h="15840"/>
          <w:pgMar w:top="1440" w:right="1440" w:bottom="1440" w:left="1440" w:header="1440" w:footer="1440" w:gutter="0"/>
          <w:cols w:space="720"/>
          <w:noEndnote/>
        </w:sectPr>
      </w:pPr>
    </w:p>
    <w:p w14:paraId="4780E0AA" w14:textId="0EE32B3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Social Security income past 12 months</w:t>
      </w:r>
    </w:p>
    <w:p w14:paraId="4780E0AB" w14:textId="44C825F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bbbbb </w:t>
      </w:r>
      <w:r w:rsidR="00470CB7" w:rsidRPr="00DC25DA">
        <w:rPr>
          <w:rFonts w:ascii="Courier New" w:hAnsi="Courier New" w:cs="Courier New"/>
          <w:sz w:val="20"/>
          <w:szCs w:val="20"/>
        </w:rPr>
        <w:tab/>
        <w:t xml:space="preserve"> </w:t>
      </w:r>
      <w:r w:rsidR="00131D3E" w:rsidRPr="00DC25DA">
        <w:rPr>
          <w:rFonts w:ascii="Courier New" w:hAnsi="Courier New" w:cs="Courier New"/>
          <w:sz w:val="20"/>
          <w:szCs w:val="20"/>
        </w:rPr>
        <w:t>.N/A (less than 15 years old)</w:t>
      </w:r>
    </w:p>
    <w:p w14:paraId="4780E0AC" w14:textId="2B9EF06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 </w:t>
      </w:r>
      <w:r w:rsidR="00470CB7" w:rsidRPr="00DC25DA">
        <w:rPr>
          <w:rFonts w:ascii="Courier New" w:hAnsi="Courier New" w:cs="Courier New"/>
          <w:sz w:val="20"/>
          <w:szCs w:val="20"/>
        </w:rPr>
        <w:tab/>
        <w:t xml:space="preserve"> </w:t>
      </w:r>
      <w:r w:rsidR="00131D3E" w:rsidRPr="00DC25DA">
        <w:rPr>
          <w:rFonts w:ascii="Courier New" w:hAnsi="Courier New" w:cs="Courier New"/>
          <w:sz w:val="20"/>
          <w:szCs w:val="20"/>
        </w:rPr>
        <w:t>.None</w:t>
      </w:r>
    </w:p>
    <w:p w14:paraId="4780E0AD" w14:textId="126BE27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00001..</w:t>
      </w:r>
      <w:ins w:id="63" w:author="Gloria G Guzman (CENSUS/SEHSD FED)" w:date="2018-03-23T09:19:00Z">
        <w:r w:rsidR="008E62CD">
          <w:rPr>
            <w:rFonts w:ascii="Courier New" w:hAnsi="Courier New" w:cs="Courier New"/>
            <w:sz w:val="20"/>
            <w:szCs w:val="20"/>
          </w:rPr>
          <w:t>50000</w:t>
        </w:r>
      </w:ins>
      <w:del w:id="64" w:author="Gloria G Guzman (CENSUS/SEHSD FED)" w:date="2018-03-23T09:19:00Z">
        <w:r w:rsidR="00131D3E" w:rsidRPr="00DC25DA" w:rsidDel="008E62CD">
          <w:rPr>
            <w:rFonts w:ascii="Courier New" w:hAnsi="Courier New" w:cs="Courier New"/>
            <w:sz w:val="20"/>
            <w:szCs w:val="20"/>
          </w:rPr>
          <w:delText>99999</w:delText>
        </w:r>
      </w:del>
      <w:r w:rsidR="00131D3E" w:rsidRPr="00DC25DA">
        <w:rPr>
          <w:rFonts w:ascii="Courier New" w:hAnsi="Courier New" w:cs="Courier New"/>
          <w:sz w:val="20"/>
          <w:szCs w:val="20"/>
        </w:rPr>
        <w:t xml:space="preserve"> .$1 to $</w:t>
      </w:r>
      <w:ins w:id="65" w:author="Gloria G Guzman (CENSUS/SEHSD FED)" w:date="2018-03-23T09:20:00Z">
        <w:r w:rsidR="008E62CD">
          <w:rPr>
            <w:rFonts w:ascii="Courier New" w:hAnsi="Courier New" w:cs="Courier New"/>
            <w:sz w:val="20"/>
            <w:szCs w:val="20"/>
          </w:rPr>
          <w:t>50000</w:t>
        </w:r>
      </w:ins>
      <w:del w:id="66" w:author="Gloria G Guzman (CENSUS/SEHSD FED)" w:date="2018-03-23T09:20:00Z">
        <w:r w:rsidR="00131D3E" w:rsidRPr="00DC25DA" w:rsidDel="008E62CD">
          <w:rPr>
            <w:rFonts w:ascii="Courier New" w:hAnsi="Courier New" w:cs="Courier New"/>
            <w:sz w:val="20"/>
            <w:szCs w:val="20"/>
          </w:rPr>
          <w:delText>99999</w:delText>
        </w:r>
      </w:del>
      <w:r w:rsidR="00131D3E" w:rsidRPr="00DC25DA">
        <w:rPr>
          <w:rFonts w:ascii="Courier New" w:hAnsi="Courier New" w:cs="Courier New"/>
          <w:sz w:val="20"/>
          <w:szCs w:val="20"/>
        </w:rPr>
        <w:t xml:space="preserve"> (Rounded)</w:t>
      </w:r>
    </w:p>
    <w:p w14:paraId="4780E0AE" w14:textId="77777777" w:rsidR="00131D3E" w:rsidRPr="00DC25DA" w:rsidRDefault="00131D3E" w:rsidP="0053032F">
      <w:pPr>
        <w:widowControl/>
        <w:rPr>
          <w:rFonts w:ascii="Courier New" w:hAnsi="Courier New" w:cs="Courier New"/>
          <w:sz w:val="20"/>
          <w:szCs w:val="20"/>
        </w:rPr>
      </w:pPr>
    </w:p>
    <w:p w14:paraId="4780E0AF" w14:textId="77777777" w:rsidR="00131D3E" w:rsidRPr="00DC25DA" w:rsidRDefault="00131D3E" w:rsidP="0053032F">
      <w:pPr>
        <w:widowControl/>
        <w:rPr>
          <w:rFonts w:ascii="Courier New" w:hAnsi="Courier New" w:cs="Courier New"/>
          <w:sz w:val="20"/>
          <w:szCs w:val="20"/>
        </w:rPr>
      </w:pPr>
      <w:r w:rsidRPr="00DC25DA">
        <w:rPr>
          <w:rFonts w:ascii="Courier New" w:hAnsi="Courier New" w:cs="Courier New"/>
          <w:sz w:val="20"/>
          <w:szCs w:val="20"/>
        </w:rPr>
        <w:t>Note: Use ADJINC to adjust SSP to constant dollars.</w:t>
      </w:r>
    </w:p>
    <w:p w14:paraId="4780E0B0" w14:textId="77777777" w:rsidR="00131D3E" w:rsidRPr="00DC25DA" w:rsidRDefault="00131D3E" w:rsidP="0053032F">
      <w:pPr>
        <w:widowControl/>
        <w:rPr>
          <w:rFonts w:ascii="Courier New" w:hAnsi="Courier New" w:cs="Courier New"/>
          <w:sz w:val="20"/>
          <w:szCs w:val="20"/>
        </w:rPr>
      </w:pPr>
    </w:p>
    <w:p w14:paraId="4780E0B1" w14:textId="4396CAB8" w:rsidR="00131D3E" w:rsidRPr="00DC25DA" w:rsidRDefault="00131D3E" w:rsidP="0053032F">
      <w:pPr>
        <w:pStyle w:val="Heading3"/>
      </w:pPr>
      <w:r w:rsidRPr="00DC25DA">
        <w:t>WAGP</w:t>
      </w:r>
      <w:r w:rsidR="00180627" w:rsidRPr="00DC25DA">
        <w:tab/>
      </w:r>
      <w:r w:rsidR="001D65FE" w:rsidRPr="00DC25DA">
        <w:tab/>
      </w:r>
      <w:r w:rsidRPr="00DC25DA">
        <w:t>6</w:t>
      </w:r>
      <w:r w:rsidR="00180627" w:rsidRPr="00DC25DA">
        <w:tab/>
      </w:r>
    </w:p>
    <w:p w14:paraId="4780E0B2" w14:textId="4D3A877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Wages or salary income past 12 months</w:t>
      </w:r>
    </w:p>
    <w:p w14:paraId="4780E0B3" w14:textId="6221D99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bbbbbb </w:t>
      </w:r>
      <w:r w:rsidR="00470CB7" w:rsidRPr="00DC25DA">
        <w:rPr>
          <w:rFonts w:ascii="Courier New" w:hAnsi="Courier New" w:cs="Courier New"/>
          <w:sz w:val="20"/>
          <w:szCs w:val="20"/>
        </w:rPr>
        <w:tab/>
        <w:t xml:space="preserve"> </w:t>
      </w:r>
      <w:r w:rsidR="00470CB7" w:rsidRPr="00DC25DA">
        <w:rPr>
          <w:rFonts w:ascii="Courier New" w:hAnsi="Courier New" w:cs="Courier New"/>
          <w:sz w:val="20"/>
          <w:szCs w:val="20"/>
        </w:rPr>
        <w:tab/>
      </w:r>
      <w:r w:rsidR="00131D3E" w:rsidRPr="00DC25DA">
        <w:rPr>
          <w:rFonts w:ascii="Courier New" w:hAnsi="Courier New" w:cs="Courier New"/>
          <w:sz w:val="20"/>
          <w:szCs w:val="20"/>
        </w:rPr>
        <w:t>.N/A (less than 15 years old)</w:t>
      </w:r>
    </w:p>
    <w:p w14:paraId="4780E0B4" w14:textId="07E4107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000000 </w:t>
      </w:r>
      <w:r w:rsidR="00470CB7" w:rsidRPr="00DC25DA">
        <w:rPr>
          <w:rFonts w:ascii="Courier New" w:hAnsi="Courier New" w:cs="Courier New"/>
          <w:sz w:val="20"/>
          <w:szCs w:val="20"/>
        </w:rPr>
        <w:tab/>
      </w:r>
      <w:r w:rsidR="00470CB7" w:rsidRPr="00DC25DA">
        <w:rPr>
          <w:rFonts w:ascii="Courier New" w:hAnsi="Courier New" w:cs="Courier New"/>
          <w:sz w:val="20"/>
          <w:szCs w:val="20"/>
        </w:rPr>
        <w:tab/>
      </w:r>
      <w:r w:rsidR="00131D3E" w:rsidRPr="00DC25DA">
        <w:rPr>
          <w:rFonts w:ascii="Courier New" w:hAnsi="Courier New" w:cs="Courier New"/>
          <w:sz w:val="20"/>
          <w:szCs w:val="20"/>
        </w:rPr>
        <w:t>.None</w:t>
      </w:r>
    </w:p>
    <w:p w14:paraId="4780E0B5" w14:textId="5358C49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000001..999999 </w:t>
      </w:r>
      <w:r w:rsidR="00470CB7" w:rsidRPr="00DC25DA">
        <w:rPr>
          <w:rFonts w:ascii="Courier New" w:hAnsi="Courier New" w:cs="Courier New"/>
          <w:sz w:val="20"/>
          <w:szCs w:val="20"/>
        </w:rPr>
        <w:tab/>
      </w:r>
      <w:r w:rsidR="00131D3E" w:rsidRPr="00DC25DA">
        <w:rPr>
          <w:rFonts w:ascii="Courier New" w:hAnsi="Courier New" w:cs="Courier New"/>
          <w:sz w:val="20"/>
          <w:szCs w:val="20"/>
        </w:rPr>
        <w:t>.$1 to 999999 (Rounded and top-coded)</w:t>
      </w:r>
    </w:p>
    <w:p w14:paraId="4780E0B6" w14:textId="77777777" w:rsidR="00131D3E" w:rsidRPr="00DC25DA" w:rsidRDefault="00131D3E" w:rsidP="0053032F">
      <w:pPr>
        <w:widowControl/>
        <w:rPr>
          <w:rFonts w:ascii="Courier New" w:hAnsi="Courier New" w:cs="Courier New"/>
          <w:sz w:val="20"/>
          <w:szCs w:val="20"/>
        </w:rPr>
      </w:pPr>
    </w:p>
    <w:p w14:paraId="4780E0B7" w14:textId="77777777" w:rsidR="00131D3E" w:rsidRPr="00DC25DA" w:rsidRDefault="00131D3E" w:rsidP="0053032F">
      <w:pPr>
        <w:widowControl/>
        <w:rPr>
          <w:rFonts w:ascii="Courier New" w:hAnsi="Courier New" w:cs="Courier New"/>
          <w:sz w:val="20"/>
          <w:szCs w:val="20"/>
        </w:rPr>
      </w:pPr>
      <w:r w:rsidRPr="00DC25DA">
        <w:rPr>
          <w:rFonts w:ascii="Courier New" w:hAnsi="Courier New" w:cs="Courier New"/>
          <w:sz w:val="20"/>
          <w:szCs w:val="20"/>
        </w:rPr>
        <w:t>Note: Use ADJINC to adjust WAGP to constant dollars.</w:t>
      </w:r>
    </w:p>
    <w:p w14:paraId="28B59F84" w14:textId="77777777" w:rsidR="00F2611F" w:rsidRPr="00DC25DA" w:rsidRDefault="00F2611F" w:rsidP="0053032F">
      <w:pPr>
        <w:widowControl/>
        <w:rPr>
          <w:rFonts w:ascii="Courier New" w:hAnsi="Courier New" w:cs="Courier New"/>
          <w:sz w:val="20"/>
          <w:szCs w:val="20"/>
        </w:rPr>
      </w:pPr>
    </w:p>
    <w:p w14:paraId="4780E0B9" w14:textId="0AEBD02F" w:rsidR="00131D3E" w:rsidRPr="00DC25DA" w:rsidRDefault="00131D3E" w:rsidP="0053032F">
      <w:pPr>
        <w:pStyle w:val="Heading3"/>
      </w:pPr>
      <w:r w:rsidRPr="00DC25DA">
        <w:t>WKHP</w:t>
      </w:r>
      <w:r w:rsidR="00180627" w:rsidRPr="00DC25DA">
        <w:tab/>
      </w:r>
      <w:r w:rsidR="001D65FE" w:rsidRPr="00DC25DA">
        <w:tab/>
      </w:r>
      <w:r w:rsidRPr="00DC25DA">
        <w:t>2</w:t>
      </w:r>
      <w:r w:rsidR="00180627" w:rsidRPr="00DC25DA">
        <w:tab/>
      </w:r>
    </w:p>
    <w:p w14:paraId="4780E0BA" w14:textId="158B108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Usual hours worked per week past 12 months</w:t>
      </w:r>
    </w:p>
    <w:p w14:paraId="4780E0BB" w14:textId="690100D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bb </w:t>
      </w:r>
      <w:r w:rsidR="00470CB7" w:rsidRPr="00DC25DA">
        <w:rPr>
          <w:rFonts w:ascii="Courier New" w:hAnsi="Courier New" w:cs="Courier New"/>
          <w:sz w:val="20"/>
          <w:szCs w:val="20"/>
        </w:rPr>
        <w:tab/>
        <w:t xml:space="preserve"> </w:t>
      </w:r>
      <w:r w:rsidR="00131D3E" w:rsidRPr="00DC25DA">
        <w:rPr>
          <w:rFonts w:ascii="Courier New" w:hAnsi="Courier New" w:cs="Courier New"/>
          <w:sz w:val="20"/>
          <w:szCs w:val="20"/>
        </w:rPr>
        <w:t xml:space="preserve">.N/A (less than 16 years old/did not work </w:t>
      </w:r>
    </w:p>
    <w:p w14:paraId="4780E0BC" w14:textId="03CE768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70CB7" w:rsidRPr="00DC25DA">
        <w:rPr>
          <w:rFonts w:ascii="Courier New" w:hAnsi="Courier New" w:cs="Courier New"/>
          <w:sz w:val="20"/>
          <w:szCs w:val="20"/>
        </w:rPr>
        <w:tab/>
        <w:t xml:space="preserve"> </w:t>
      </w:r>
      <w:r w:rsidR="00131D3E" w:rsidRPr="00DC25DA">
        <w:rPr>
          <w:rFonts w:ascii="Courier New" w:hAnsi="Courier New" w:cs="Courier New"/>
          <w:sz w:val="20"/>
          <w:szCs w:val="20"/>
        </w:rPr>
        <w:t>.during the past 12 months)</w:t>
      </w:r>
    </w:p>
    <w:p w14:paraId="4780E0BD" w14:textId="649A618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01..98 .1 to 98 usual hours</w:t>
      </w:r>
    </w:p>
    <w:p w14:paraId="4780E0BE" w14:textId="3E48A05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99 </w:t>
      </w:r>
      <w:r w:rsidR="00470CB7" w:rsidRPr="00DC25DA">
        <w:rPr>
          <w:rFonts w:ascii="Courier New" w:hAnsi="Courier New" w:cs="Courier New"/>
          <w:sz w:val="20"/>
          <w:szCs w:val="20"/>
        </w:rPr>
        <w:tab/>
        <w:t xml:space="preserve"> </w:t>
      </w:r>
      <w:r w:rsidR="00131D3E" w:rsidRPr="00DC25DA">
        <w:rPr>
          <w:rFonts w:ascii="Courier New" w:hAnsi="Courier New" w:cs="Courier New"/>
          <w:sz w:val="20"/>
          <w:szCs w:val="20"/>
        </w:rPr>
        <w:t>.99 or more usual hours</w:t>
      </w:r>
    </w:p>
    <w:p w14:paraId="4780E0BF" w14:textId="77777777" w:rsidR="00131D3E" w:rsidRPr="00DC25DA" w:rsidRDefault="00131D3E" w:rsidP="0053032F">
      <w:pPr>
        <w:widowControl/>
        <w:rPr>
          <w:rFonts w:ascii="Courier New" w:hAnsi="Courier New" w:cs="Courier New"/>
          <w:sz w:val="20"/>
          <w:szCs w:val="20"/>
        </w:rPr>
      </w:pPr>
    </w:p>
    <w:p w14:paraId="4780E0C0" w14:textId="139E5EAA" w:rsidR="00131D3E" w:rsidRPr="00DC25DA" w:rsidRDefault="00131D3E" w:rsidP="0053032F">
      <w:pPr>
        <w:pStyle w:val="Heading3"/>
      </w:pPr>
      <w:r w:rsidRPr="00DC25DA">
        <w:t>WKL</w:t>
      </w:r>
      <w:r w:rsidR="00180627" w:rsidRPr="00DC25DA">
        <w:tab/>
      </w:r>
      <w:r w:rsidR="001D65FE" w:rsidRPr="00DC25DA">
        <w:tab/>
      </w:r>
      <w:r w:rsidRPr="00DC25DA">
        <w:t>1</w:t>
      </w:r>
      <w:r w:rsidR="00180627" w:rsidRPr="00DC25DA">
        <w:tab/>
      </w:r>
    </w:p>
    <w:p w14:paraId="4780E0C1" w14:textId="03A6D9B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When last worked</w:t>
      </w:r>
    </w:p>
    <w:p w14:paraId="4780E0C2" w14:textId="07C8499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16 years old)</w:t>
      </w:r>
    </w:p>
    <w:p w14:paraId="4780E0C3" w14:textId="04794C0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.Within the past 12 months</w:t>
      </w:r>
    </w:p>
    <w:p w14:paraId="4780E0C4" w14:textId="6BF70AD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.1-5 years ago</w:t>
      </w:r>
    </w:p>
    <w:p w14:paraId="4780E0C5" w14:textId="6C495FA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.Over 5 years ago or never worked</w:t>
      </w:r>
    </w:p>
    <w:p w14:paraId="4780E0C6" w14:textId="72AE2E9F" w:rsidR="00477178"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p>
    <w:p w14:paraId="4780E0C7" w14:textId="3FB39370" w:rsidR="00131D3E" w:rsidRPr="00DC25DA" w:rsidRDefault="00477178" w:rsidP="00F92E3C">
      <w:pPr>
        <w:widowControl/>
        <w:autoSpaceDE/>
        <w:autoSpaceDN/>
        <w:adjustRightInd/>
      </w:pPr>
      <w:r w:rsidRPr="00DC25DA">
        <w:rPr>
          <w:rFonts w:ascii="Courier New" w:hAnsi="Courier New" w:cs="Courier New"/>
          <w:sz w:val="20"/>
          <w:szCs w:val="20"/>
        </w:rPr>
        <w:br w:type="page"/>
      </w:r>
      <w:r w:rsidR="00131D3E" w:rsidRPr="00DC25DA">
        <w:lastRenderedPageBreak/>
        <w:t>WKW</w:t>
      </w:r>
      <w:r w:rsidR="00180627" w:rsidRPr="00DC25DA">
        <w:tab/>
      </w:r>
      <w:r w:rsidR="001D65FE" w:rsidRPr="00DC25DA">
        <w:tab/>
      </w:r>
      <w:r w:rsidR="00131D3E" w:rsidRPr="00DC25DA">
        <w:t>1</w:t>
      </w:r>
      <w:r w:rsidR="00180627" w:rsidRPr="00DC25DA">
        <w:tab/>
      </w:r>
    </w:p>
    <w:p w14:paraId="4780E0C8" w14:textId="4BCEBB0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Weeks worked during past 12 months</w:t>
      </w:r>
    </w:p>
    <w:p w14:paraId="4780E0C9" w14:textId="231606B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b .N/A (less than 16 years old/did not work </w:t>
      </w:r>
    </w:p>
    <w:p w14:paraId="4780E0CA" w14:textId="4889128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50DA3" w:rsidRPr="00DC25DA">
        <w:rPr>
          <w:rFonts w:ascii="Courier New" w:hAnsi="Courier New" w:cs="Courier New"/>
          <w:sz w:val="20"/>
          <w:szCs w:val="20"/>
        </w:rPr>
        <w:t xml:space="preserve">  </w:t>
      </w:r>
      <w:r w:rsidR="00131D3E" w:rsidRPr="00DC25DA">
        <w:rPr>
          <w:rFonts w:ascii="Courier New" w:hAnsi="Courier New" w:cs="Courier New"/>
          <w:sz w:val="20"/>
          <w:szCs w:val="20"/>
        </w:rPr>
        <w:t>.during the past 12 months)</w:t>
      </w:r>
    </w:p>
    <w:p w14:paraId="4780E0CB" w14:textId="0E84880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.50 to 52 weeks worked during past 12 months</w:t>
      </w:r>
    </w:p>
    <w:p w14:paraId="4780E0CC" w14:textId="101CA8E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.48 to 49 weeks worked during past 12 months</w:t>
      </w:r>
    </w:p>
    <w:p w14:paraId="4780E0CD" w14:textId="2E99DBA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.40 to 47 weeks worked during past 12 months</w:t>
      </w:r>
    </w:p>
    <w:p w14:paraId="4780E0CE" w14:textId="15152C7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.27 to 39 weeks worked during past 12 months</w:t>
      </w:r>
    </w:p>
    <w:p w14:paraId="4780E0CF" w14:textId="5AF5F64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5 .14 to 26 weeks worked during past 12 months </w:t>
      </w:r>
    </w:p>
    <w:p w14:paraId="4780E0D0" w14:textId="7E02A47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 .less than 14 weeks worked during past 12 months</w:t>
      </w:r>
    </w:p>
    <w:p w14:paraId="4780E0D1" w14:textId="77777777" w:rsidR="00131D3E" w:rsidRPr="00DC25DA" w:rsidRDefault="00131D3E" w:rsidP="0053032F">
      <w:pPr>
        <w:widowControl/>
        <w:rPr>
          <w:rFonts w:ascii="Courier New" w:hAnsi="Courier New" w:cs="Courier New"/>
          <w:sz w:val="20"/>
          <w:szCs w:val="20"/>
        </w:rPr>
      </w:pPr>
    </w:p>
    <w:p w14:paraId="4780E0D2" w14:textId="16744114" w:rsidR="00131D3E" w:rsidRPr="00DC25DA" w:rsidRDefault="00131D3E" w:rsidP="0053032F">
      <w:pPr>
        <w:pStyle w:val="Heading3"/>
      </w:pPr>
      <w:r w:rsidRPr="00DC25DA">
        <w:t>WRK</w:t>
      </w:r>
      <w:r w:rsidR="00180627" w:rsidRPr="00DC25DA">
        <w:tab/>
      </w:r>
      <w:r w:rsidR="001D65FE" w:rsidRPr="00DC25DA">
        <w:tab/>
      </w:r>
      <w:r w:rsidRPr="00DC25DA">
        <w:t>1</w:t>
      </w:r>
      <w:r w:rsidR="00180627" w:rsidRPr="00DC25DA">
        <w:tab/>
      </w:r>
    </w:p>
    <w:p w14:paraId="4780E0D3" w14:textId="2EE1CDC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Worked last week</w:t>
      </w:r>
    </w:p>
    <w:p w14:paraId="4780E0D4" w14:textId="52DFFCB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(not reported)</w:t>
      </w:r>
    </w:p>
    <w:p w14:paraId="4780E0D5" w14:textId="64A015A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.Worked</w:t>
      </w:r>
    </w:p>
    <w:p w14:paraId="4780E0D6" w14:textId="4D7D1DB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.Did not work</w:t>
      </w:r>
    </w:p>
    <w:p w14:paraId="4780E0D7" w14:textId="77777777" w:rsidR="00131D3E" w:rsidRPr="00DC25DA" w:rsidRDefault="00131D3E" w:rsidP="0053032F">
      <w:pPr>
        <w:widowControl/>
        <w:rPr>
          <w:rFonts w:ascii="Courier New" w:hAnsi="Courier New" w:cs="Courier New"/>
          <w:sz w:val="20"/>
          <w:szCs w:val="20"/>
        </w:rPr>
      </w:pPr>
    </w:p>
    <w:p w14:paraId="4780E0D8" w14:textId="04F147F4" w:rsidR="00131D3E" w:rsidRPr="00DC25DA" w:rsidRDefault="00131D3E" w:rsidP="0053032F">
      <w:pPr>
        <w:pStyle w:val="Heading3"/>
      </w:pPr>
      <w:r w:rsidRPr="00DC25DA">
        <w:t>YOEP</w:t>
      </w:r>
      <w:r w:rsidR="00180627" w:rsidRPr="00DC25DA">
        <w:tab/>
      </w:r>
      <w:r w:rsidR="001D65FE" w:rsidRPr="00DC25DA">
        <w:tab/>
      </w:r>
      <w:r w:rsidRPr="00DC25DA">
        <w:t>4</w:t>
      </w:r>
      <w:r w:rsidR="00180627" w:rsidRPr="00DC25DA">
        <w:tab/>
      </w:r>
    </w:p>
    <w:p w14:paraId="4780E0D9" w14:textId="68A7F95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Year of entry</w:t>
      </w:r>
    </w:p>
    <w:p w14:paraId="4780E0DA" w14:textId="262D8FA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bbbb .</w:t>
      </w:r>
      <w:r w:rsidR="00C378C1" w:rsidRPr="00DC25DA">
        <w:rPr>
          <w:rFonts w:ascii="Courier New" w:hAnsi="Courier New" w:cs="Courier New"/>
          <w:sz w:val="20"/>
          <w:szCs w:val="20"/>
        </w:rPr>
        <w:t xml:space="preserve">Not eligible - </w:t>
      </w:r>
      <w:r w:rsidR="00131D3E" w:rsidRPr="00DC25DA">
        <w:rPr>
          <w:rFonts w:ascii="Courier New" w:hAnsi="Courier New" w:cs="Courier New"/>
          <w:sz w:val="20"/>
          <w:szCs w:val="20"/>
        </w:rPr>
        <w:t>Born in the US</w:t>
      </w:r>
      <w:r w:rsidRPr="00DC25DA">
        <w:rPr>
          <w:rFonts w:ascii="Courier New" w:hAnsi="Courier New" w:cs="Courier New"/>
          <w:sz w:val="20"/>
          <w:szCs w:val="20"/>
        </w:rPr>
        <w:tab/>
      </w:r>
      <w:r w:rsidRPr="00DC25DA">
        <w:rPr>
          <w:rFonts w:ascii="Courier New" w:hAnsi="Courier New" w:cs="Courier New"/>
          <w:sz w:val="20"/>
          <w:szCs w:val="20"/>
        </w:rPr>
        <w:tab/>
      </w:r>
    </w:p>
    <w:p w14:paraId="4780E0DB" w14:textId="625E8C3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w:t>
      </w:r>
      <w:r w:rsidR="00F306EA" w:rsidRPr="00DC25DA">
        <w:rPr>
          <w:rFonts w:ascii="Courier New" w:hAnsi="Courier New" w:cs="Courier New"/>
          <w:sz w:val="20"/>
          <w:szCs w:val="20"/>
        </w:rPr>
        <w:t>21</w:t>
      </w:r>
      <w:r w:rsidR="00131D3E" w:rsidRPr="00DC25DA">
        <w:rPr>
          <w:rFonts w:ascii="Courier New" w:hAnsi="Courier New" w:cs="Courier New"/>
          <w:sz w:val="20"/>
          <w:szCs w:val="20"/>
        </w:rPr>
        <w:t xml:space="preserve"> .19</w:t>
      </w:r>
      <w:r w:rsidR="00F306EA" w:rsidRPr="00DC25DA">
        <w:rPr>
          <w:rFonts w:ascii="Courier New" w:hAnsi="Courier New" w:cs="Courier New"/>
          <w:sz w:val="20"/>
          <w:szCs w:val="20"/>
        </w:rPr>
        <w:t>21</w:t>
      </w:r>
      <w:r w:rsidR="00131D3E" w:rsidRPr="00DC25DA">
        <w:rPr>
          <w:rFonts w:ascii="Courier New" w:hAnsi="Courier New" w:cs="Courier New"/>
          <w:sz w:val="20"/>
          <w:szCs w:val="20"/>
        </w:rPr>
        <w:t xml:space="preserve"> or earlier (Bottom-coded)</w:t>
      </w:r>
    </w:p>
    <w:p w14:paraId="4780E0DC" w14:textId="0C26070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1922 .1922</w:t>
      </w:r>
      <w:r w:rsidR="00F306EA" w:rsidRPr="00DC25DA">
        <w:rPr>
          <w:rFonts w:ascii="Courier New" w:hAnsi="Courier New" w:cs="Courier New"/>
          <w:sz w:val="20"/>
          <w:szCs w:val="20"/>
        </w:rPr>
        <w:t xml:space="preserve"> - 1923</w:t>
      </w:r>
    </w:p>
    <w:p w14:paraId="4780E0DD" w14:textId="493219F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1924 .1924</w:t>
      </w:r>
      <w:r w:rsidR="00F306EA" w:rsidRPr="00DC25DA">
        <w:rPr>
          <w:rFonts w:ascii="Courier New" w:hAnsi="Courier New" w:cs="Courier New"/>
          <w:sz w:val="20"/>
          <w:szCs w:val="20"/>
        </w:rPr>
        <w:t xml:space="preserve"> - 1925</w:t>
      </w:r>
    </w:p>
    <w:p w14:paraId="4780E0DE" w14:textId="621FA78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1926 .1926</w:t>
      </w:r>
      <w:r w:rsidR="00F306EA" w:rsidRPr="00DC25DA">
        <w:rPr>
          <w:rFonts w:ascii="Courier New" w:hAnsi="Courier New" w:cs="Courier New"/>
          <w:sz w:val="20"/>
          <w:szCs w:val="20"/>
        </w:rPr>
        <w:t xml:space="preserve"> - 1927</w:t>
      </w:r>
    </w:p>
    <w:p w14:paraId="4780E0DF" w14:textId="6002A1C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1928 .1928</w:t>
      </w:r>
      <w:r w:rsidR="00F306EA" w:rsidRPr="00DC25DA">
        <w:rPr>
          <w:rFonts w:ascii="Courier New" w:hAnsi="Courier New" w:cs="Courier New"/>
          <w:sz w:val="20"/>
          <w:szCs w:val="20"/>
        </w:rPr>
        <w:t xml:space="preserve"> - 1929</w:t>
      </w:r>
    </w:p>
    <w:p w14:paraId="4780E0E0" w14:textId="3DDD337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1930 .1930</w:t>
      </w:r>
      <w:r w:rsidR="00F306EA" w:rsidRPr="00DC25DA">
        <w:rPr>
          <w:rFonts w:ascii="Courier New" w:hAnsi="Courier New" w:cs="Courier New"/>
          <w:sz w:val="20"/>
          <w:szCs w:val="20"/>
        </w:rPr>
        <w:t xml:space="preserve"> – 1931</w:t>
      </w:r>
    </w:p>
    <w:p w14:paraId="4780E0E1" w14:textId="528CF42C" w:rsidR="00F306EA" w:rsidRPr="00DC25DA" w:rsidRDefault="00F306EA"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1932 .1932 - 1934</w:t>
      </w:r>
    </w:p>
    <w:p w14:paraId="4780E0E2" w14:textId="1B5F401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1935 .1935</w:t>
      </w:r>
      <w:r w:rsidR="008A4FB8" w:rsidRPr="00DC25DA">
        <w:rPr>
          <w:rFonts w:ascii="Courier New" w:hAnsi="Courier New" w:cs="Courier New"/>
          <w:sz w:val="20"/>
          <w:szCs w:val="20"/>
        </w:rPr>
        <w:t xml:space="preserve"> - 1936</w:t>
      </w:r>
    </w:p>
    <w:p w14:paraId="4780E0E3" w14:textId="62CE4DD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1937 .1937</w:t>
      </w:r>
      <w:r w:rsidR="008A4FB8" w:rsidRPr="00DC25DA">
        <w:rPr>
          <w:rFonts w:ascii="Courier New" w:hAnsi="Courier New" w:cs="Courier New"/>
          <w:sz w:val="20"/>
          <w:szCs w:val="20"/>
        </w:rPr>
        <w:t xml:space="preserve"> - 1938</w:t>
      </w:r>
    </w:p>
    <w:p w14:paraId="4780E0E4" w14:textId="25C98EE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1939 .1939</w:t>
      </w:r>
    </w:p>
    <w:p w14:paraId="4780E0E5" w14:textId="50E65C3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1940 .1940</w:t>
      </w:r>
    </w:p>
    <w:p w14:paraId="4780E0E6" w14:textId="494717C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1941 .1941</w:t>
      </w:r>
    </w:p>
    <w:p w14:paraId="4780E0E7" w14:textId="16F908B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1942 .1942</w:t>
      </w:r>
    </w:p>
    <w:p w14:paraId="4780E0E8" w14:textId="63FD661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1943 .1943</w:t>
      </w:r>
      <w:r w:rsidR="008A4FB8" w:rsidRPr="00DC25DA">
        <w:rPr>
          <w:rFonts w:ascii="Courier New" w:hAnsi="Courier New" w:cs="Courier New"/>
          <w:sz w:val="20"/>
          <w:szCs w:val="20"/>
        </w:rPr>
        <w:t xml:space="preserve"> - 1944</w:t>
      </w:r>
    </w:p>
    <w:p w14:paraId="4780E0E9" w14:textId="088E643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1945 .1945</w:t>
      </w:r>
    </w:p>
    <w:p w14:paraId="4780E0EA" w14:textId="26DAB8A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1946 .1946</w:t>
      </w:r>
    </w:p>
    <w:p w14:paraId="4780E0EB" w14:textId="49C0A82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1947 .1947</w:t>
      </w:r>
    </w:p>
    <w:p w14:paraId="4780E0EC" w14:textId="5CED53F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1948 .1948</w:t>
      </w:r>
    </w:p>
    <w:p w14:paraId="4780E0ED" w14:textId="785598A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1949 .1949</w:t>
      </w:r>
    </w:p>
    <w:p w14:paraId="4780E0EE" w14:textId="0BAB744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1950 .1950</w:t>
      </w:r>
    </w:p>
    <w:p w14:paraId="4780E0EF" w14:textId="1E2BF02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1951 .1951</w:t>
      </w:r>
    </w:p>
    <w:p w14:paraId="4780E0F0" w14:textId="06AEB67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1952 .1952</w:t>
      </w:r>
    </w:p>
    <w:p w14:paraId="4780E0F1" w14:textId="5A96B09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1953 .1953</w:t>
      </w:r>
    </w:p>
    <w:p w14:paraId="4780E0F2" w14:textId="0A5EDBA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1954 .1954</w:t>
      </w:r>
    </w:p>
    <w:p w14:paraId="4780E0F3" w14:textId="2C6D704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1955 .1955</w:t>
      </w:r>
    </w:p>
    <w:p w14:paraId="4780E0F4" w14:textId="57B743C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1956 .1956</w:t>
      </w:r>
    </w:p>
    <w:p w14:paraId="4780E0F5" w14:textId="59DBD5E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1957 .1957</w:t>
      </w:r>
    </w:p>
    <w:p w14:paraId="4780E0F6" w14:textId="6F4C04C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1958 .1958</w:t>
      </w:r>
    </w:p>
    <w:p w14:paraId="4780E0F7" w14:textId="44BEE62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1959 .1959</w:t>
      </w:r>
    </w:p>
    <w:p w14:paraId="4780E0F8" w14:textId="6135C5C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1960 .1960</w:t>
      </w:r>
    </w:p>
    <w:p w14:paraId="4780E0F9" w14:textId="5B456E7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1961 .1961</w:t>
      </w:r>
    </w:p>
    <w:p w14:paraId="4780E0FA" w14:textId="00391D1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1962 .1962</w:t>
      </w:r>
    </w:p>
    <w:p w14:paraId="4780E0FB" w14:textId="6424689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1963 .1963</w:t>
      </w:r>
    </w:p>
    <w:p w14:paraId="4780E0FC" w14:textId="4C82F48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1964 .1964</w:t>
      </w:r>
    </w:p>
    <w:p w14:paraId="4780E0FD" w14:textId="4675388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1965 .1965</w:t>
      </w:r>
    </w:p>
    <w:p w14:paraId="4780E0FE" w14:textId="6189138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1966 .1966</w:t>
      </w:r>
    </w:p>
    <w:p w14:paraId="4780E0FF" w14:textId="2DB2F5D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1967 .1967</w:t>
      </w:r>
    </w:p>
    <w:p w14:paraId="4780E100" w14:textId="6EEB169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1968 .1968</w:t>
      </w:r>
    </w:p>
    <w:p w14:paraId="4780E101" w14:textId="7A97D1D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1969 .1969</w:t>
      </w:r>
    </w:p>
    <w:p w14:paraId="4780E102" w14:textId="1573530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1970 .1970</w:t>
      </w:r>
    </w:p>
    <w:p w14:paraId="4780E103" w14:textId="4D3AD00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1971 .1971</w:t>
      </w:r>
    </w:p>
    <w:p w14:paraId="4780E104" w14:textId="22CEB8E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1972 .1972</w:t>
      </w:r>
    </w:p>
    <w:p w14:paraId="4780E105" w14:textId="2D055FC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1973 .1973</w:t>
      </w:r>
    </w:p>
    <w:p w14:paraId="4780E106" w14:textId="2A179D7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1974 .1974</w:t>
      </w:r>
    </w:p>
    <w:p w14:paraId="4780E107" w14:textId="3C78671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1975 .1975</w:t>
      </w:r>
    </w:p>
    <w:p w14:paraId="4780E108" w14:textId="4249A89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1976 .1976</w:t>
      </w:r>
    </w:p>
    <w:p w14:paraId="4780E109" w14:textId="5924381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1977 .1977</w:t>
      </w:r>
    </w:p>
    <w:p w14:paraId="4780E10A" w14:textId="35253B1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1978 .1978</w:t>
      </w:r>
    </w:p>
    <w:p w14:paraId="4780E10B" w14:textId="250FDDB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1979 .1979</w:t>
      </w:r>
    </w:p>
    <w:p w14:paraId="4780E10C" w14:textId="09CC503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1980 .1980</w:t>
      </w:r>
    </w:p>
    <w:p w14:paraId="4780E10D" w14:textId="58AF9FB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1981 .1981</w:t>
      </w:r>
    </w:p>
    <w:p w14:paraId="4780E10E" w14:textId="64479CB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1982 .1982</w:t>
      </w:r>
    </w:p>
    <w:p w14:paraId="4780E10F" w14:textId="530AA47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1983 .1983</w:t>
      </w:r>
    </w:p>
    <w:p w14:paraId="4780E110" w14:textId="59ACC0E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1984 .1984</w:t>
      </w:r>
    </w:p>
    <w:p w14:paraId="4780E111" w14:textId="2CA232D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1985 .1985</w:t>
      </w:r>
    </w:p>
    <w:p w14:paraId="4780E112" w14:textId="416B1AD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1986 .1986</w:t>
      </w:r>
    </w:p>
    <w:p w14:paraId="3FC9A539" w14:textId="77777777" w:rsidR="001D65F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1987 .1987</w:t>
      </w:r>
    </w:p>
    <w:p w14:paraId="4780E114" w14:textId="35D45C7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1988 .1988</w:t>
      </w:r>
    </w:p>
    <w:p w14:paraId="4780E115" w14:textId="061C016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1989 .1989</w:t>
      </w:r>
    </w:p>
    <w:p w14:paraId="4780E116" w14:textId="359DBF7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1990 .1990</w:t>
      </w:r>
    </w:p>
    <w:p w14:paraId="4780E117" w14:textId="6BEE50C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1991 .1991</w:t>
      </w:r>
    </w:p>
    <w:p w14:paraId="4780E118" w14:textId="3571239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1992 .1992</w:t>
      </w:r>
    </w:p>
    <w:p w14:paraId="4780E119" w14:textId="52B8C38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1993 .1993</w:t>
      </w:r>
    </w:p>
    <w:p w14:paraId="4780E11A" w14:textId="2C23AE2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1994 .1994</w:t>
      </w:r>
    </w:p>
    <w:p w14:paraId="4780E11B" w14:textId="1314CF4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1995 .1995</w:t>
      </w:r>
    </w:p>
    <w:p w14:paraId="4780E11C" w14:textId="49F4BE4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1996 .1996</w:t>
      </w:r>
    </w:p>
    <w:p w14:paraId="4780E11D" w14:textId="55CF3BE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1997 .1997</w:t>
      </w:r>
    </w:p>
    <w:p w14:paraId="4780E11E" w14:textId="597334A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1998 .1998</w:t>
      </w:r>
    </w:p>
    <w:p w14:paraId="4780E11F" w14:textId="2F251C6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1999 .1999</w:t>
      </w:r>
    </w:p>
    <w:p w14:paraId="4780E120" w14:textId="1B7FFB5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2000 .2000</w:t>
      </w:r>
    </w:p>
    <w:p w14:paraId="4780E121" w14:textId="05CE0CF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2001 .2001</w:t>
      </w:r>
    </w:p>
    <w:p w14:paraId="4780E122" w14:textId="0FEBE66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2002 .2002</w:t>
      </w:r>
    </w:p>
    <w:p w14:paraId="4780E123" w14:textId="50BBB63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2003 .2003</w:t>
      </w:r>
    </w:p>
    <w:p w14:paraId="4780E124" w14:textId="5ACDD39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2004 .2004</w:t>
      </w:r>
    </w:p>
    <w:p w14:paraId="4780E125" w14:textId="05586F7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2005 .2005</w:t>
      </w:r>
    </w:p>
    <w:p w14:paraId="4780E126" w14:textId="6F49DC5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2006 .2006</w:t>
      </w:r>
    </w:p>
    <w:p w14:paraId="4780E127" w14:textId="0BD780C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2007 .2007</w:t>
      </w:r>
    </w:p>
    <w:p w14:paraId="4780E128" w14:textId="4F98717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2008 .2008</w:t>
      </w:r>
    </w:p>
    <w:p w14:paraId="4780E129" w14:textId="49362C1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2009 .2009</w:t>
      </w:r>
    </w:p>
    <w:p w14:paraId="4780E12A" w14:textId="04895F4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2010 .2010</w:t>
      </w:r>
    </w:p>
    <w:p w14:paraId="4780E12B" w14:textId="435E93F8" w:rsidR="00131D3E" w:rsidRPr="00DC25DA" w:rsidRDefault="00131D3E"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2011 .2011</w:t>
      </w:r>
    </w:p>
    <w:p w14:paraId="4780E12C" w14:textId="212FFCB9" w:rsidR="00493EC8"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93EC8" w:rsidRPr="00DC25DA">
        <w:rPr>
          <w:rFonts w:ascii="Courier New" w:hAnsi="Courier New" w:cs="Courier New"/>
          <w:sz w:val="20"/>
          <w:szCs w:val="20"/>
        </w:rPr>
        <w:t>2012 .2012</w:t>
      </w:r>
    </w:p>
    <w:p w14:paraId="6A64A9F5" w14:textId="7999D79B" w:rsidR="00A07960"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A07960" w:rsidRPr="00DC25DA">
        <w:rPr>
          <w:rFonts w:ascii="Courier New" w:hAnsi="Courier New" w:cs="Courier New"/>
          <w:sz w:val="20"/>
          <w:szCs w:val="20"/>
        </w:rPr>
        <w:t>2013 .2013</w:t>
      </w:r>
    </w:p>
    <w:p w14:paraId="15A2C6E0" w14:textId="4A820157" w:rsidR="00824874"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24874" w:rsidRPr="00DC25DA">
        <w:rPr>
          <w:rFonts w:ascii="Courier New" w:hAnsi="Courier New" w:cs="Courier New"/>
          <w:sz w:val="20"/>
          <w:szCs w:val="20"/>
        </w:rPr>
        <w:t>2014 .2014</w:t>
      </w:r>
    </w:p>
    <w:p w14:paraId="33F2FB33" w14:textId="55E8983B" w:rsidR="007669A1" w:rsidRPr="00DC25DA" w:rsidRDefault="007669A1"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2015 .2015</w:t>
      </w:r>
    </w:p>
    <w:p w14:paraId="5724E633" w14:textId="286C24FA" w:rsidR="005B5F84" w:rsidRPr="00DC25DA" w:rsidRDefault="005B5F84"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2016 .2016</w:t>
      </w:r>
    </w:p>
    <w:p w14:paraId="1192DC73" w14:textId="3211EC3B" w:rsidR="00CB65A8" w:rsidRPr="00DC25DA" w:rsidRDefault="00CB65A8" w:rsidP="00CB65A8">
      <w:pPr>
        <w:widowControl/>
        <w:rPr>
          <w:ins w:id="67" w:author="Shabnam Shenasi Azari (CENSUS/POP FED)" w:date="2018-03-21T10:10:00Z"/>
          <w:rFonts w:ascii="Courier New" w:hAnsi="Courier New" w:cs="Courier New"/>
          <w:sz w:val="20"/>
          <w:szCs w:val="20"/>
        </w:rPr>
      </w:pPr>
      <w:ins w:id="68" w:author="Shabnam Shenasi Azari (CENSUS/POP FED)" w:date="2018-03-21T10:10:00Z">
        <w:r>
          <w:rPr>
            <w:rFonts w:ascii="Courier New" w:hAnsi="Courier New" w:cs="Courier New"/>
            <w:sz w:val="20"/>
            <w:szCs w:val="20"/>
          </w:rPr>
          <w:lastRenderedPageBreak/>
          <w:tab/>
        </w:r>
        <w:r>
          <w:rPr>
            <w:rFonts w:ascii="Courier New" w:hAnsi="Courier New" w:cs="Courier New"/>
            <w:sz w:val="20"/>
            <w:szCs w:val="20"/>
          </w:rPr>
          <w:tab/>
        </w:r>
        <w:r w:rsidRPr="00DC25DA">
          <w:rPr>
            <w:rFonts w:ascii="Courier New" w:hAnsi="Courier New" w:cs="Courier New"/>
            <w:sz w:val="20"/>
            <w:szCs w:val="20"/>
          </w:rPr>
          <w:t>201</w:t>
        </w:r>
        <w:r>
          <w:rPr>
            <w:rFonts w:ascii="Courier New" w:hAnsi="Courier New" w:cs="Courier New"/>
            <w:sz w:val="20"/>
            <w:szCs w:val="20"/>
          </w:rPr>
          <w:t>7</w:t>
        </w:r>
        <w:r w:rsidRPr="00DC25DA">
          <w:rPr>
            <w:rFonts w:ascii="Courier New" w:hAnsi="Courier New" w:cs="Courier New"/>
            <w:sz w:val="20"/>
            <w:szCs w:val="20"/>
          </w:rPr>
          <w:t xml:space="preserve"> .201</w:t>
        </w:r>
        <w:r>
          <w:rPr>
            <w:rFonts w:ascii="Courier New" w:hAnsi="Courier New" w:cs="Courier New"/>
            <w:sz w:val="20"/>
            <w:szCs w:val="20"/>
          </w:rPr>
          <w:t>7</w:t>
        </w:r>
      </w:ins>
    </w:p>
    <w:p w14:paraId="4780E130" w14:textId="283273C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p>
    <w:p w14:paraId="0D7621BD" w14:textId="3CDFC84B" w:rsidR="001D65FE" w:rsidRPr="00DC25DA" w:rsidRDefault="001D65FE" w:rsidP="0053032F">
      <w:pPr>
        <w:widowControl/>
        <w:autoSpaceDE/>
        <w:autoSpaceDN/>
        <w:adjustRightInd/>
        <w:rPr>
          <w:rFonts w:ascii="Courier New" w:hAnsi="Courier New" w:cs="Courier New"/>
          <w:sz w:val="20"/>
          <w:szCs w:val="20"/>
        </w:rPr>
      </w:pPr>
    </w:p>
    <w:p w14:paraId="4780E131" w14:textId="738521B1" w:rsidR="00131D3E" w:rsidRPr="00DC25DA" w:rsidRDefault="00131D3E" w:rsidP="0053032F">
      <w:pPr>
        <w:pStyle w:val="Heading3"/>
      </w:pPr>
      <w:r w:rsidRPr="00DC25DA">
        <w:t>ANC</w:t>
      </w:r>
      <w:r w:rsidR="00180627" w:rsidRPr="00DC25DA">
        <w:tab/>
      </w:r>
      <w:r w:rsidR="00D06E97" w:rsidRPr="00DC25DA">
        <w:tab/>
      </w:r>
      <w:r w:rsidRPr="00DC25DA">
        <w:t>1</w:t>
      </w:r>
      <w:r w:rsidR="00180627" w:rsidRPr="00DC25DA">
        <w:tab/>
      </w:r>
    </w:p>
    <w:p w14:paraId="4780E132" w14:textId="02D594A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Ancestry recode</w:t>
      </w:r>
    </w:p>
    <w:p w14:paraId="4780E133" w14:textId="0834A27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.Single</w:t>
      </w:r>
    </w:p>
    <w:p w14:paraId="4780E134" w14:textId="4E3F171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.Multiple</w:t>
      </w:r>
    </w:p>
    <w:p w14:paraId="4780E135" w14:textId="79B19D4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.Unclassified</w:t>
      </w:r>
    </w:p>
    <w:p w14:paraId="4780E136" w14:textId="339510F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.Not reported</w:t>
      </w:r>
    </w:p>
    <w:p w14:paraId="4780E137" w14:textId="77777777" w:rsidR="00131D3E" w:rsidRPr="00DC25DA" w:rsidRDefault="00131D3E" w:rsidP="0053032F">
      <w:pPr>
        <w:widowControl/>
        <w:rPr>
          <w:rFonts w:ascii="Courier New" w:hAnsi="Courier New" w:cs="Courier New"/>
          <w:sz w:val="20"/>
          <w:szCs w:val="20"/>
        </w:rPr>
      </w:pPr>
    </w:p>
    <w:p w14:paraId="4780E138" w14:textId="37620B25" w:rsidR="00131D3E" w:rsidRPr="00DC25DA" w:rsidRDefault="00131D3E" w:rsidP="0053032F">
      <w:pPr>
        <w:pStyle w:val="Heading3"/>
      </w:pPr>
      <w:r w:rsidRPr="00DC25DA">
        <w:t>ANC1P</w:t>
      </w:r>
      <w:r w:rsidR="00180627" w:rsidRPr="00DC25DA">
        <w:tab/>
      </w:r>
      <w:r w:rsidR="001D65FE" w:rsidRPr="00DC25DA">
        <w:tab/>
      </w:r>
      <w:r w:rsidRPr="00DC25DA">
        <w:t>3</w:t>
      </w:r>
      <w:r w:rsidR="00180627" w:rsidRPr="00DC25DA">
        <w:tab/>
      </w:r>
    </w:p>
    <w:p w14:paraId="4780E139" w14:textId="24EF175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Recoded Detailed Ancestry - first entry</w:t>
      </w:r>
      <w:r w:rsidRPr="00DC25DA">
        <w:rPr>
          <w:rFonts w:ascii="Courier New" w:hAnsi="Courier New" w:cs="Courier New"/>
          <w:sz w:val="20"/>
          <w:szCs w:val="20"/>
        </w:rPr>
        <w:tab/>
      </w:r>
    </w:p>
    <w:p w14:paraId="4780E13A" w14:textId="71CA9DB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001 .Alsatian</w:t>
      </w:r>
    </w:p>
    <w:p w14:paraId="4780E13B" w14:textId="669AA26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003 .Austrian</w:t>
      </w:r>
    </w:p>
    <w:p w14:paraId="4780E13C" w14:textId="40F0ED3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005 .Basque</w:t>
      </w:r>
    </w:p>
    <w:p w14:paraId="4780E13D" w14:textId="4D389D2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008 .Belgian</w:t>
      </w:r>
    </w:p>
    <w:p w14:paraId="4780E13E" w14:textId="5502733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009 .Flemish</w:t>
      </w:r>
    </w:p>
    <w:p w14:paraId="4780E13F" w14:textId="15FAE45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011 .British</w:t>
      </w:r>
    </w:p>
    <w:p w14:paraId="4780E140" w14:textId="5EFF165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012 .British Isles</w:t>
      </w:r>
    </w:p>
    <w:p w14:paraId="4780E141" w14:textId="15774EE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020 .Danish</w:t>
      </w:r>
    </w:p>
    <w:p w14:paraId="4780E142" w14:textId="3235EB5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021 .Dutch</w:t>
      </w:r>
    </w:p>
    <w:p w14:paraId="4780E143" w14:textId="5DAC82D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022 .English</w:t>
      </w:r>
    </w:p>
    <w:p w14:paraId="4780E144" w14:textId="79A8E74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024 .Finnish</w:t>
      </w:r>
    </w:p>
    <w:p w14:paraId="4780E145" w14:textId="7B8458B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026 .French</w:t>
      </w:r>
    </w:p>
    <w:p w14:paraId="4780E146" w14:textId="5B0B48A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032 .German</w:t>
      </w:r>
    </w:p>
    <w:p w14:paraId="4780E147" w14:textId="21EC34F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040 .Prussian</w:t>
      </w:r>
    </w:p>
    <w:p w14:paraId="4780E148" w14:textId="2545583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046 .Greek</w:t>
      </w:r>
    </w:p>
    <w:p w14:paraId="4780E149" w14:textId="3BEFBB1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049 .Icelander</w:t>
      </w:r>
    </w:p>
    <w:p w14:paraId="4780E14A" w14:textId="1598264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050 .Irish</w:t>
      </w:r>
    </w:p>
    <w:p w14:paraId="4780E14B" w14:textId="1471387D"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051 .Italian</w:t>
      </w:r>
    </w:p>
    <w:p w14:paraId="4780E14C" w14:textId="0C5B766E"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068 .Sicilian</w:t>
      </w:r>
    </w:p>
    <w:p w14:paraId="4780E14D" w14:textId="1114AB88"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077 .Luxemburger</w:t>
      </w:r>
    </w:p>
    <w:p w14:paraId="4780E14E" w14:textId="1F147D3E"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078 .Maltese</w:t>
      </w:r>
    </w:p>
    <w:p w14:paraId="4780E14F" w14:textId="022E24E1"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082 .Norwegian</w:t>
      </w:r>
    </w:p>
    <w:p w14:paraId="4780E150" w14:textId="02E9E3EA"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084 .Portuguese</w:t>
      </w:r>
    </w:p>
    <w:p w14:paraId="7A66DFF0" w14:textId="77777777" w:rsidR="001D65F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087 .Scotch Irish</w:t>
      </w:r>
    </w:p>
    <w:p w14:paraId="4780E152" w14:textId="57AA030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088 .Scottish</w:t>
      </w:r>
    </w:p>
    <w:p w14:paraId="4780E153" w14:textId="57DB01A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089 .Swedish</w:t>
      </w:r>
    </w:p>
    <w:p w14:paraId="4780E154" w14:textId="2676C46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091 .Swiss</w:t>
      </w:r>
    </w:p>
    <w:p w14:paraId="4780E155" w14:textId="3EE326D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094 .Irish Scotch</w:t>
      </w:r>
    </w:p>
    <w:p w14:paraId="4780E156" w14:textId="6FD76CB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097 .Welsh</w:t>
      </w:r>
    </w:p>
    <w:p w14:paraId="4780E157" w14:textId="0F278D6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098 .Scandinavian</w:t>
      </w:r>
    </w:p>
    <w:p w14:paraId="4780E158" w14:textId="5D0A509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099 .Celtic</w:t>
      </w:r>
    </w:p>
    <w:p w14:paraId="4780E159" w14:textId="4011B3D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100 .Albanian</w:t>
      </w:r>
    </w:p>
    <w:p w14:paraId="4780E15A" w14:textId="3934053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102 .Belorussian</w:t>
      </w:r>
    </w:p>
    <w:p w14:paraId="4780E15B" w14:textId="1A70668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103 .Bulgarian</w:t>
      </w:r>
    </w:p>
    <w:p w14:paraId="4780E15C" w14:textId="304FB39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109 .Croatian</w:t>
      </w:r>
    </w:p>
    <w:p w14:paraId="4780E15D" w14:textId="37FF963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111 .Czech</w:t>
      </w:r>
    </w:p>
    <w:p w14:paraId="4780E15E" w14:textId="43B3DC8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112 .Bohemian</w:t>
      </w:r>
    </w:p>
    <w:p w14:paraId="4780E15F" w14:textId="702E650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114 .Czechoslovakian</w:t>
      </w:r>
    </w:p>
    <w:p w14:paraId="4780E160" w14:textId="58F2BC8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115 .Estonian</w:t>
      </w:r>
    </w:p>
    <w:p w14:paraId="4780E161" w14:textId="4EF17AA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122 .German Russian</w:t>
      </w:r>
    </w:p>
    <w:p w14:paraId="4780E162" w14:textId="773F68D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124 .Rom</w:t>
      </w:r>
    </w:p>
    <w:p w14:paraId="4780E163" w14:textId="5A1EEF9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125 .Hungarian</w:t>
      </w:r>
    </w:p>
    <w:p w14:paraId="4780E164" w14:textId="25B54DE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128 .Latvian</w:t>
      </w:r>
    </w:p>
    <w:p w14:paraId="4780E165" w14:textId="649F8EB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129 .Lithuanian</w:t>
      </w:r>
    </w:p>
    <w:p w14:paraId="4780E166" w14:textId="64F5FF2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130 .Macedonian</w:t>
      </w:r>
    </w:p>
    <w:p w14:paraId="4780E167" w14:textId="05E34C35" w:rsidR="002E5F68" w:rsidRPr="00DC25DA" w:rsidRDefault="002E5F68"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131 .Montenegrin</w:t>
      </w:r>
    </w:p>
    <w:p w14:paraId="4780E168" w14:textId="6FB10D4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142 .Polish</w:t>
      </w:r>
    </w:p>
    <w:p w14:paraId="4780E169" w14:textId="2CBAF04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144 .Romanian</w:t>
      </w:r>
    </w:p>
    <w:p w14:paraId="4780E16A" w14:textId="269E4012" w:rsidR="002E5F68" w:rsidRPr="00DC25DA" w:rsidRDefault="002E5F68"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146 .Moldavian</w:t>
      </w:r>
    </w:p>
    <w:p w14:paraId="4780E16B" w14:textId="3808AA7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148 .Russian</w:t>
      </w:r>
    </w:p>
    <w:p w14:paraId="4780E16C" w14:textId="4BD26C3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152 .Serbian</w:t>
      </w:r>
    </w:p>
    <w:p w14:paraId="4780E16D" w14:textId="663B43A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153 .Slovak</w:t>
      </w:r>
    </w:p>
    <w:p w14:paraId="4780E16E" w14:textId="443F574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154 .Slovene</w:t>
      </w:r>
    </w:p>
    <w:p w14:paraId="4780E16F" w14:textId="22CD9C28" w:rsidR="002E5F68" w:rsidRPr="00DC25DA" w:rsidRDefault="002E5F68"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168 .Turkestani</w:t>
      </w:r>
    </w:p>
    <w:p w14:paraId="4780E170" w14:textId="4031C719" w:rsidR="002E5F68" w:rsidRPr="00DC25DA" w:rsidRDefault="002E5F68"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169 .Uzbeg</w:t>
      </w:r>
    </w:p>
    <w:p w14:paraId="4780E171" w14:textId="3F7FEBC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170 .Georgia CIS</w:t>
      </w:r>
    </w:p>
    <w:p w14:paraId="4780E172" w14:textId="59CD691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171 .Ukrainian</w:t>
      </w:r>
    </w:p>
    <w:p w14:paraId="4780E173" w14:textId="5942B1C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176 .Yugoslavian</w:t>
      </w:r>
    </w:p>
    <w:p w14:paraId="4780E174" w14:textId="3DE2C0B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177 .</w:t>
      </w:r>
      <w:r w:rsidR="00F32552" w:rsidRPr="00DC25DA">
        <w:rPr>
          <w:rFonts w:ascii="Courier New" w:hAnsi="Courier New" w:cs="Courier New"/>
          <w:sz w:val="20"/>
          <w:szCs w:val="20"/>
        </w:rPr>
        <w:t xml:space="preserve">Bosnian and </w:t>
      </w:r>
      <w:r w:rsidR="00131D3E" w:rsidRPr="00DC25DA">
        <w:rPr>
          <w:rFonts w:ascii="Courier New" w:hAnsi="Courier New" w:cs="Courier New"/>
          <w:sz w:val="20"/>
          <w:szCs w:val="20"/>
        </w:rPr>
        <w:t>Herzegovinian</w:t>
      </w:r>
    </w:p>
    <w:p w14:paraId="4780E175" w14:textId="460C217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178 .Slavic</w:t>
      </w:r>
    </w:p>
    <w:p w14:paraId="4780E176" w14:textId="00A576F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179 .Slavonian</w:t>
      </w:r>
    </w:p>
    <w:p w14:paraId="4780E177" w14:textId="072F21C1" w:rsidR="002E5F68" w:rsidRPr="00DC25DA" w:rsidRDefault="002E5F68"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181 .Central European</w:t>
      </w:r>
    </w:p>
    <w:p w14:paraId="4780E178" w14:textId="16CAE51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183 .Northern European</w:t>
      </w:r>
    </w:p>
    <w:p w14:paraId="4780E179" w14:textId="35EC5683" w:rsidR="002E5F68" w:rsidRPr="00DC25DA" w:rsidRDefault="002E5F68"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185 .Southern European</w:t>
      </w:r>
    </w:p>
    <w:p w14:paraId="4780E17A" w14:textId="501D9C6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187 .Western European</w:t>
      </w:r>
    </w:p>
    <w:p w14:paraId="4780E17B" w14:textId="40BB021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190 .Eastern European</w:t>
      </w:r>
    </w:p>
    <w:p w14:paraId="4780E17C" w14:textId="3AA2545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 .Germanic</w:t>
      </w:r>
    </w:p>
    <w:p w14:paraId="4780E17D" w14:textId="56D7E74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 .European</w:t>
      </w:r>
    </w:p>
    <w:p w14:paraId="4780E17E" w14:textId="77C4FB09"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200 .Spaniard</w:t>
      </w:r>
    </w:p>
    <w:p w14:paraId="4780E17F" w14:textId="4983DE29"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210 .Mexican</w:t>
      </w:r>
    </w:p>
    <w:p w14:paraId="4780E180" w14:textId="764CC7D2"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211 .Mexican American</w:t>
      </w:r>
    </w:p>
    <w:p w14:paraId="4780E181" w14:textId="1F1C6102"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212 .Mexicano</w:t>
      </w:r>
    </w:p>
    <w:p w14:paraId="4780E182" w14:textId="1D8D3BBC"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213 .Chicano</w:t>
      </w:r>
    </w:p>
    <w:p w14:paraId="4780E183" w14:textId="0C4CDD08"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215 .Mexican American Indian</w:t>
      </w:r>
    </w:p>
    <w:p w14:paraId="4780E184" w14:textId="47D4AB09"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218 .Mexican State</w:t>
      </w:r>
    </w:p>
    <w:p w14:paraId="4780E185" w14:textId="076994D5"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219 .Mexican Indian</w:t>
      </w:r>
    </w:p>
    <w:p w14:paraId="4780E186" w14:textId="48C9CB33"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221 .Costa Rican</w:t>
      </w:r>
    </w:p>
    <w:p w14:paraId="4780E187" w14:textId="10346BFB"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222 .Guatemalan</w:t>
      </w:r>
    </w:p>
    <w:p w14:paraId="4780E188" w14:textId="38991F5B"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223 .Honduran</w:t>
      </w:r>
    </w:p>
    <w:p w14:paraId="4780E189" w14:textId="0101D8D5"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224 .Nicaraguan</w:t>
      </w:r>
    </w:p>
    <w:p w14:paraId="4780E18A" w14:textId="6809A982"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225 .Panamanian</w:t>
      </w:r>
    </w:p>
    <w:p w14:paraId="4780E18B" w14:textId="2BB5851D"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226 .Salvadoran</w:t>
      </w:r>
    </w:p>
    <w:p w14:paraId="4780E18C" w14:textId="0DE726C4"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227 .Central American</w:t>
      </w:r>
    </w:p>
    <w:p w14:paraId="4780E18D" w14:textId="23BD43DA"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231 .Argentinean</w:t>
      </w:r>
    </w:p>
    <w:p w14:paraId="4780E18E" w14:textId="7E64109E"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232 .Bolivian</w:t>
      </w:r>
    </w:p>
    <w:p w14:paraId="4780E18F" w14:textId="74EFD56A"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233 .Chilean</w:t>
      </w:r>
    </w:p>
    <w:p w14:paraId="4780E190" w14:textId="085A1EF5"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234 .Colombian</w:t>
      </w:r>
    </w:p>
    <w:p w14:paraId="707D920A" w14:textId="77777777" w:rsidR="00D06E97"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235 .Ecuadorian</w:t>
      </w:r>
    </w:p>
    <w:p w14:paraId="4780E192" w14:textId="1C588F4F"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236 .Paraguayan</w:t>
      </w:r>
    </w:p>
    <w:p w14:paraId="4780E193" w14:textId="4B2A75F2"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237 .Peruvian</w:t>
      </w:r>
    </w:p>
    <w:p w14:paraId="4780E194" w14:textId="71619D1D"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238 .Uruguayan</w:t>
      </w:r>
    </w:p>
    <w:p w14:paraId="4780E195" w14:textId="3C52C9FF"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239 .Venezuelan</w:t>
      </w:r>
    </w:p>
    <w:p w14:paraId="4780E196" w14:textId="0481CEB6" w:rsidR="00131D3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249 .South American</w:t>
      </w:r>
    </w:p>
    <w:p w14:paraId="4780E197" w14:textId="7760BA3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 .Latin American</w:t>
      </w:r>
    </w:p>
    <w:p w14:paraId="4780E198" w14:textId="2B0059F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251 .Latin</w:t>
      </w:r>
    </w:p>
    <w:p w14:paraId="4780E199" w14:textId="73DA54A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252 .Latino</w:t>
      </w:r>
    </w:p>
    <w:p w14:paraId="4780E19A" w14:textId="6825915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261 .Puerto Rican</w:t>
      </w:r>
    </w:p>
    <w:p w14:paraId="4780E19B" w14:textId="62A4F86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271 .Cuban</w:t>
      </w:r>
    </w:p>
    <w:p w14:paraId="4780E19C" w14:textId="587F483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275 .Dominican</w:t>
      </w:r>
    </w:p>
    <w:p w14:paraId="4780E19D" w14:textId="61BEA0B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290 .Hispanic</w:t>
      </w:r>
    </w:p>
    <w:p w14:paraId="4780E19E" w14:textId="418A77F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291 .Spanish</w:t>
      </w:r>
    </w:p>
    <w:p w14:paraId="4780E19F" w14:textId="6EFC0BC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295 .Spanish American</w:t>
      </w:r>
    </w:p>
    <w:p w14:paraId="4780E1A0" w14:textId="186EE41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300 .Bahamian</w:t>
      </w:r>
    </w:p>
    <w:p w14:paraId="4780E1A1" w14:textId="0D9FE8C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301 .Barbadian</w:t>
      </w:r>
    </w:p>
    <w:p w14:paraId="4780E1A2" w14:textId="13187E0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302 .Belizean</w:t>
      </w:r>
    </w:p>
    <w:p w14:paraId="4780E1A3" w14:textId="392217E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308 .Jamaican</w:t>
      </w:r>
    </w:p>
    <w:p w14:paraId="4780E1A4" w14:textId="5F1ADE2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310 .Dutch West Indian</w:t>
      </w:r>
    </w:p>
    <w:p w14:paraId="4780E1A5" w14:textId="363A00E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314 .Trinidadian Tobagonian</w:t>
      </w:r>
    </w:p>
    <w:p w14:paraId="4780E1A6" w14:textId="7F6246E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322 .British West Indian</w:t>
      </w:r>
    </w:p>
    <w:p w14:paraId="4780E1A7" w14:textId="6655F57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325 .Antigua and Barbuda</w:t>
      </w:r>
    </w:p>
    <w:p w14:paraId="4780E1A8" w14:textId="41F490F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329 .Grenadian</w:t>
      </w:r>
    </w:p>
    <w:p w14:paraId="4780E1A9" w14:textId="00926D5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330 .Vincent-Grenadine Islander</w:t>
      </w:r>
    </w:p>
    <w:p w14:paraId="4780E1AA" w14:textId="0F117C5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331 .St Lucia Islander</w:t>
      </w:r>
    </w:p>
    <w:p w14:paraId="4780E1AB" w14:textId="1C7F51B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335 .West Indian</w:t>
      </w:r>
    </w:p>
    <w:p w14:paraId="4780E1AC" w14:textId="59F091D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336 .Haitian</w:t>
      </w:r>
    </w:p>
    <w:p w14:paraId="4780E1AD" w14:textId="3FBB589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359 .Other West Indian</w:t>
      </w:r>
    </w:p>
    <w:p w14:paraId="4780E1AE" w14:textId="5B4E8DB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 .Brazilian</w:t>
      </w:r>
    </w:p>
    <w:p w14:paraId="4780E1AF" w14:textId="7DB2287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370 .Guyanese</w:t>
      </w:r>
    </w:p>
    <w:p w14:paraId="4780E1B0" w14:textId="39A349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 .Algerian</w:t>
      </w:r>
    </w:p>
    <w:p w14:paraId="4780E1B1" w14:textId="5B2937D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402 .Egyptian</w:t>
      </w:r>
    </w:p>
    <w:p w14:paraId="4780E1B2" w14:textId="1075771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406 .Moroccan</w:t>
      </w:r>
    </w:p>
    <w:p w14:paraId="4780E1B3" w14:textId="405CAF1F" w:rsidR="002E5F68" w:rsidRPr="00DC25DA" w:rsidRDefault="002E5F68"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411 .North African</w:t>
      </w:r>
    </w:p>
    <w:p w14:paraId="4780E1B4" w14:textId="1BCF878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416 .Iranian</w:t>
      </w:r>
    </w:p>
    <w:p w14:paraId="4780E1B5" w14:textId="0C9FE8F5"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417 .Iraqi</w:t>
      </w:r>
    </w:p>
    <w:p w14:paraId="4780E1B6" w14:textId="61F186DD"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419 .Israeli</w:t>
      </w:r>
    </w:p>
    <w:p w14:paraId="4780E1B7" w14:textId="7EA92558"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421 .Jordanian</w:t>
      </w:r>
    </w:p>
    <w:p w14:paraId="4780E1B8" w14:textId="451AE3A1"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425 .Lebanese</w:t>
      </w:r>
    </w:p>
    <w:p w14:paraId="4780E1B9" w14:textId="0FE80500" w:rsidR="002E5F68" w:rsidRPr="002773BA" w:rsidRDefault="002E5F68"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00180627" w:rsidRPr="002773BA">
        <w:rPr>
          <w:rFonts w:ascii="Courier New" w:hAnsi="Courier New" w:cs="Courier New"/>
          <w:sz w:val="20"/>
          <w:szCs w:val="20"/>
          <w:lang w:val="es-MX"/>
        </w:rPr>
        <w:tab/>
      </w:r>
      <w:r w:rsidRPr="002773BA">
        <w:rPr>
          <w:rFonts w:ascii="Courier New" w:hAnsi="Courier New" w:cs="Courier New"/>
          <w:sz w:val="20"/>
          <w:szCs w:val="20"/>
          <w:lang w:val="es-MX"/>
        </w:rPr>
        <w:t>427 .Saudi Arabian</w:t>
      </w:r>
    </w:p>
    <w:p w14:paraId="4780E1BA" w14:textId="6AFEB037" w:rsidR="00131D3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429 .Syrian</w:t>
      </w:r>
    </w:p>
    <w:p w14:paraId="4780E1BB" w14:textId="6FAE97D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431 .Armenian</w:t>
      </w:r>
    </w:p>
    <w:p w14:paraId="4780E1BC" w14:textId="0B18F05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434 .Turkish</w:t>
      </w:r>
    </w:p>
    <w:p w14:paraId="4780E1BD" w14:textId="63DD385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435 .Yemeni</w:t>
      </w:r>
    </w:p>
    <w:p w14:paraId="4780E1BE" w14:textId="77789B5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442 .Kurdish</w:t>
      </w:r>
    </w:p>
    <w:p w14:paraId="4780E1BF" w14:textId="3ACA8D2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465 .Palestinian</w:t>
      </w:r>
    </w:p>
    <w:p w14:paraId="4780E1C0" w14:textId="495B231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483 .Assyrian</w:t>
      </w:r>
    </w:p>
    <w:p w14:paraId="4780E1C1" w14:textId="5668EC7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484 .Chaldean</w:t>
      </w:r>
    </w:p>
    <w:p w14:paraId="4780E1C2" w14:textId="6CF9309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490 .Mideast</w:t>
      </w:r>
    </w:p>
    <w:p w14:paraId="4780E1C3" w14:textId="787B948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495 .Arab</w:t>
      </w:r>
    </w:p>
    <w:p w14:paraId="4780E1C4" w14:textId="14D14DE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496 .Arabic</w:t>
      </w:r>
    </w:p>
    <w:p w14:paraId="4780E1C5" w14:textId="3DB825B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499 .Other Arab</w:t>
      </w:r>
    </w:p>
    <w:p w14:paraId="4780E1C6" w14:textId="2402B04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508 .Cameroon</w:t>
      </w:r>
      <w:r w:rsidR="002E5F68" w:rsidRPr="00DC25DA">
        <w:rPr>
          <w:rFonts w:ascii="Courier New" w:hAnsi="Courier New" w:cs="Courier New"/>
          <w:sz w:val="20"/>
          <w:szCs w:val="20"/>
        </w:rPr>
        <w:t>ian</w:t>
      </w:r>
    </w:p>
    <w:p w14:paraId="4780E1C7" w14:textId="5C313CA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510 .Cape Verdean</w:t>
      </w:r>
    </w:p>
    <w:p w14:paraId="4780E1C8" w14:textId="56618006" w:rsidR="002E5F68" w:rsidRPr="00DC25DA" w:rsidRDefault="002E5F68"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515 .Congolese</w:t>
      </w:r>
    </w:p>
    <w:p w14:paraId="4780E1C9" w14:textId="49B2220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522 .Ethiopian</w:t>
      </w:r>
    </w:p>
    <w:p w14:paraId="4780E1CA" w14:textId="3C542C0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523 .Eritrean</w:t>
      </w:r>
    </w:p>
    <w:p w14:paraId="4780E1CB" w14:textId="38930CA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529 .Ghanaian</w:t>
      </w:r>
    </w:p>
    <w:p w14:paraId="4780E1CC" w14:textId="35E3D67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534 .Kenyan</w:t>
      </w:r>
    </w:p>
    <w:p w14:paraId="4780E1CD" w14:textId="60D182B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541 .Liberian</w:t>
      </w:r>
    </w:p>
    <w:p w14:paraId="6BD9F5EA" w14:textId="77777777" w:rsidR="00D06E97"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553 .Nigerian</w:t>
      </w:r>
    </w:p>
    <w:p w14:paraId="4780E1CF" w14:textId="23BBFB9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564 .Senegalese</w:t>
      </w:r>
    </w:p>
    <w:p w14:paraId="4780E1D0" w14:textId="5E6E192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566 .Sierra Leonean</w:t>
      </w:r>
    </w:p>
    <w:p w14:paraId="4780E1D1" w14:textId="3A7809B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568 .Somali</w:t>
      </w:r>
    </w:p>
    <w:p w14:paraId="4780E1D2" w14:textId="23EDD1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570 .South African</w:t>
      </w:r>
    </w:p>
    <w:p w14:paraId="4780E1D3" w14:textId="47D207F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576 .Sudanese</w:t>
      </w:r>
    </w:p>
    <w:p w14:paraId="4780E1D4" w14:textId="23B28D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587 .Other Subsaharan African</w:t>
      </w:r>
    </w:p>
    <w:p w14:paraId="4780E1D5" w14:textId="49D2F7E2" w:rsidR="002E5F68" w:rsidRPr="00DC25DA" w:rsidRDefault="002E5F68"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588 .Ugandan</w:t>
      </w:r>
    </w:p>
    <w:p w14:paraId="4780E1D6" w14:textId="67FD49E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598 .Western African</w:t>
      </w:r>
    </w:p>
    <w:p w14:paraId="4780E1D7" w14:textId="3C7AC8C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599 .African</w:t>
      </w:r>
    </w:p>
    <w:p w14:paraId="4780E1D8" w14:textId="1B934A8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 .Afghan</w:t>
      </w:r>
    </w:p>
    <w:p w14:paraId="4780E1D9" w14:textId="5C855AE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603 .Bangladeshi</w:t>
      </w:r>
    </w:p>
    <w:p w14:paraId="4780E1DA" w14:textId="68B46BD8" w:rsidR="002E5F68" w:rsidRPr="00DC25DA" w:rsidRDefault="002E5F68"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607 .Bhutanese</w:t>
      </w:r>
    </w:p>
    <w:p w14:paraId="4780E1DB" w14:textId="5A8793B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609 .Nepali</w:t>
      </w:r>
    </w:p>
    <w:p w14:paraId="4780E1DC" w14:textId="246F543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615 .Asian Indian</w:t>
      </w:r>
    </w:p>
    <w:p w14:paraId="4780E1DD" w14:textId="34DF1E7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618 .Bengali</w:t>
      </w:r>
    </w:p>
    <w:p w14:paraId="4780E1DE" w14:textId="20B1CEA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 .East Indian</w:t>
      </w:r>
    </w:p>
    <w:p w14:paraId="4780E1DF" w14:textId="38DC3605"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650 .Punjab</w:t>
      </w:r>
      <w:r w:rsidR="00F32552" w:rsidRPr="00DC25DA">
        <w:rPr>
          <w:rFonts w:ascii="Courier New" w:hAnsi="Courier New" w:cs="Courier New"/>
          <w:sz w:val="20"/>
          <w:szCs w:val="20"/>
          <w:lang w:val="es-MX"/>
        </w:rPr>
        <w:t>i</w:t>
      </w:r>
    </w:p>
    <w:p w14:paraId="4780E1E0" w14:textId="77DE6AB3"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680 .Pakistani</w:t>
      </w:r>
    </w:p>
    <w:p w14:paraId="4780E1E1" w14:textId="470AE97A"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690 .Sri Lankan</w:t>
      </w:r>
    </w:p>
    <w:p w14:paraId="4780E1E2" w14:textId="41F89693"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700 .Burmese</w:t>
      </w:r>
    </w:p>
    <w:p w14:paraId="4780E1E3" w14:textId="6041C8A2"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703 .Cambodian</w:t>
      </w:r>
    </w:p>
    <w:p w14:paraId="4780E1E4" w14:textId="5B7A88E1" w:rsidR="00131D3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706 .Chinese</w:t>
      </w:r>
    </w:p>
    <w:p w14:paraId="4780E1E5" w14:textId="277DE57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707 .Cantonese</w:t>
      </w:r>
    </w:p>
    <w:p w14:paraId="4780E1E6" w14:textId="2723130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712 .Mongolian</w:t>
      </w:r>
    </w:p>
    <w:p w14:paraId="4780E1E7" w14:textId="711DA51B" w:rsidR="002E5F68" w:rsidRPr="00DC25DA" w:rsidRDefault="002E5F68"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714 .Tibetan</w:t>
      </w:r>
    </w:p>
    <w:p w14:paraId="4780E1E8" w14:textId="34C7042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720 .Filipino</w:t>
      </w:r>
    </w:p>
    <w:p w14:paraId="4780E1E9" w14:textId="2798ADA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730 .Indonesian</w:t>
      </w:r>
    </w:p>
    <w:p w14:paraId="4780E1EA" w14:textId="5299B91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740 .Japanese</w:t>
      </w:r>
    </w:p>
    <w:p w14:paraId="4780E1EB" w14:textId="395E7A8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748 .Okinawan</w:t>
      </w:r>
    </w:p>
    <w:p w14:paraId="4780E1EC" w14:textId="49919C1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750 .Korean</w:t>
      </w:r>
    </w:p>
    <w:p w14:paraId="4780E1ED" w14:textId="795E943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765 .Laotian</w:t>
      </w:r>
    </w:p>
    <w:p w14:paraId="4780E1EE" w14:textId="18119AB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768 .Hmong</w:t>
      </w:r>
    </w:p>
    <w:p w14:paraId="4780E1EF" w14:textId="58E2D99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770 .Malaysian</w:t>
      </w:r>
    </w:p>
    <w:p w14:paraId="4780E1F0" w14:textId="6250A12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776 .Thai</w:t>
      </w:r>
    </w:p>
    <w:p w14:paraId="4780E1F1" w14:textId="40A5EF0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782 .Taiwanese</w:t>
      </w:r>
    </w:p>
    <w:p w14:paraId="4780E1F2" w14:textId="39F5C16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785 .Vietnamese</w:t>
      </w:r>
    </w:p>
    <w:p w14:paraId="4780E1F3" w14:textId="23D0B77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793 .Eurasian</w:t>
      </w:r>
    </w:p>
    <w:p w14:paraId="4780E1F4" w14:textId="39C966B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795 .Asian</w:t>
      </w:r>
    </w:p>
    <w:p w14:paraId="4780E1F5" w14:textId="750766A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799 .Other Asian</w:t>
      </w:r>
    </w:p>
    <w:p w14:paraId="4780E1F6" w14:textId="3EA4278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800 .</w:t>
      </w:r>
      <w:r w:rsidR="00C64BE9" w:rsidRPr="00DC25DA">
        <w:rPr>
          <w:rFonts w:ascii="Courier New" w:hAnsi="Courier New" w:cs="Courier New"/>
          <w:sz w:val="20"/>
          <w:szCs w:val="20"/>
        </w:rPr>
        <w:t>Australian</w:t>
      </w:r>
    </w:p>
    <w:p w14:paraId="4780E1F7" w14:textId="68BEB02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803 .New Zealander</w:t>
      </w:r>
    </w:p>
    <w:p w14:paraId="4780E1F8" w14:textId="77C18C2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808 .Polynesian</w:t>
      </w:r>
    </w:p>
    <w:p w14:paraId="4780E1F9" w14:textId="3BD8475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811 .Hawaiian</w:t>
      </w:r>
    </w:p>
    <w:p w14:paraId="4780E1FA" w14:textId="19F77C5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814 .Samoan</w:t>
      </w:r>
    </w:p>
    <w:p w14:paraId="4780E1FB" w14:textId="3B71C7AB"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815 .Tongan</w:t>
      </w:r>
    </w:p>
    <w:p w14:paraId="4780E1FC" w14:textId="50CCC0C9"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820 .Micronesian</w:t>
      </w:r>
    </w:p>
    <w:p w14:paraId="4780E1FD" w14:textId="335C35C5"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821 .Guamanian</w:t>
      </w:r>
    </w:p>
    <w:p w14:paraId="4780E1FE" w14:textId="4543B7AA" w:rsidR="00D96E8F"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822 .Chamorro</w:t>
      </w:r>
      <w:r w:rsidR="002E5F68" w:rsidRPr="002773BA">
        <w:rPr>
          <w:rFonts w:ascii="Courier New" w:hAnsi="Courier New" w:cs="Courier New"/>
          <w:sz w:val="20"/>
          <w:szCs w:val="20"/>
          <w:lang w:val="es-MX"/>
        </w:rPr>
        <w:tab/>
      </w:r>
      <w:r w:rsidRPr="002773BA">
        <w:rPr>
          <w:rFonts w:ascii="Courier New" w:hAnsi="Courier New" w:cs="Courier New"/>
          <w:sz w:val="20"/>
          <w:szCs w:val="20"/>
          <w:lang w:val="es-MX"/>
        </w:rPr>
        <w:tab/>
      </w:r>
    </w:p>
    <w:p w14:paraId="4780E1FF" w14:textId="13931F24" w:rsidR="002E5F68" w:rsidRPr="002773BA" w:rsidRDefault="00180627" w:rsidP="0053032F">
      <w:pPr>
        <w:widowControl/>
        <w:ind w:firstLine="720"/>
        <w:rPr>
          <w:rFonts w:ascii="Courier New" w:hAnsi="Courier New" w:cs="Courier New"/>
          <w:sz w:val="20"/>
          <w:szCs w:val="20"/>
          <w:lang w:val="es-MX"/>
        </w:rPr>
      </w:pPr>
      <w:r w:rsidRPr="002773BA">
        <w:rPr>
          <w:rFonts w:ascii="Courier New" w:hAnsi="Courier New" w:cs="Courier New"/>
          <w:sz w:val="20"/>
          <w:szCs w:val="20"/>
          <w:lang w:val="es-MX"/>
        </w:rPr>
        <w:tab/>
      </w:r>
      <w:r w:rsidR="002E5F68" w:rsidRPr="002773BA">
        <w:rPr>
          <w:rFonts w:ascii="Courier New" w:hAnsi="Courier New" w:cs="Courier New"/>
          <w:sz w:val="20"/>
          <w:szCs w:val="20"/>
          <w:lang w:val="es-MX"/>
        </w:rPr>
        <w:t>825 .Marshallese</w:t>
      </w:r>
    </w:p>
    <w:p w14:paraId="4780E200" w14:textId="761BE345"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841 .Fijian</w:t>
      </w:r>
    </w:p>
    <w:p w14:paraId="4780E201" w14:textId="1679DB87" w:rsidR="00131D3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850 .Pacific Islander</w:t>
      </w:r>
    </w:p>
    <w:p w14:paraId="4780E202" w14:textId="5AE107D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899 .Other Pacific</w:t>
      </w:r>
    </w:p>
    <w:p w14:paraId="4780E203" w14:textId="4A10690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900 .Afro American</w:t>
      </w:r>
    </w:p>
    <w:p w14:paraId="4780E204" w14:textId="13D72F4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901 .Afro</w:t>
      </w:r>
    </w:p>
    <w:p w14:paraId="4780E205" w14:textId="06B9788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902 .African American</w:t>
      </w:r>
    </w:p>
    <w:p w14:paraId="4780E206" w14:textId="6C2B171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903 .Black</w:t>
      </w:r>
    </w:p>
    <w:p w14:paraId="4780E207" w14:textId="4F12E56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904 .Negro</w:t>
      </w:r>
    </w:p>
    <w:p w14:paraId="4780E208" w14:textId="168B23D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907 .Creole</w:t>
      </w:r>
    </w:p>
    <w:p w14:paraId="4780E209" w14:textId="59AF6D8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913 .Central American Indian</w:t>
      </w:r>
    </w:p>
    <w:p w14:paraId="4780E20A" w14:textId="042BCDA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914 .South American Indian</w:t>
      </w:r>
    </w:p>
    <w:p w14:paraId="4B2CAC2A" w14:textId="77777777" w:rsidR="00D06E97"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917 .Native American</w:t>
      </w:r>
    </w:p>
    <w:p w14:paraId="4780E20C" w14:textId="0BD5935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918 .Indian</w:t>
      </w:r>
    </w:p>
    <w:p w14:paraId="4780E20D" w14:textId="3293601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919 .Cherokee</w:t>
      </w:r>
    </w:p>
    <w:p w14:paraId="4780E20E" w14:textId="1B8601C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920 .American Indian</w:t>
      </w:r>
    </w:p>
    <w:p w14:paraId="4780E20F" w14:textId="34ECAE0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921 .Aleut</w:t>
      </w:r>
    </w:p>
    <w:p w14:paraId="4780E210" w14:textId="2932908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922 .Eskimo</w:t>
      </w:r>
    </w:p>
    <w:p w14:paraId="4780E211" w14:textId="00BD0F4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924 .White</w:t>
      </w:r>
    </w:p>
    <w:p w14:paraId="4780E212" w14:textId="39A7F65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925 .Anglo</w:t>
      </w:r>
    </w:p>
    <w:p w14:paraId="4780E213" w14:textId="18C71A5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927 .Appalachian</w:t>
      </w:r>
    </w:p>
    <w:p w14:paraId="4780E214" w14:textId="1529AFF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929 .Pennsylvania German</w:t>
      </w:r>
    </w:p>
    <w:p w14:paraId="4780E215" w14:textId="43694FA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931 .Canadian</w:t>
      </w:r>
    </w:p>
    <w:p w14:paraId="4780E216" w14:textId="1CE98AF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935 .French Canadian</w:t>
      </w:r>
    </w:p>
    <w:p w14:paraId="4780E217" w14:textId="12EC979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937 .Cajun</w:t>
      </w:r>
    </w:p>
    <w:p w14:paraId="4780E218" w14:textId="413A5F43" w:rsidR="00D96E8F"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939 .American</w:t>
      </w:r>
      <w:r w:rsidR="002E5F68" w:rsidRPr="00DC25DA">
        <w:rPr>
          <w:rFonts w:ascii="Courier New" w:hAnsi="Courier New" w:cs="Courier New"/>
          <w:sz w:val="20"/>
          <w:szCs w:val="20"/>
        </w:rPr>
        <w:tab/>
      </w:r>
      <w:r w:rsidRPr="00DC25DA">
        <w:rPr>
          <w:rFonts w:ascii="Courier New" w:hAnsi="Courier New" w:cs="Courier New"/>
          <w:sz w:val="20"/>
          <w:szCs w:val="20"/>
        </w:rPr>
        <w:tab/>
      </w:r>
    </w:p>
    <w:p w14:paraId="4780E219" w14:textId="07D545A7" w:rsidR="002E5F68" w:rsidRPr="00DC25DA" w:rsidRDefault="00180627" w:rsidP="0053032F">
      <w:pPr>
        <w:widowControl/>
        <w:ind w:firstLine="720"/>
        <w:rPr>
          <w:rFonts w:ascii="Courier New" w:hAnsi="Courier New" w:cs="Courier New"/>
          <w:sz w:val="20"/>
          <w:szCs w:val="20"/>
        </w:rPr>
      </w:pPr>
      <w:r w:rsidRPr="00DC25DA">
        <w:rPr>
          <w:rFonts w:ascii="Courier New" w:hAnsi="Courier New" w:cs="Courier New"/>
          <w:sz w:val="20"/>
          <w:szCs w:val="20"/>
        </w:rPr>
        <w:tab/>
      </w:r>
      <w:r w:rsidR="002E5F68" w:rsidRPr="00DC25DA">
        <w:rPr>
          <w:rFonts w:ascii="Courier New" w:hAnsi="Courier New" w:cs="Courier New"/>
          <w:sz w:val="20"/>
          <w:szCs w:val="20"/>
        </w:rPr>
        <w:t>940 .United States</w:t>
      </w:r>
    </w:p>
    <w:p w14:paraId="4780E21A" w14:textId="5012B50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983 .Texas</w:t>
      </w:r>
    </w:p>
    <w:p w14:paraId="4780E21B" w14:textId="2358E13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994 .North American</w:t>
      </w:r>
    </w:p>
    <w:p w14:paraId="4780E21C" w14:textId="53B4B07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995 .Mixture</w:t>
      </w:r>
    </w:p>
    <w:p w14:paraId="4780E21D" w14:textId="0056E1F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996 .Uncodable entries</w:t>
      </w:r>
    </w:p>
    <w:p w14:paraId="4780E21E" w14:textId="7AAECA1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997 .Other groups</w:t>
      </w:r>
    </w:p>
    <w:p w14:paraId="4780E21F" w14:textId="6DE05A5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998 .Other responses</w:t>
      </w:r>
    </w:p>
    <w:p w14:paraId="4780E221" w14:textId="1B81258D" w:rsidR="00692A48"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 .Not reported</w:t>
      </w:r>
    </w:p>
    <w:p w14:paraId="4780E224" w14:textId="77777777" w:rsidR="00131D3E" w:rsidRPr="00DC25DA" w:rsidRDefault="00131D3E" w:rsidP="0053032F">
      <w:pPr>
        <w:widowControl/>
        <w:rPr>
          <w:rFonts w:ascii="Courier New" w:hAnsi="Courier New" w:cs="Courier New"/>
          <w:sz w:val="20"/>
          <w:szCs w:val="20"/>
        </w:rPr>
      </w:pPr>
    </w:p>
    <w:p w14:paraId="4780E225" w14:textId="0359E6C1" w:rsidR="00131D3E" w:rsidRPr="00DC25DA" w:rsidRDefault="00131D3E" w:rsidP="0053032F">
      <w:pPr>
        <w:pStyle w:val="Heading3"/>
      </w:pPr>
      <w:r w:rsidRPr="00DC25DA">
        <w:t>ANC2P</w:t>
      </w:r>
      <w:r w:rsidR="00180627" w:rsidRPr="00DC25DA">
        <w:tab/>
      </w:r>
      <w:r w:rsidR="008847ED" w:rsidRPr="00DC25DA">
        <w:tab/>
      </w:r>
      <w:r w:rsidRPr="00DC25DA">
        <w:t>3</w:t>
      </w:r>
      <w:r w:rsidR="00180627" w:rsidRPr="00DC25DA">
        <w:tab/>
      </w:r>
    </w:p>
    <w:p w14:paraId="4780E226" w14:textId="6B19575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Recoded Detailed Ancestry - second entry</w:t>
      </w:r>
      <w:r w:rsidRPr="00DC25DA">
        <w:rPr>
          <w:rFonts w:ascii="Courier New" w:hAnsi="Courier New" w:cs="Courier New"/>
          <w:sz w:val="20"/>
          <w:szCs w:val="20"/>
        </w:rPr>
        <w:tab/>
      </w:r>
    </w:p>
    <w:p w14:paraId="4780E227" w14:textId="28187D7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001 .Alsatian</w:t>
      </w:r>
    </w:p>
    <w:p w14:paraId="4780E228" w14:textId="388EEBD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003 .Austrian</w:t>
      </w:r>
    </w:p>
    <w:p w14:paraId="4780E229" w14:textId="421AC5C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005 .Basque</w:t>
      </w:r>
    </w:p>
    <w:p w14:paraId="4780E22A" w14:textId="6DED3F7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008 .Belgian</w:t>
      </w:r>
    </w:p>
    <w:p w14:paraId="4780E22B" w14:textId="6C73D56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009 .Flemish</w:t>
      </w:r>
    </w:p>
    <w:p w14:paraId="4780E22C" w14:textId="64FB0FC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011 .British</w:t>
      </w:r>
    </w:p>
    <w:p w14:paraId="4780E22D" w14:textId="1F6C79A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012 .British Isles</w:t>
      </w:r>
    </w:p>
    <w:p w14:paraId="4780E22E" w14:textId="0EAB515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020 .Danish</w:t>
      </w:r>
    </w:p>
    <w:p w14:paraId="4780E22F" w14:textId="0D4694C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021 .Dutch</w:t>
      </w:r>
    </w:p>
    <w:p w14:paraId="4780E230" w14:textId="27FB2EB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022 .English</w:t>
      </w:r>
    </w:p>
    <w:p w14:paraId="4780E231" w14:textId="281E284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024 .Finnish</w:t>
      </w:r>
    </w:p>
    <w:p w14:paraId="4780E232" w14:textId="7204E2C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026 .French</w:t>
      </w:r>
    </w:p>
    <w:p w14:paraId="4780E233" w14:textId="39A87EB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032 .German</w:t>
      </w:r>
    </w:p>
    <w:p w14:paraId="4780E234" w14:textId="4F19B27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040 .Prussian</w:t>
      </w:r>
    </w:p>
    <w:p w14:paraId="4780E235" w14:textId="702B75F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046 .Greek</w:t>
      </w:r>
    </w:p>
    <w:p w14:paraId="4780E236" w14:textId="388D06C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049 .Icelander</w:t>
      </w:r>
    </w:p>
    <w:p w14:paraId="4780E237" w14:textId="3326E8B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050 .Irish</w:t>
      </w:r>
    </w:p>
    <w:p w14:paraId="4780E238" w14:textId="60FAA6D5"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051 .Italian</w:t>
      </w:r>
    </w:p>
    <w:p w14:paraId="4780E239" w14:textId="2B4D18E1"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068 .Sicilian</w:t>
      </w:r>
    </w:p>
    <w:p w14:paraId="4780E23A" w14:textId="343E622F"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lastRenderedPageBreak/>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077 .Luxemburger</w:t>
      </w:r>
    </w:p>
    <w:p w14:paraId="4780E23B" w14:textId="14D63CDC"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078 .Maltese</w:t>
      </w:r>
    </w:p>
    <w:p w14:paraId="4780E23C" w14:textId="0B20A68B"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082 .Norwegian</w:t>
      </w:r>
    </w:p>
    <w:p w14:paraId="4780E23D" w14:textId="2155863C"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084 .Portuguese</w:t>
      </w:r>
    </w:p>
    <w:p w14:paraId="4780E23E" w14:textId="77946C98" w:rsidR="00131D3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087 .Scotch Irish</w:t>
      </w:r>
    </w:p>
    <w:p w14:paraId="4780E23F" w14:textId="50F9A2D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088 .Scottish</w:t>
      </w:r>
    </w:p>
    <w:p w14:paraId="4780E240" w14:textId="708CC59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089 .Swedish</w:t>
      </w:r>
    </w:p>
    <w:p w14:paraId="4780E241" w14:textId="61A8533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091 .Swiss</w:t>
      </w:r>
    </w:p>
    <w:p w14:paraId="4780E242" w14:textId="75D1CBE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094 .Irish Scotch</w:t>
      </w:r>
    </w:p>
    <w:p w14:paraId="4780E243" w14:textId="3E44EE4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097 .Welsh</w:t>
      </w:r>
    </w:p>
    <w:p w14:paraId="4780E244" w14:textId="4370405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098 .Scandinavian</w:t>
      </w:r>
    </w:p>
    <w:p w14:paraId="4780E245" w14:textId="3A01780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099 .Celtic</w:t>
      </w:r>
    </w:p>
    <w:p w14:paraId="4780E246" w14:textId="47C0DA0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100 .Albanian</w:t>
      </w:r>
    </w:p>
    <w:p w14:paraId="4780E247" w14:textId="088500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102 .Belorussian</w:t>
      </w:r>
    </w:p>
    <w:p w14:paraId="5968DD1B" w14:textId="77777777" w:rsidR="009302E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103 .Bulgarian</w:t>
      </w:r>
    </w:p>
    <w:p w14:paraId="4780E249" w14:textId="26F7277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109 .Croatian</w:t>
      </w:r>
    </w:p>
    <w:p w14:paraId="4780E24A" w14:textId="14D842F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111 .Czech</w:t>
      </w:r>
    </w:p>
    <w:p w14:paraId="4780E24B" w14:textId="39B61CD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112 .Bohemian</w:t>
      </w:r>
    </w:p>
    <w:p w14:paraId="4780E24C" w14:textId="602078E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114 .Czechoslovakian</w:t>
      </w:r>
    </w:p>
    <w:p w14:paraId="4780E24D" w14:textId="1A57D51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115 .Estonian</w:t>
      </w:r>
    </w:p>
    <w:p w14:paraId="4780E24E" w14:textId="30FCD13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122 .German Russian</w:t>
      </w:r>
    </w:p>
    <w:p w14:paraId="4780E24F" w14:textId="00C43AC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124 .Rom</w:t>
      </w:r>
    </w:p>
    <w:p w14:paraId="4780E250" w14:textId="69D050B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125 .Hungarian</w:t>
      </w:r>
    </w:p>
    <w:p w14:paraId="4780E251" w14:textId="7F4C3A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128 .Latvian</w:t>
      </w:r>
    </w:p>
    <w:p w14:paraId="4780E252" w14:textId="1B950D8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129 .Lithuanian</w:t>
      </w:r>
    </w:p>
    <w:p w14:paraId="4780E253" w14:textId="2CEEDB9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130 .Macedonian</w:t>
      </w:r>
    </w:p>
    <w:p w14:paraId="4780E254" w14:textId="30582438" w:rsidR="001B2203"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131 .Montenegrin</w:t>
      </w:r>
    </w:p>
    <w:p w14:paraId="4780E255" w14:textId="40DE122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142 .Polish</w:t>
      </w:r>
    </w:p>
    <w:p w14:paraId="4780E256" w14:textId="6E33270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144 .Romanian</w:t>
      </w:r>
    </w:p>
    <w:p w14:paraId="4780E257" w14:textId="7B6616A6" w:rsidR="001B2203"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146 .Moldavian</w:t>
      </w:r>
    </w:p>
    <w:p w14:paraId="4780E258" w14:textId="7BAF695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148 .Russian</w:t>
      </w:r>
    </w:p>
    <w:p w14:paraId="4780E259" w14:textId="4EDABDC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152 .Serbian</w:t>
      </w:r>
    </w:p>
    <w:p w14:paraId="4780E25A" w14:textId="3D7AFBD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153 .Slovak</w:t>
      </w:r>
    </w:p>
    <w:p w14:paraId="4780E25B" w14:textId="62F0CF4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154 .Slovene</w:t>
      </w:r>
    </w:p>
    <w:p w14:paraId="4780E25C" w14:textId="43B00594" w:rsidR="001B2203"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168 .Turkestani</w:t>
      </w:r>
    </w:p>
    <w:p w14:paraId="4780E25D" w14:textId="7D5C6905" w:rsidR="001B2203"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169 .Uzbeg</w:t>
      </w:r>
    </w:p>
    <w:p w14:paraId="4780E25E" w14:textId="531C225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170 .Georgia CIS</w:t>
      </w:r>
    </w:p>
    <w:p w14:paraId="4780E25F" w14:textId="23F134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171 .Ukrainian</w:t>
      </w:r>
    </w:p>
    <w:p w14:paraId="4780E260" w14:textId="2AA27FA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176 .Yugoslavian</w:t>
      </w:r>
    </w:p>
    <w:p w14:paraId="4780E261" w14:textId="67AA084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177 .</w:t>
      </w:r>
      <w:r w:rsidR="00F32552" w:rsidRPr="00DC25DA">
        <w:rPr>
          <w:rFonts w:ascii="Courier New" w:hAnsi="Courier New" w:cs="Courier New"/>
          <w:sz w:val="20"/>
          <w:szCs w:val="20"/>
        </w:rPr>
        <w:t xml:space="preserve">Bosnian and </w:t>
      </w:r>
      <w:r w:rsidR="00131D3E" w:rsidRPr="00DC25DA">
        <w:rPr>
          <w:rFonts w:ascii="Courier New" w:hAnsi="Courier New" w:cs="Courier New"/>
          <w:sz w:val="20"/>
          <w:szCs w:val="20"/>
        </w:rPr>
        <w:t>Herzegovinian</w:t>
      </w:r>
    </w:p>
    <w:p w14:paraId="4780E262" w14:textId="4982FE2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178 .Slavic</w:t>
      </w:r>
    </w:p>
    <w:p w14:paraId="4780E263" w14:textId="48753C5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179 .Slavonian</w:t>
      </w:r>
    </w:p>
    <w:p w14:paraId="4780E264" w14:textId="78A556B7" w:rsidR="001B2203"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181 .Central European</w:t>
      </w:r>
    </w:p>
    <w:p w14:paraId="4780E265" w14:textId="765A8FA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183 .Northern European</w:t>
      </w:r>
    </w:p>
    <w:p w14:paraId="4780E266" w14:textId="6E661F26" w:rsidR="001B2203"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185 .Southern European</w:t>
      </w:r>
    </w:p>
    <w:p w14:paraId="4780E267" w14:textId="0336F08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187 .Western European</w:t>
      </w:r>
    </w:p>
    <w:p w14:paraId="4780E268" w14:textId="6DEE879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190 .Eastern European</w:t>
      </w:r>
    </w:p>
    <w:p w14:paraId="4780E269" w14:textId="6064350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194 .Germanic</w:t>
      </w:r>
    </w:p>
    <w:p w14:paraId="4780E26A" w14:textId="35961B3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195 .European</w:t>
      </w:r>
    </w:p>
    <w:p w14:paraId="4780E26B" w14:textId="0AB0EB48"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200 .Spaniard</w:t>
      </w:r>
    </w:p>
    <w:p w14:paraId="4780E26C" w14:textId="4999E262"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210 .Mexican</w:t>
      </w:r>
    </w:p>
    <w:p w14:paraId="4780E26D" w14:textId="0BFED04C"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211 .Mexican American</w:t>
      </w:r>
    </w:p>
    <w:p w14:paraId="4780E26E" w14:textId="43262E48"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212 .Mexicano</w:t>
      </w:r>
    </w:p>
    <w:p w14:paraId="4780E26F" w14:textId="30589865"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lastRenderedPageBreak/>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213 .Chicano</w:t>
      </w:r>
    </w:p>
    <w:p w14:paraId="4780E270" w14:textId="60F11D49"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215 .Mexican American Indian</w:t>
      </w:r>
    </w:p>
    <w:p w14:paraId="4780E271" w14:textId="3E487886"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218 .Mexican State</w:t>
      </w:r>
    </w:p>
    <w:p w14:paraId="4780E272" w14:textId="4922EB67"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219 .Mexican Indian</w:t>
      </w:r>
    </w:p>
    <w:p w14:paraId="4780E273" w14:textId="2F310841"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221 .Costa Rican</w:t>
      </w:r>
    </w:p>
    <w:p w14:paraId="4780E274" w14:textId="03F96444"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222 .Guatemalan</w:t>
      </w:r>
    </w:p>
    <w:p w14:paraId="4780E275" w14:textId="32CBC3C7"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223 .Honduran</w:t>
      </w:r>
    </w:p>
    <w:p w14:paraId="4780E276" w14:textId="1E15F521"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224 .Nicaraguan</w:t>
      </w:r>
    </w:p>
    <w:p w14:paraId="4780E277" w14:textId="2FBF2DEC"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225 .Panamanian</w:t>
      </w:r>
    </w:p>
    <w:p w14:paraId="4780E278" w14:textId="53785EDF"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226 .Salvadoran</w:t>
      </w:r>
    </w:p>
    <w:p w14:paraId="4780E279" w14:textId="65DE921E"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227 .Central American</w:t>
      </w:r>
    </w:p>
    <w:p w14:paraId="4780E27A" w14:textId="43C80804"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231 .Argentinean</w:t>
      </w:r>
    </w:p>
    <w:p w14:paraId="4780E27B" w14:textId="4B456674"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232 .Bolivian</w:t>
      </w:r>
    </w:p>
    <w:p w14:paraId="4780E27C" w14:textId="622DEEAE"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233 .Chilean</w:t>
      </w:r>
    </w:p>
    <w:p w14:paraId="4780E27D" w14:textId="54204D9D"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234 .Colombian</w:t>
      </w:r>
    </w:p>
    <w:p w14:paraId="4780E27E" w14:textId="36A13AA2"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235 .Ecuadorian</w:t>
      </w:r>
    </w:p>
    <w:p w14:paraId="4780E27F" w14:textId="2D95B8EC"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236 .Paraguayan</w:t>
      </w:r>
    </w:p>
    <w:p w14:paraId="4780E280" w14:textId="3C286F40"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237 .Peruvian</w:t>
      </w:r>
    </w:p>
    <w:p w14:paraId="4780E281" w14:textId="2EE02A52"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238 .Uruguayan</w:t>
      </w:r>
    </w:p>
    <w:p w14:paraId="4780E282" w14:textId="4F313D8B"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239 .Venezuelan</w:t>
      </w:r>
    </w:p>
    <w:p w14:paraId="4780E283" w14:textId="004C1662" w:rsidR="00131D3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249 .South American</w:t>
      </w:r>
    </w:p>
    <w:p w14:paraId="4780E284" w14:textId="58C0F62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 .Latin American</w:t>
      </w:r>
    </w:p>
    <w:p w14:paraId="4780E285" w14:textId="5892DA7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251 .Latin</w:t>
      </w:r>
    </w:p>
    <w:p w14:paraId="4780E286" w14:textId="0FE9B3F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252 .Latino</w:t>
      </w:r>
    </w:p>
    <w:p w14:paraId="4780E287" w14:textId="5203B8B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261 .Puerto Rican</w:t>
      </w:r>
    </w:p>
    <w:p w14:paraId="53EFAA96" w14:textId="77777777" w:rsidR="009302E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271 .Cuban</w:t>
      </w:r>
    </w:p>
    <w:p w14:paraId="4780E289" w14:textId="2C701E6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275 .Dominican</w:t>
      </w:r>
    </w:p>
    <w:p w14:paraId="4780E28A" w14:textId="7C307B5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290 .Hispanic</w:t>
      </w:r>
    </w:p>
    <w:p w14:paraId="4780E28B" w14:textId="5AC3EBD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291 .Spanish</w:t>
      </w:r>
    </w:p>
    <w:p w14:paraId="4780E28C" w14:textId="00B52DB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295 .Spanish American</w:t>
      </w:r>
    </w:p>
    <w:p w14:paraId="4780E28D" w14:textId="651F771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300 .Bahamian</w:t>
      </w:r>
    </w:p>
    <w:p w14:paraId="4780E28E" w14:textId="68F69AC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301 .Barbadian</w:t>
      </w:r>
    </w:p>
    <w:p w14:paraId="4780E28F" w14:textId="47C8E2E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302 .Belizean</w:t>
      </w:r>
    </w:p>
    <w:p w14:paraId="4780E290" w14:textId="2EA598C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308 .Jamaican</w:t>
      </w:r>
    </w:p>
    <w:p w14:paraId="4780E291" w14:textId="6BDA09E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310 .Dutch West Indian</w:t>
      </w:r>
    </w:p>
    <w:p w14:paraId="4780E292" w14:textId="76037B1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314 .Trinidadian Tobagonian</w:t>
      </w:r>
    </w:p>
    <w:p w14:paraId="4780E293" w14:textId="50B4935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322 .British West Indian</w:t>
      </w:r>
    </w:p>
    <w:p w14:paraId="4780E294" w14:textId="41FCCCC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325 .Antigua and Barbuda</w:t>
      </w:r>
    </w:p>
    <w:p w14:paraId="4780E295" w14:textId="540D0FC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329 .Grenadian</w:t>
      </w:r>
    </w:p>
    <w:p w14:paraId="4780E296" w14:textId="39FCDDB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330 .Vincent-Grenadine Islander</w:t>
      </w:r>
    </w:p>
    <w:p w14:paraId="4780E297" w14:textId="739EB0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331 .St Lucia Islander</w:t>
      </w:r>
    </w:p>
    <w:p w14:paraId="4780E298" w14:textId="6DE9114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335 .West Indian</w:t>
      </w:r>
    </w:p>
    <w:p w14:paraId="4780E299" w14:textId="6F2ACBC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336 .Haitian</w:t>
      </w:r>
    </w:p>
    <w:p w14:paraId="4780E29A" w14:textId="05A94D1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359 .Other West Indian</w:t>
      </w:r>
    </w:p>
    <w:p w14:paraId="4780E29B" w14:textId="0E75650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 .Brazilian</w:t>
      </w:r>
    </w:p>
    <w:p w14:paraId="4780E29C" w14:textId="7ECA9A0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370 .Guyanese</w:t>
      </w:r>
    </w:p>
    <w:p w14:paraId="4780E29D" w14:textId="272DDBE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 .Algerian</w:t>
      </w:r>
    </w:p>
    <w:p w14:paraId="4780E29E" w14:textId="79AAEB7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402 .Egyptian</w:t>
      </w:r>
    </w:p>
    <w:p w14:paraId="4780E29F" w14:textId="19EFFAD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406 .Moroccan</w:t>
      </w:r>
    </w:p>
    <w:p w14:paraId="4780E2A0" w14:textId="67334F10" w:rsidR="001B2203"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411 .North African</w:t>
      </w:r>
    </w:p>
    <w:p w14:paraId="4780E2A1" w14:textId="241A29A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416 .Iranian</w:t>
      </w:r>
    </w:p>
    <w:p w14:paraId="4780E2A2" w14:textId="7AA9A282"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417 .Iraqi</w:t>
      </w:r>
    </w:p>
    <w:p w14:paraId="4780E2A3" w14:textId="33913C24"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419 .Israeli</w:t>
      </w:r>
    </w:p>
    <w:p w14:paraId="4780E2A4" w14:textId="1E33A3BF"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lastRenderedPageBreak/>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421 .Jordanian</w:t>
      </w:r>
    </w:p>
    <w:p w14:paraId="4780E2A5" w14:textId="11273377"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425 .Lebanese</w:t>
      </w:r>
    </w:p>
    <w:p w14:paraId="4780E2A6" w14:textId="10ADB3EA" w:rsidR="001B2203" w:rsidRPr="002773BA" w:rsidRDefault="001B2203"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00180627" w:rsidRPr="002773BA">
        <w:rPr>
          <w:rFonts w:ascii="Courier New" w:hAnsi="Courier New" w:cs="Courier New"/>
          <w:sz w:val="20"/>
          <w:szCs w:val="20"/>
          <w:lang w:val="es-MX"/>
        </w:rPr>
        <w:tab/>
      </w:r>
      <w:r w:rsidRPr="002773BA">
        <w:rPr>
          <w:rFonts w:ascii="Courier New" w:hAnsi="Courier New" w:cs="Courier New"/>
          <w:sz w:val="20"/>
          <w:szCs w:val="20"/>
          <w:lang w:val="es-MX"/>
        </w:rPr>
        <w:t>427 .Saudi Arabian</w:t>
      </w:r>
    </w:p>
    <w:p w14:paraId="4780E2A7" w14:textId="73D1B96E" w:rsidR="00131D3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429 .Syrian</w:t>
      </w:r>
    </w:p>
    <w:p w14:paraId="4780E2A8" w14:textId="209E935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431 .Armenian</w:t>
      </w:r>
    </w:p>
    <w:p w14:paraId="4780E2A9" w14:textId="5443A29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434 .Turkish</w:t>
      </w:r>
    </w:p>
    <w:p w14:paraId="4780E2AA" w14:textId="5B079C9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435 .Yemeni</w:t>
      </w:r>
    </w:p>
    <w:p w14:paraId="4780E2AB" w14:textId="337DACA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442 .Kurdish</w:t>
      </w:r>
    </w:p>
    <w:p w14:paraId="4780E2AC" w14:textId="36E3BA6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465 .Palestinian</w:t>
      </w:r>
    </w:p>
    <w:p w14:paraId="4780E2AD" w14:textId="0CEC293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483 .Assyrian</w:t>
      </w:r>
    </w:p>
    <w:p w14:paraId="4780E2AE" w14:textId="7BD0693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484 .Chaldean</w:t>
      </w:r>
    </w:p>
    <w:p w14:paraId="4780E2AF" w14:textId="16FE3AD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490 .Mideast</w:t>
      </w:r>
    </w:p>
    <w:p w14:paraId="4780E2B0" w14:textId="06CA01A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495 .Arab</w:t>
      </w:r>
    </w:p>
    <w:p w14:paraId="4780E2B1" w14:textId="4B38AFE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496 .Arabic</w:t>
      </w:r>
    </w:p>
    <w:p w14:paraId="4780E2B2" w14:textId="72DD066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499 .Other Arab</w:t>
      </w:r>
    </w:p>
    <w:p w14:paraId="4780E2B3" w14:textId="61E7D62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508 .Cameroon</w:t>
      </w:r>
      <w:r w:rsidR="001B2203" w:rsidRPr="00DC25DA">
        <w:rPr>
          <w:rFonts w:ascii="Courier New" w:hAnsi="Courier New" w:cs="Courier New"/>
          <w:sz w:val="20"/>
          <w:szCs w:val="20"/>
        </w:rPr>
        <w:t>ian</w:t>
      </w:r>
    </w:p>
    <w:p w14:paraId="4780E2B4" w14:textId="76E7918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510 .Cape Verdean</w:t>
      </w:r>
    </w:p>
    <w:p w14:paraId="4780E2B5" w14:textId="7789E9A7" w:rsidR="001B2203"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515 .Congolese</w:t>
      </w:r>
    </w:p>
    <w:p w14:paraId="4780E2B6" w14:textId="5E3A019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522 .Ethiopian</w:t>
      </w:r>
    </w:p>
    <w:p w14:paraId="4780E2B7" w14:textId="4FCF245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523 .Eritrean</w:t>
      </w:r>
    </w:p>
    <w:p w14:paraId="4780E2B8" w14:textId="690E372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529 .Ghanaian</w:t>
      </w:r>
    </w:p>
    <w:p w14:paraId="4780E2B9" w14:textId="4D83628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534 .Kenyan</w:t>
      </w:r>
    </w:p>
    <w:p w14:paraId="4780E2BA" w14:textId="59A9DA6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541 .Liberian</w:t>
      </w:r>
    </w:p>
    <w:p w14:paraId="4780E2BB" w14:textId="0B55C7D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553 .Nigerian</w:t>
      </w:r>
    </w:p>
    <w:p w14:paraId="4780E2BC" w14:textId="7889D3F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564 .Senegalese</w:t>
      </w:r>
    </w:p>
    <w:p w14:paraId="4780E2BD" w14:textId="65CCB54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566 .Sierra Leonean</w:t>
      </w:r>
    </w:p>
    <w:p w14:paraId="4780E2BE" w14:textId="659F9CC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568 .Somali</w:t>
      </w:r>
    </w:p>
    <w:p w14:paraId="4780E2BF" w14:textId="31756B2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570 .South African</w:t>
      </w:r>
    </w:p>
    <w:p w14:paraId="4780E2C0" w14:textId="315D1BD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576 .Sudanese</w:t>
      </w:r>
    </w:p>
    <w:p w14:paraId="4780E2C1" w14:textId="645E0C6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587 .Other Subsaharan African</w:t>
      </w:r>
    </w:p>
    <w:p w14:paraId="4780E2C2" w14:textId="1E57F0F8" w:rsidR="001B2203"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588 .Ugandan</w:t>
      </w:r>
    </w:p>
    <w:p w14:paraId="4780E2C3" w14:textId="58A45E1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598 .Western African</w:t>
      </w:r>
    </w:p>
    <w:p w14:paraId="4780E2C4" w14:textId="11A4B34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599 .African</w:t>
      </w:r>
    </w:p>
    <w:p w14:paraId="4780E2C5" w14:textId="6680AAE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 .Afghan</w:t>
      </w:r>
    </w:p>
    <w:p w14:paraId="4780E2C6" w14:textId="002DAEC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603 .Bangladeshi</w:t>
      </w:r>
    </w:p>
    <w:p w14:paraId="527282CE" w14:textId="77777777" w:rsidR="009302EE"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607 .Bhutanese</w:t>
      </w:r>
    </w:p>
    <w:p w14:paraId="4780E2C8" w14:textId="39CD98F2" w:rsidR="00131D3E" w:rsidRPr="00DC25DA" w:rsidRDefault="009302EE"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131D3E" w:rsidRPr="00DC25DA">
        <w:rPr>
          <w:rFonts w:ascii="Courier New" w:hAnsi="Courier New" w:cs="Courier New"/>
          <w:sz w:val="20"/>
          <w:szCs w:val="20"/>
        </w:rPr>
        <w:t>609 .Nepali</w:t>
      </w:r>
    </w:p>
    <w:p w14:paraId="4780E2C9" w14:textId="4E64ED4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615 .Asian Indian</w:t>
      </w:r>
    </w:p>
    <w:p w14:paraId="4780E2CA" w14:textId="57B3D9F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618 .Bengali</w:t>
      </w:r>
    </w:p>
    <w:p w14:paraId="4780E2CB" w14:textId="1F925BA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 .East Indian</w:t>
      </w:r>
    </w:p>
    <w:p w14:paraId="4780E2CC" w14:textId="5CD7B132"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650 .Punjab</w:t>
      </w:r>
      <w:r w:rsidR="00F32552" w:rsidRPr="00DC25DA">
        <w:rPr>
          <w:rFonts w:ascii="Courier New" w:hAnsi="Courier New" w:cs="Courier New"/>
          <w:sz w:val="20"/>
          <w:szCs w:val="20"/>
          <w:lang w:val="es-MX"/>
        </w:rPr>
        <w:t>i</w:t>
      </w:r>
    </w:p>
    <w:p w14:paraId="4780E2CD" w14:textId="28BBA6B6"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680 .Pakistani</w:t>
      </w:r>
    </w:p>
    <w:p w14:paraId="4780E2CE" w14:textId="46D2E045"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690 .Sri Lankan</w:t>
      </w:r>
    </w:p>
    <w:p w14:paraId="4780E2CF" w14:textId="4E91273F"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700 .Burmese</w:t>
      </w:r>
    </w:p>
    <w:p w14:paraId="4780E2D0" w14:textId="345C2E1B"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703 .Cambodian</w:t>
      </w:r>
    </w:p>
    <w:p w14:paraId="4780E2D1" w14:textId="6C07DEB8" w:rsidR="00131D3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706 .Chinese</w:t>
      </w:r>
    </w:p>
    <w:p w14:paraId="4780E2D2" w14:textId="3FF0E74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707 .Cantonese</w:t>
      </w:r>
    </w:p>
    <w:p w14:paraId="4780E2D3" w14:textId="5C41431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712 .Mongolian</w:t>
      </w:r>
    </w:p>
    <w:p w14:paraId="4780E2D4" w14:textId="179F688E" w:rsidR="001B2203"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714 .Tibetan</w:t>
      </w:r>
    </w:p>
    <w:p w14:paraId="4780E2D5" w14:textId="7B85A71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720 .Filipino</w:t>
      </w:r>
    </w:p>
    <w:p w14:paraId="4780E2D6" w14:textId="0B6EEF8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730 .Indonesian</w:t>
      </w:r>
    </w:p>
    <w:p w14:paraId="4780E2D7" w14:textId="24219B2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740 .Japanese</w:t>
      </w:r>
    </w:p>
    <w:p w14:paraId="4780E2D8" w14:textId="228D019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748 .Okinawan</w:t>
      </w:r>
    </w:p>
    <w:p w14:paraId="4780E2D9" w14:textId="3F9D7A7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750 .Korean</w:t>
      </w:r>
    </w:p>
    <w:p w14:paraId="4780E2DA" w14:textId="4263D8F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765 .Laotian</w:t>
      </w:r>
    </w:p>
    <w:p w14:paraId="4780E2DB" w14:textId="07BEC00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768 .Hmong</w:t>
      </w:r>
    </w:p>
    <w:p w14:paraId="4780E2DC" w14:textId="114D729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770 .Malaysian</w:t>
      </w:r>
    </w:p>
    <w:p w14:paraId="4780E2DD" w14:textId="717FE4F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776 .Thai</w:t>
      </w:r>
    </w:p>
    <w:p w14:paraId="4780E2DE" w14:textId="0BBCF25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782 .Taiwanese</w:t>
      </w:r>
    </w:p>
    <w:p w14:paraId="4780E2DF" w14:textId="6E5DBA9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785 .Vietnamese</w:t>
      </w:r>
    </w:p>
    <w:p w14:paraId="4780E2E0" w14:textId="0B6C4D5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793 .Eurasian</w:t>
      </w:r>
    </w:p>
    <w:p w14:paraId="4780E2E1" w14:textId="1BB3E46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795 .Asian</w:t>
      </w:r>
    </w:p>
    <w:p w14:paraId="4780E2E2" w14:textId="430A13D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799 .Other Asian</w:t>
      </w:r>
    </w:p>
    <w:p w14:paraId="4780E2E3" w14:textId="625271D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800 .</w:t>
      </w:r>
      <w:r w:rsidR="00C64BE9" w:rsidRPr="00DC25DA">
        <w:rPr>
          <w:rFonts w:ascii="Courier New" w:hAnsi="Courier New" w:cs="Courier New"/>
          <w:sz w:val="20"/>
          <w:szCs w:val="20"/>
        </w:rPr>
        <w:t>Australian</w:t>
      </w:r>
    </w:p>
    <w:p w14:paraId="4780E2E4" w14:textId="63643B0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803 .New Zealander</w:t>
      </w:r>
    </w:p>
    <w:p w14:paraId="4780E2E5" w14:textId="33E2E8C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808 .Polynesian</w:t>
      </w:r>
    </w:p>
    <w:p w14:paraId="4780E2E6" w14:textId="087C0AC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811 .Hawaiian</w:t>
      </w:r>
    </w:p>
    <w:p w14:paraId="4780E2E7" w14:textId="66803B5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814 .Samoan</w:t>
      </w:r>
    </w:p>
    <w:p w14:paraId="4780E2E8" w14:textId="590983EB"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815 .Tongan</w:t>
      </w:r>
    </w:p>
    <w:p w14:paraId="4780E2E9" w14:textId="4BBE1494"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820 .Micronesian</w:t>
      </w:r>
    </w:p>
    <w:p w14:paraId="4780E2EA" w14:textId="63B841AB"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821 .Guamanian</w:t>
      </w:r>
    </w:p>
    <w:p w14:paraId="4780E2EB" w14:textId="552433C9" w:rsidR="00D96E8F"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822 .Chamorro</w:t>
      </w:r>
      <w:r w:rsidR="001B2203" w:rsidRPr="002773BA">
        <w:rPr>
          <w:rFonts w:ascii="Courier New" w:hAnsi="Courier New" w:cs="Courier New"/>
          <w:sz w:val="20"/>
          <w:szCs w:val="20"/>
          <w:lang w:val="es-MX"/>
        </w:rPr>
        <w:tab/>
      </w:r>
      <w:r w:rsidRPr="002773BA">
        <w:rPr>
          <w:rFonts w:ascii="Courier New" w:hAnsi="Courier New" w:cs="Courier New"/>
          <w:sz w:val="20"/>
          <w:szCs w:val="20"/>
          <w:lang w:val="es-MX"/>
        </w:rPr>
        <w:tab/>
      </w:r>
    </w:p>
    <w:p w14:paraId="4780E2EC" w14:textId="7CEEB299" w:rsidR="001B2203" w:rsidRPr="002773BA" w:rsidRDefault="00180627" w:rsidP="0053032F">
      <w:pPr>
        <w:widowControl/>
        <w:ind w:firstLine="720"/>
        <w:rPr>
          <w:rFonts w:ascii="Courier New" w:hAnsi="Courier New" w:cs="Courier New"/>
          <w:sz w:val="20"/>
          <w:szCs w:val="20"/>
          <w:lang w:val="es-MX"/>
        </w:rPr>
      </w:pPr>
      <w:r w:rsidRPr="002773BA">
        <w:rPr>
          <w:rFonts w:ascii="Courier New" w:hAnsi="Courier New" w:cs="Courier New"/>
          <w:sz w:val="20"/>
          <w:szCs w:val="20"/>
          <w:lang w:val="es-MX"/>
        </w:rPr>
        <w:tab/>
      </w:r>
      <w:r w:rsidR="001B2203" w:rsidRPr="002773BA">
        <w:rPr>
          <w:rFonts w:ascii="Courier New" w:hAnsi="Courier New" w:cs="Courier New"/>
          <w:sz w:val="20"/>
          <w:szCs w:val="20"/>
          <w:lang w:val="es-MX"/>
        </w:rPr>
        <w:t>825 .Marshallese</w:t>
      </w:r>
    </w:p>
    <w:p w14:paraId="4780E2ED" w14:textId="534C98C4"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841 .Fijian</w:t>
      </w:r>
    </w:p>
    <w:p w14:paraId="4780E2EE" w14:textId="1AEE50E2" w:rsidR="00131D3E" w:rsidRPr="00DC25DA"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DC25DA">
        <w:rPr>
          <w:rFonts w:ascii="Courier New" w:hAnsi="Courier New" w:cs="Courier New"/>
          <w:sz w:val="20"/>
          <w:szCs w:val="20"/>
        </w:rPr>
        <w:t>850 .Pacific Islander</w:t>
      </w:r>
    </w:p>
    <w:p w14:paraId="4780E2EF" w14:textId="2DEDF7D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899 .Other Pacific</w:t>
      </w:r>
    </w:p>
    <w:p w14:paraId="4780E2F0" w14:textId="30E9ACE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900 .Afro American</w:t>
      </w:r>
    </w:p>
    <w:p w14:paraId="4780E2F1" w14:textId="1C4B318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901 .Afro</w:t>
      </w:r>
    </w:p>
    <w:p w14:paraId="4780E2F2" w14:textId="3F6343C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902 .African American</w:t>
      </w:r>
    </w:p>
    <w:p w14:paraId="4780E2F3" w14:textId="6451247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903 .Black</w:t>
      </w:r>
    </w:p>
    <w:p w14:paraId="4780E2F4" w14:textId="24938E8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904 .Negro</w:t>
      </w:r>
    </w:p>
    <w:p w14:paraId="4780E2F5" w14:textId="7A31826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907 .Creole</w:t>
      </w:r>
    </w:p>
    <w:p w14:paraId="4780E2F6" w14:textId="077B6A2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913 .Central American Indian</w:t>
      </w:r>
    </w:p>
    <w:p w14:paraId="4780E2F7" w14:textId="3D403A1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914 .South American Indian</w:t>
      </w:r>
    </w:p>
    <w:p w14:paraId="4780E2F8" w14:textId="2EFE51C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917 .Native American</w:t>
      </w:r>
    </w:p>
    <w:p w14:paraId="4780E2F9" w14:textId="7E5D019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918 .Indian</w:t>
      </w:r>
    </w:p>
    <w:p w14:paraId="4780E2FA" w14:textId="6BA498B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919 .Cherokee</w:t>
      </w:r>
    </w:p>
    <w:p w14:paraId="4780E2FB" w14:textId="6435BA1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920 .American Indian</w:t>
      </w:r>
    </w:p>
    <w:p w14:paraId="4780E2FC" w14:textId="79029EC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921 .Aleut</w:t>
      </w:r>
    </w:p>
    <w:p w14:paraId="4780E2FD" w14:textId="085FE48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922 .Eskimo</w:t>
      </w:r>
    </w:p>
    <w:p w14:paraId="4780E2FE" w14:textId="5FC7F2B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924 .White</w:t>
      </w:r>
    </w:p>
    <w:p w14:paraId="4780E2FF" w14:textId="509DA44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925 .Anglo</w:t>
      </w:r>
    </w:p>
    <w:p w14:paraId="4780E300" w14:textId="0DDB164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927 .Appalachian</w:t>
      </w:r>
    </w:p>
    <w:p w14:paraId="4780E301" w14:textId="6F79BAE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929 .Pennsylvania German</w:t>
      </w:r>
    </w:p>
    <w:p w14:paraId="57D4573A" w14:textId="77777777" w:rsidR="009302E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931 .Canadian</w:t>
      </w:r>
    </w:p>
    <w:p w14:paraId="4780E303" w14:textId="0823311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935 .French Canadian</w:t>
      </w:r>
    </w:p>
    <w:p w14:paraId="4780E304" w14:textId="49007F8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937 .Cajun</w:t>
      </w:r>
    </w:p>
    <w:p w14:paraId="4780E305" w14:textId="4DE77B1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939 .American </w:t>
      </w:r>
    </w:p>
    <w:p w14:paraId="4780E306" w14:textId="67C193A7" w:rsidR="001B2203" w:rsidRPr="00DC25DA" w:rsidRDefault="001B2203" w:rsidP="0053032F">
      <w:pPr>
        <w:widowControl/>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Pr="00DC25DA">
        <w:rPr>
          <w:rFonts w:ascii="Courier New" w:hAnsi="Courier New" w:cs="Courier New"/>
          <w:sz w:val="20"/>
          <w:szCs w:val="20"/>
        </w:rPr>
        <w:t>940 .United States</w:t>
      </w:r>
    </w:p>
    <w:p w14:paraId="4780E307" w14:textId="115A697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983 .Texas</w:t>
      </w:r>
    </w:p>
    <w:p w14:paraId="4780E308" w14:textId="3AD5BB0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994 .North American</w:t>
      </w:r>
    </w:p>
    <w:p w14:paraId="4780E309" w14:textId="75D964A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995 .Mixture</w:t>
      </w:r>
    </w:p>
    <w:p w14:paraId="4780E30A" w14:textId="1E742A3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996 .Uncodable entries</w:t>
      </w:r>
    </w:p>
    <w:p w14:paraId="4780E30B" w14:textId="007470E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997 .Other groups</w:t>
      </w:r>
    </w:p>
    <w:p w14:paraId="4780E30C" w14:textId="1146E15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998 .Other responses</w:t>
      </w:r>
    </w:p>
    <w:p w14:paraId="4780E30D" w14:textId="7BEB929D" w:rsidR="008B726D"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999 .Not reported</w:t>
      </w:r>
    </w:p>
    <w:p w14:paraId="4780E311" w14:textId="77777777" w:rsidR="00131D3E" w:rsidRPr="00DC25DA" w:rsidRDefault="00131D3E" w:rsidP="0053032F">
      <w:pPr>
        <w:widowControl/>
        <w:rPr>
          <w:rFonts w:ascii="Courier New" w:hAnsi="Courier New" w:cs="Courier New"/>
          <w:sz w:val="20"/>
          <w:szCs w:val="20"/>
        </w:rPr>
      </w:pPr>
    </w:p>
    <w:p w14:paraId="4780E312" w14:textId="45A9A433" w:rsidR="00131D3E" w:rsidRPr="00DC25DA" w:rsidRDefault="00131D3E" w:rsidP="0053032F">
      <w:pPr>
        <w:pStyle w:val="Heading3"/>
      </w:pPr>
      <w:r w:rsidRPr="00DC25DA">
        <w:t>DECADE</w:t>
      </w:r>
      <w:r w:rsidR="00180627" w:rsidRPr="00DC25DA">
        <w:tab/>
      </w:r>
      <w:r w:rsidRPr="00DC25DA">
        <w:t>1</w:t>
      </w:r>
      <w:r w:rsidR="00180627" w:rsidRPr="00DC25DA">
        <w:tab/>
      </w:r>
    </w:p>
    <w:p w14:paraId="4780E313" w14:textId="488C319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Decade of entry</w:t>
      </w:r>
    </w:p>
    <w:p w14:paraId="4780E314" w14:textId="07360D9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(Born in the US)</w:t>
      </w:r>
    </w:p>
    <w:p w14:paraId="4780E315" w14:textId="5C24B8F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.Before 1950</w:t>
      </w:r>
    </w:p>
    <w:p w14:paraId="4780E316" w14:textId="1B6D853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.1950 - 1959</w:t>
      </w:r>
    </w:p>
    <w:p w14:paraId="4780E317" w14:textId="5B6CD9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.1960 - 1969</w:t>
      </w:r>
    </w:p>
    <w:p w14:paraId="4780E318" w14:textId="70912C0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.1970 - 1979</w:t>
      </w:r>
    </w:p>
    <w:p w14:paraId="4780E319" w14:textId="3D4E4AC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.1980 - 1989</w:t>
      </w:r>
    </w:p>
    <w:p w14:paraId="4780E31A" w14:textId="773F7CF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 .1990 - 1999</w:t>
      </w:r>
    </w:p>
    <w:p w14:paraId="31341B7E" w14:textId="28DA1A7D" w:rsidR="00536C3B" w:rsidRDefault="00180627" w:rsidP="0053032F">
      <w:pPr>
        <w:widowControl/>
        <w:rPr>
          <w:ins w:id="69" w:author="Shabnam Shenasi Azari (CENSUS/POP FED)" w:date="2018-03-21T10:16:00Z"/>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7 .2000 </w:t>
      </w:r>
      <w:ins w:id="70" w:author="Shabnam Shenasi Azari (CENSUS/POP FED)" w:date="2018-03-21T10:17:00Z">
        <w:r w:rsidR="00536C3B">
          <w:rPr>
            <w:rFonts w:ascii="Courier New" w:hAnsi="Courier New" w:cs="Courier New"/>
            <w:sz w:val="20"/>
            <w:szCs w:val="20"/>
          </w:rPr>
          <w:t>- 2009</w:t>
        </w:r>
      </w:ins>
      <w:del w:id="71" w:author="Shabnam Shenasi Azari (CENSUS/POP FED)" w:date="2018-03-21T10:17:00Z">
        <w:r w:rsidR="00131D3E" w:rsidRPr="00DC25DA" w:rsidDel="00536C3B">
          <w:rPr>
            <w:rFonts w:ascii="Courier New" w:hAnsi="Courier New" w:cs="Courier New"/>
            <w:sz w:val="20"/>
            <w:szCs w:val="20"/>
          </w:rPr>
          <w:delText>or later</w:delText>
        </w:r>
      </w:del>
    </w:p>
    <w:p w14:paraId="4780E31B" w14:textId="7A056344" w:rsidR="00131D3E" w:rsidRPr="00DC25DA" w:rsidRDefault="00536C3B" w:rsidP="0053032F">
      <w:pPr>
        <w:widowControl/>
        <w:rPr>
          <w:rFonts w:ascii="Courier New" w:hAnsi="Courier New" w:cs="Courier New"/>
          <w:sz w:val="20"/>
          <w:szCs w:val="20"/>
        </w:rPr>
      </w:pPr>
      <w:ins w:id="72" w:author="Shabnam Shenasi Azari (CENSUS/POP FED)" w:date="2018-03-21T10:17:00Z">
        <w:r>
          <w:rPr>
            <w:rFonts w:ascii="Courier New" w:hAnsi="Courier New" w:cs="Courier New"/>
            <w:sz w:val="20"/>
            <w:szCs w:val="20"/>
          </w:rPr>
          <w:tab/>
        </w:r>
        <w:r>
          <w:rPr>
            <w:rFonts w:ascii="Courier New" w:hAnsi="Courier New" w:cs="Courier New"/>
            <w:sz w:val="20"/>
            <w:szCs w:val="20"/>
          </w:rPr>
          <w:tab/>
          <w:t>8 .2010 or later</w:t>
        </w:r>
      </w:ins>
      <w:r w:rsidR="00131D3E" w:rsidRPr="00DC25DA">
        <w:rPr>
          <w:rFonts w:ascii="Courier New" w:hAnsi="Courier New" w:cs="Courier New"/>
          <w:sz w:val="20"/>
          <w:szCs w:val="20"/>
        </w:rPr>
        <w:t xml:space="preserve"> </w:t>
      </w:r>
    </w:p>
    <w:p w14:paraId="4780E31C" w14:textId="77777777" w:rsidR="00131D3E" w:rsidRPr="00DC25DA" w:rsidRDefault="00131D3E" w:rsidP="0053032F">
      <w:pPr>
        <w:widowControl/>
        <w:rPr>
          <w:rFonts w:ascii="Courier New" w:hAnsi="Courier New" w:cs="Courier New"/>
          <w:sz w:val="20"/>
          <w:szCs w:val="20"/>
        </w:rPr>
      </w:pPr>
    </w:p>
    <w:p w14:paraId="4780E31D" w14:textId="491E7A0C" w:rsidR="00A62BD1" w:rsidRPr="00DC25DA" w:rsidRDefault="00A62BD1" w:rsidP="0053032F">
      <w:pPr>
        <w:pStyle w:val="Heading3"/>
      </w:pPr>
      <w:r w:rsidRPr="00DC25DA">
        <w:t>DIS</w:t>
      </w:r>
      <w:r w:rsidR="00180627" w:rsidRPr="00DC25DA">
        <w:tab/>
      </w:r>
      <w:r w:rsidR="009302EE" w:rsidRPr="00DC25DA">
        <w:tab/>
      </w:r>
      <w:r w:rsidRPr="00DC25DA">
        <w:t>1</w:t>
      </w:r>
      <w:r w:rsidR="00180627" w:rsidRPr="00DC25DA">
        <w:tab/>
      </w:r>
    </w:p>
    <w:p w14:paraId="4780E31E" w14:textId="2ECD0AF7" w:rsidR="00A62BD1"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A62BD1" w:rsidRPr="00DC25DA">
        <w:rPr>
          <w:rFonts w:ascii="Courier New" w:hAnsi="Courier New" w:cs="Courier New"/>
          <w:sz w:val="20"/>
          <w:szCs w:val="20"/>
        </w:rPr>
        <w:t>Disability recode</w:t>
      </w:r>
    </w:p>
    <w:p w14:paraId="4780E31F" w14:textId="1BFB1039" w:rsidR="00A62BD1"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A62BD1" w:rsidRPr="00DC25DA">
        <w:rPr>
          <w:rFonts w:ascii="Courier New" w:hAnsi="Courier New" w:cs="Courier New"/>
          <w:sz w:val="20"/>
          <w:szCs w:val="20"/>
        </w:rPr>
        <w:t>1 .With a disability</w:t>
      </w:r>
    </w:p>
    <w:p w14:paraId="4780E320" w14:textId="5DDA7CA1" w:rsidR="00A62BD1"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A62BD1" w:rsidRPr="00DC25DA">
        <w:rPr>
          <w:rFonts w:ascii="Courier New" w:hAnsi="Courier New" w:cs="Courier New"/>
          <w:sz w:val="20"/>
          <w:szCs w:val="20"/>
        </w:rPr>
        <w:t>2 .Without a disability</w:t>
      </w:r>
    </w:p>
    <w:p w14:paraId="4780E321" w14:textId="77777777" w:rsidR="00A62BD1" w:rsidRPr="00DC25DA" w:rsidRDefault="00A62BD1" w:rsidP="0053032F">
      <w:pPr>
        <w:widowControl/>
        <w:rPr>
          <w:rFonts w:ascii="Courier New" w:hAnsi="Courier New" w:cs="Courier New"/>
          <w:sz w:val="20"/>
          <w:szCs w:val="20"/>
        </w:rPr>
      </w:pPr>
    </w:p>
    <w:p w14:paraId="4780E322" w14:textId="13ACB7A6" w:rsidR="00131D3E" w:rsidRPr="00DC25DA" w:rsidRDefault="00131D3E" w:rsidP="0053032F">
      <w:pPr>
        <w:pStyle w:val="Heading3"/>
      </w:pPr>
      <w:r w:rsidRPr="00DC25DA">
        <w:t>DRIVESP</w:t>
      </w:r>
      <w:r w:rsidR="00180627" w:rsidRPr="00DC25DA">
        <w:tab/>
      </w:r>
      <w:r w:rsidRPr="00DC25DA">
        <w:t>1</w:t>
      </w:r>
      <w:r w:rsidR="00180627" w:rsidRPr="00DC25DA">
        <w:tab/>
      </w:r>
    </w:p>
    <w:p w14:paraId="4780E323" w14:textId="0CA1661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Number of vehicles calculated from JWRI</w:t>
      </w:r>
    </w:p>
    <w:p w14:paraId="4780E324" w14:textId="7A4ACD3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(Nonworker or worker who does not drive to work)</w:t>
      </w:r>
    </w:p>
    <w:p w14:paraId="4780E325" w14:textId="21764B8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.1.000 vehicles (Drove alone)</w:t>
      </w:r>
    </w:p>
    <w:p w14:paraId="4780E326" w14:textId="613C5A1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.0.500 vehicles (In a 2-person carpool)</w:t>
      </w:r>
    </w:p>
    <w:p w14:paraId="4780E327" w14:textId="08A9BEE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.0.333 vehicles (In a 3-person carpool)</w:t>
      </w:r>
    </w:p>
    <w:p w14:paraId="4780E328" w14:textId="01E77E6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.0.250 vehicles (In a 4-person carpool)</w:t>
      </w:r>
    </w:p>
    <w:p w14:paraId="4780E329" w14:textId="07728AF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.0.200 vehicles (In a 5- or 6-person carpool)</w:t>
      </w:r>
    </w:p>
    <w:p w14:paraId="4780E32A" w14:textId="1AF0761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 .0.143 vehicles (In a 7-or-more person carpool)</w:t>
      </w:r>
    </w:p>
    <w:p w14:paraId="4780E32B" w14:textId="77777777" w:rsidR="006B6831" w:rsidRPr="00DC25DA" w:rsidRDefault="006B6831" w:rsidP="0053032F">
      <w:pPr>
        <w:widowControl/>
        <w:rPr>
          <w:rFonts w:ascii="Courier New" w:hAnsi="Courier New" w:cs="Courier New"/>
          <w:sz w:val="20"/>
          <w:szCs w:val="20"/>
        </w:rPr>
      </w:pPr>
    </w:p>
    <w:p w14:paraId="4780E32C" w14:textId="313CF786" w:rsidR="00131D3E" w:rsidRPr="00DC25DA" w:rsidRDefault="00131D3E" w:rsidP="0053032F">
      <w:pPr>
        <w:pStyle w:val="Heading3"/>
      </w:pPr>
      <w:r w:rsidRPr="00DC25DA">
        <w:t>ESP</w:t>
      </w:r>
      <w:r w:rsidR="00180627" w:rsidRPr="00DC25DA">
        <w:tab/>
      </w:r>
      <w:r w:rsidR="009302EE" w:rsidRPr="00DC25DA">
        <w:tab/>
      </w:r>
      <w:r w:rsidRPr="00DC25DA">
        <w:t>1</w:t>
      </w:r>
      <w:r w:rsidR="00180627" w:rsidRPr="00DC25DA">
        <w:tab/>
      </w:r>
    </w:p>
    <w:p w14:paraId="4780E32D" w14:textId="57153B3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Employment status of parents</w:t>
      </w:r>
    </w:p>
    <w:p w14:paraId="4780E32E" w14:textId="0A1D1A7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(not own child of householder, and not</w:t>
      </w:r>
    </w:p>
    <w:p w14:paraId="4780E32F" w14:textId="5324D61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9302EE" w:rsidRPr="00DC25DA">
        <w:rPr>
          <w:rFonts w:ascii="Courier New" w:hAnsi="Courier New" w:cs="Courier New"/>
          <w:sz w:val="20"/>
          <w:szCs w:val="20"/>
        </w:rPr>
        <w:t xml:space="preserve">  </w:t>
      </w:r>
      <w:r w:rsidR="00131D3E" w:rsidRPr="00DC25DA">
        <w:rPr>
          <w:rFonts w:ascii="Courier New" w:hAnsi="Courier New" w:cs="Courier New"/>
          <w:sz w:val="20"/>
          <w:szCs w:val="20"/>
        </w:rPr>
        <w:t>.child in subfamily)</w:t>
      </w:r>
    </w:p>
    <w:p w14:paraId="4780E330" w14:textId="4734F3D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9302EE" w:rsidRPr="00DC25DA">
        <w:rPr>
          <w:rFonts w:ascii="Courier New" w:hAnsi="Courier New" w:cs="Courier New"/>
          <w:sz w:val="20"/>
          <w:szCs w:val="20"/>
        </w:rPr>
        <w:t xml:space="preserve">  </w:t>
      </w:r>
      <w:r w:rsidR="00131D3E" w:rsidRPr="00DC25DA">
        <w:rPr>
          <w:rFonts w:ascii="Courier New" w:hAnsi="Courier New" w:cs="Courier New"/>
          <w:sz w:val="20"/>
          <w:szCs w:val="20"/>
        </w:rPr>
        <w:t>.Living with two parents:</w:t>
      </w:r>
    </w:p>
    <w:p w14:paraId="4780E331" w14:textId="5B0A9AB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1 .Both parents in labor force </w:t>
      </w:r>
    </w:p>
    <w:p w14:paraId="4780E332" w14:textId="2B03525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.Father only in labor force</w:t>
      </w:r>
    </w:p>
    <w:p w14:paraId="4780E333" w14:textId="466A991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.Mother only in labor force</w:t>
      </w:r>
    </w:p>
    <w:p w14:paraId="4780E334" w14:textId="1C7138F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.Neither parent in labor force</w:t>
      </w:r>
    </w:p>
    <w:p w14:paraId="4780E335" w14:textId="557B324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9302EE" w:rsidRPr="00DC25DA">
        <w:rPr>
          <w:rFonts w:ascii="Courier New" w:hAnsi="Courier New" w:cs="Courier New"/>
          <w:sz w:val="20"/>
          <w:szCs w:val="20"/>
        </w:rPr>
        <w:t xml:space="preserve">  </w:t>
      </w:r>
      <w:r w:rsidR="00131D3E" w:rsidRPr="00DC25DA">
        <w:rPr>
          <w:rFonts w:ascii="Courier New" w:hAnsi="Courier New" w:cs="Courier New"/>
          <w:sz w:val="20"/>
          <w:szCs w:val="20"/>
        </w:rPr>
        <w:t>.Living with one parent:</w:t>
      </w:r>
    </w:p>
    <w:p w14:paraId="4780E336" w14:textId="7244D05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9302EE" w:rsidRPr="00DC25DA">
        <w:rPr>
          <w:rFonts w:ascii="Courier New" w:hAnsi="Courier New" w:cs="Courier New"/>
          <w:sz w:val="20"/>
          <w:szCs w:val="20"/>
        </w:rPr>
        <w:t xml:space="preserve">  </w:t>
      </w:r>
      <w:r w:rsidR="00131D3E" w:rsidRPr="00DC25DA">
        <w:rPr>
          <w:rFonts w:ascii="Courier New" w:hAnsi="Courier New" w:cs="Courier New"/>
          <w:sz w:val="20"/>
          <w:szCs w:val="20"/>
        </w:rPr>
        <w:t>.Living with father:</w:t>
      </w:r>
    </w:p>
    <w:p w14:paraId="4780E337" w14:textId="11A570D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.Father in the labor force</w:t>
      </w:r>
      <w:r w:rsidRPr="00DC25DA">
        <w:rPr>
          <w:rFonts w:ascii="Courier New" w:hAnsi="Courier New" w:cs="Courier New"/>
          <w:sz w:val="20"/>
          <w:szCs w:val="20"/>
        </w:rPr>
        <w:tab/>
      </w:r>
    </w:p>
    <w:p w14:paraId="4780E338" w14:textId="3F2C7AE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 .Father not in labor force</w:t>
      </w:r>
    </w:p>
    <w:p w14:paraId="4780E339" w14:textId="54F89D4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9302EE" w:rsidRPr="00DC25DA">
        <w:rPr>
          <w:rFonts w:ascii="Courier New" w:hAnsi="Courier New" w:cs="Courier New"/>
          <w:sz w:val="20"/>
          <w:szCs w:val="20"/>
        </w:rPr>
        <w:t xml:space="preserve">  </w:t>
      </w:r>
      <w:r w:rsidR="00131D3E" w:rsidRPr="00DC25DA">
        <w:rPr>
          <w:rFonts w:ascii="Courier New" w:hAnsi="Courier New" w:cs="Courier New"/>
          <w:sz w:val="20"/>
          <w:szCs w:val="20"/>
        </w:rPr>
        <w:t>.Living with mother:</w:t>
      </w:r>
    </w:p>
    <w:p w14:paraId="4780E33A" w14:textId="3A7189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 .Mother in the labor force</w:t>
      </w:r>
      <w:r w:rsidRPr="00DC25DA">
        <w:rPr>
          <w:rFonts w:ascii="Courier New" w:hAnsi="Courier New" w:cs="Courier New"/>
          <w:sz w:val="20"/>
          <w:szCs w:val="20"/>
        </w:rPr>
        <w:tab/>
      </w:r>
    </w:p>
    <w:p w14:paraId="4780E33B" w14:textId="7AE0723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 .Mother not in labor force</w:t>
      </w:r>
    </w:p>
    <w:p w14:paraId="4780E33C" w14:textId="77777777" w:rsidR="00131D3E" w:rsidRPr="00DC25DA" w:rsidRDefault="00131D3E" w:rsidP="0053032F">
      <w:pPr>
        <w:widowControl/>
        <w:rPr>
          <w:rFonts w:ascii="Courier New" w:hAnsi="Courier New" w:cs="Courier New"/>
          <w:sz w:val="20"/>
          <w:szCs w:val="20"/>
        </w:rPr>
      </w:pPr>
    </w:p>
    <w:p w14:paraId="4780E33D" w14:textId="0AF0AF5E" w:rsidR="00131D3E" w:rsidRPr="00DC25DA" w:rsidRDefault="00131D3E" w:rsidP="0053032F">
      <w:pPr>
        <w:pStyle w:val="Heading3"/>
      </w:pPr>
      <w:r w:rsidRPr="00DC25DA">
        <w:t>ESR</w:t>
      </w:r>
      <w:r w:rsidR="00180627" w:rsidRPr="00DC25DA">
        <w:tab/>
      </w:r>
      <w:r w:rsidR="009302EE" w:rsidRPr="00DC25DA">
        <w:tab/>
      </w:r>
      <w:r w:rsidRPr="00DC25DA">
        <w:t>1</w:t>
      </w:r>
      <w:r w:rsidR="00180627" w:rsidRPr="00DC25DA">
        <w:tab/>
      </w:r>
    </w:p>
    <w:p w14:paraId="4780E33E" w14:textId="12F15FF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Employment status recode</w:t>
      </w:r>
    </w:p>
    <w:p w14:paraId="46A01AC5" w14:textId="77777777" w:rsidR="009302E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 .N/A (less than 16 years old)</w:t>
      </w:r>
    </w:p>
    <w:p w14:paraId="4780E340" w14:textId="072FE30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.Civilian employed, at work</w:t>
      </w:r>
    </w:p>
    <w:p w14:paraId="4780E341" w14:textId="7A1AA44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.Civilian employed, with a job but not at work</w:t>
      </w:r>
    </w:p>
    <w:p w14:paraId="4780E342" w14:textId="6315660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 .Unemployed</w:t>
      </w:r>
    </w:p>
    <w:p w14:paraId="4780E343" w14:textId="182F07B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 .Armed forces, at work</w:t>
      </w:r>
    </w:p>
    <w:p w14:paraId="4780E344" w14:textId="052FEA1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 .Armed forces, with a job but not at work</w:t>
      </w:r>
    </w:p>
    <w:p w14:paraId="4780E345" w14:textId="73CE2BD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6 .Not in labor force</w:t>
      </w:r>
    </w:p>
    <w:p w14:paraId="0333E394" w14:textId="77777777" w:rsidR="001B5628" w:rsidRPr="00DC25DA" w:rsidRDefault="001B5628" w:rsidP="0053032F">
      <w:pPr>
        <w:widowControl/>
        <w:rPr>
          <w:rFonts w:ascii="Courier New" w:hAnsi="Courier New" w:cs="Courier New"/>
          <w:sz w:val="20"/>
          <w:szCs w:val="20"/>
        </w:rPr>
      </w:pPr>
    </w:p>
    <w:p w14:paraId="4780E347" w14:textId="4316D4A5" w:rsidR="00131D3E" w:rsidRPr="00DC25DA" w:rsidRDefault="00131D3E" w:rsidP="0053032F">
      <w:pPr>
        <w:pStyle w:val="Heading3"/>
      </w:pPr>
      <w:r w:rsidRPr="00DC25DA">
        <w:t>FOD1P</w:t>
      </w:r>
      <w:r w:rsidRPr="00DC25DA">
        <w:tab/>
      </w:r>
      <w:r w:rsidR="00180627" w:rsidRPr="00DC25DA">
        <w:tab/>
      </w:r>
      <w:r w:rsidRPr="00DC25DA">
        <w:t>4</w:t>
      </w:r>
    </w:p>
    <w:p w14:paraId="4780E348" w14:textId="3D16DC3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Recoded field of degree </w:t>
      </w:r>
      <w:r w:rsidR="00131D3E" w:rsidRPr="00DC25DA">
        <w:rPr>
          <w:rFonts w:ascii="Courier New" w:hAnsi="Courier New" w:cs="Shruti"/>
          <w:sz w:val="20"/>
          <w:szCs w:val="20"/>
        </w:rPr>
        <w:t>-</w:t>
      </w:r>
      <w:r w:rsidR="00131D3E" w:rsidRPr="00DC25DA">
        <w:rPr>
          <w:rFonts w:ascii="Courier New" w:hAnsi="Courier New" w:cs="Courier New"/>
          <w:sz w:val="20"/>
          <w:szCs w:val="20"/>
        </w:rPr>
        <w:t xml:space="preserve"> first entry</w:t>
      </w:r>
    </w:p>
    <w:p w14:paraId="4780E349" w14:textId="082A563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bbbb .N/A (less than bachelor's degree)</w:t>
      </w:r>
    </w:p>
    <w:p w14:paraId="4780E34A" w14:textId="7DE34EA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1100 .GENERAL AGRICULTURE</w:t>
      </w:r>
    </w:p>
    <w:p w14:paraId="4780E34B" w14:textId="680A344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1101 .AGRICULTURE PRODUCTION AND MANAGEMENT</w:t>
      </w:r>
    </w:p>
    <w:p w14:paraId="4780E34C" w14:textId="137786E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1102 .AGRICULTURAL ECONOMICS</w:t>
      </w:r>
    </w:p>
    <w:p w14:paraId="4780E34D" w14:textId="6DABE29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1103 .ANIMAL SCIENCES</w:t>
      </w:r>
    </w:p>
    <w:p w14:paraId="4780E34E" w14:textId="74331FA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1104 .FOOD SCIENCE</w:t>
      </w:r>
    </w:p>
    <w:p w14:paraId="4780E34F" w14:textId="641AC4B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1105 .PLANT SCIENCE AND AGRONOMY</w:t>
      </w:r>
    </w:p>
    <w:p w14:paraId="4780E350" w14:textId="23E36CF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1106 .SOIL SCIENCE</w:t>
      </w:r>
    </w:p>
    <w:p w14:paraId="4780E351" w14:textId="5F44837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1199 .MISCELLANEOUS AGRICULTURE</w:t>
      </w:r>
    </w:p>
    <w:p w14:paraId="4780E352" w14:textId="035FCF6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1301 .ENVIRONMENTAL SCIENCE</w:t>
      </w:r>
    </w:p>
    <w:p w14:paraId="4780E353" w14:textId="6928C67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1302 .FORESTRY</w:t>
      </w:r>
    </w:p>
    <w:p w14:paraId="4780E354" w14:textId="0228644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1303 .NATURAL RESOURCES MANAGEMENT</w:t>
      </w:r>
    </w:p>
    <w:p w14:paraId="4780E355" w14:textId="10C5AE8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1401 .ARCHITECTURE</w:t>
      </w:r>
    </w:p>
    <w:p w14:paraId="4780E356" w14:textId="2E07202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1501 .AREA ETHNIC AND CIVILIZATION STUDIES</w:t>
      </w:r>
    </w:p>
    <w:p w14:paraId="4780E357" w14:textId="7F4AB39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1901 .COMMUNICATIONS</w:t>
      </w:r>
    </w:p>
    <w:p w14:paraId="4780E358" w14:textId="4CF1D64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1902 .JOURNALISM</w:t>
      </w:r>
    </w:p>
    <w:p w14:paraId="4780E359" w14:textId="18C54CA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1903 .MASS MEDIA</w:t>
      </w:r>
    </w:p>
    <w:p w14:paraId="4780E35A" w14:textId="780A966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1904 .ADVERTISING AND PUBLIC RELATIONS</w:t>
      </w:r>
    </w:p>
    <w:p w14:paraId="4780E35B" w14:textId="13746B2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2001 .COMMUNICATION TECHNOLOGIES</w:t>
      </w:r>
    </w:p>
    <w:p w14:paraId="4780E35C" w14:textId="66BC2E8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2100 .COMPUTER AND INFORMATION SYSTEMS</w:t>
      </w:r>
    </w:p>
    <w:p w14:paraId="4780E35D" w14:textId="524425A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2101 .COMPUTER PROGRAMMING AND DATA PROCESSING</w:t>
      </w:r>
    </w:p>
    <w:p w14:paraId="4780E35E" w14:textId="1FC2AB8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2102 .COMPUTER SCIENCE</w:t>
      </w:r>
    </w:p>
    <w:p w14:paraId="4780E35F" w14:textId="1BA13E0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2105 .INFORMATION SCIENCES</w:t>
      </w:r>
    </w:p>
    <w:p w14:paraId="4780E360" w14:textId="6C7243A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2106 .COMPUTER ADMINISTRATION MANAGEMENT AND SECURITY</w:t>
      </w:r>
    </w:p>
    <w:p w14:paraId="4780E361" w14:textId="1F82528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2107 .COMPUTER NETWORKING AND TELECOMMUNICATIONS</w:t>
      </w:r>
    </w:p>
    <w:p w14:paraId="4780E362" w14:textId="1BA9A30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2201 .COSMETOLOGY SERVICES AND CULINARY ARTS</w:t>
      </w:r>
    </w:p>
    <w:p w14:paraId="4780E363" w14:textId="7BE346F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2300 .GENERAL EDUCATION</w:t>
      </w:r>
    </w:p>
    <w:p w14:paraId="4780E364" w14:textId="3DCC326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2301 .EDUCATIONAL ADMINISTRATION AND SUPERVISION</w:t>
      </w:r>
    </w:p>
    <w:p w14:paraId="4780E365" w14:textId="1FC2DB7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2303 .SCHOOL STUDENT COUNSELING</w:t>
      </w:r>
    </w:p>
    <w:p w14:paraId="4780E366" w14:textId="0A5EC81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2304 .ELEMENTARY EDUCATION</w:t>
      </w:r>
    </w:p>
    <w:p w14:paraId="4780E367" w14:textId="141AE4B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2305 .MATHEMATICS TEACHER EDUCATION</w:t>
      </w:r>
    </w:p>
    <w:p w14:paraId="4780E368" w14:textId="488BD03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2306 .PHYSICAL AND HEALTH EDUCATION TEACHING</w:t>
      </w:r>
    </w:p>
    <w:p w14:paraId="4780E369" w14:textId="17DA3C3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2307 .EARLY CHILDHOOD EDUCATION</w:t>
      </w:r>
    </w:p>
    <w:p w14:paraId="4780E36A" w14:textId="350945B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2308 .SCIENCE AND COMPUTER TEACHER EDUCATION</w:t>
      </w:r>
    </w:p>
    <w:p w14:paraId="4780E36B" w14:textId="001F3B9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2309 .SECONDARY TEACHER EDUCATION</w:t>
      </w:r>
    </w:p>
    <w:p w14:paraId="4780E36C" w14:textId="4820C99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2310 .SPECIAL NEEDS EDUCATION</w:t>
      </w:r>
    </w:p>
    <w:p w14:paraId="4780E36D" w14:textId="6B17F19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2311 .SOCIAL SCIENCE OR HISTORY TEACHER EDUCATION</w:t>
      </w:r>
    </w:p>
    <w:p w14:paraId="4780E36E" w14:textId="43043AF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2312 .TEACHER EDUCATION: MULTIPLE LEVELS</w:t>
      </w:r>
    </w:p>
    <w:p w14:paraId="4780E36F" w14:textId="5D7DC9F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2313 .LANGUAGE AND DRAMA EDUCATION</w:t>
      </w:r>
    </w:p>
    <w:p w14:paraId="4780E370" w14:textId="78592C4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2314 .ART AND MUSIC EDUCATION</w:t>
      </w:r>
    </w:p>
    <w:p w14:paraId="4780E371" w14:textId="436E6AA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2399 .MISCELLANEOUS EDUCATION</w:t>
      </w:r>
    </w:p>
    <w:p w14:paraId="4780E372" w14:textId="478B62F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2400 .GENERAL ENGINEERING</w:t>
      </w:r>
    </w:p>
    <w:p w14:paraId="4780E373" w14:textId="2730DA6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2401 .AEROSPACE ENGINEERING</w:t>
      </w:r>
    </w:p>
    <w:p w14:paraId="4780E374" w14:textId="14E78CC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2402 .BIOLOGICAL ENGINEERING</w:t>
      </w:r>
    </w:p>
    <w:p w14:paraId="4780E375" w14:textId="176CEC4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2403 .ARCHITECTURAL ENGINEERING</w:t>
      </w:r>
    </w:p>
    <w:p w14:paraId="4780E376" w14:textId="68CDC6B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2404 .BIOMEDICAL ENGINEERING</w:t>
      </w:r>
    </w:p>
    <w:p w14:paraId="4780E377" w14:textId="7CEC87C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2405 .CHEMICAL ENGINEERING</w:t>
      </w:r>
    </w:p>
    <w:p w14:paraId="4780E378" w14:textId="499059F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2406 .CIVIL ENGINEERING</w:t>
      </w:r>
    </w:p>
    <w:p w14:paraId="193C419C" w14:textId="77777777" w:rsidR="00813855"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2407 .COMPUTER ENGINEERING</w:t>
      </w:r>
    </w:p>
    <w:p w14:paraId="4780E37A" w14:textId="37ADC7C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2408 .ELECTRICAL ENGINEERING</w:t>
      </w:r>
    </w:p>
    <w:p w14:paraId="4780E37B" w14:textId="4D2F429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2409 .ENGINEERING MECHANICS PHYSICS AND SCIENCE</w:t>
      </w:r>
    </w:p>
    <w:p w14:paraId="4780E37C" w14:textId="127B459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2410 .ENVIRONMENTAL ENGINEERING</w:t>
      </w:r>
    </w:p>
    <w:p w14:paraId="4780E37D" w14:textId="629DD3A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2411 .GEOLOGICAL AND GEOPHYSICAL ENGINEERING</w:t>
      </w:r>
    </w:p>
    <w:p w14:paraId="4780E37E" w14:textId="75CEC3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2412 .INDUSTRIAL AND MANUFACTURING ENGINEERING</w:t>
      </w:r>
    </w:p>
    <w:p w14:paraId="4780E37F" w14:textId="4F13EEB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2413 .MATERIALS ENGINEERING AND MATERIALS SCIENCE</w:t>
      </w:r>
    </w:p>
    <w:p w14:paraId="4780E380" w14:textId="2A2817D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2414 .MECHANICAL ENGINEERING</w:t>
      </w:r>
    </w:p>
    <w:p w14:paraId="4780E381" w14:textId="330AF11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2415 .METALLURGICAL ENGINEERING</w:t>
      </w:r>
    </w:p>
    <w:p w14:paraId="4780E382" w14:textId="30E2FFE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2416 .MINING AND MINERAL ENGINEERING</w:t>
      </w:r>
    </w:p>
    <w:p w14:paraId="4780E383" w14:textId="2E67474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2417 .NAVAL ARCHITECTURE AND MARINE ENGINEERING</w:t>
      </w:r>
    </w:p>
    <w:p w14:paraId="4780E384" w14:textId="0974B98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2418 .NUCLEAR ENGINEERING</w:t>
      </w:r>
    </w:p>
    <w:p w14:paraId="4780E385" w14:textId="6E8A96E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2419 .PETROLEUM ENGINEERING</w:t>
      </w:r>
    </w:p>
    <w:p w14:paraId="4780E386" w14:textId="7CB0FCA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2499 .MISCELLANEOUS ENGINEERING</w:t>
      </w:r>
    </w:p>
    <w:p w14:paraId="4780E387" w14:textId="3A0E08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2500 .ENGINEERING TECHNOLOGIES</w:t>
      </w:r>
    </w:p>
    <w:p w14:paraId="4780E388" w14:textId="10B0155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2501 .ENGINEERING AND INDUSTRIAL MANAGEMENT</w:t>
      </w:r>
    </w:p>
    <w:p w14:paraId="4780E389" w14:textId="379EB27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2502 .ELECTRICAL ENGINEERING TECHNOLOGY</w:t>
      </w:r>
    </w:p>
    <w:p w14:paraId="4780E38A" w14:textId="7C201DC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2503 .INDUSTRIAL PRODUCTION TECHNOLOGIES</w:t>
      </w:r>
    </w:p>
    <w:p w14:paraId="4780E38B" w14:textId="3696213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2504 .MECHANICAL ENGINEERING RELATED TECHNOLOGIES</w:t>
      </w:r>
    </w:p>
    <w:p w14:paraId="4780E38C" w14:textId="39EE381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2599 .MISCELLANEOUS ENGINEERING TECHNOLOGIES</w:t>
      </w:r>
    </w:p>
    <w:p w14:paraId="4780E38D" w14:textId="1655533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2601 .LINGUISTICS AND COMPARATIVE LANGUAGE AND LITERATURE</w:t>
      </w:r>
    </w:p>
    <w:p w14:paraId="4780E38E" w14:textId="0AA40304" w:rsidR="004A247B"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2602 .FRENCH GERMAN LATIN AND OTHER COMMON FOREIGN LANGUAGE </w:t>
      </w:r>
    </w:p>
    <w:p w14:paraId="4780E38F" w14:textId="5FFA8AFC" w:rsidR="00131D3E" w:rsidRPr="00DC25DA" w:rsidRDefault="00FD3680"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7756D4" w:rsidRPr="00DC25DA">
        <w:rPr>
          <w:rFonts w:ascii="Courier New" w:hAnsi="Courier New" w:cs="Courier New"/>
          <w:sz w:val="20"/>
          <w:szCs w:val="20"/>
        </w:rPr>
        <w:t xml:space="preserve">     </w:t>
      </w:r>
      <w:r w:rsidR="004A247B" w:rsidRPr="00DC25DA">
        <w:rPr>
          <w:rFonts w:ascii="Courier New" w:hAnsi="Courier New" w:cs="Courier New"/>
          <w:sz w:val="20"/>
          <w:szCs w:val="20"/>
        </w:rPr>
        <w:t>.</w:t>
      </w:r>
      <w:r w:rsidR="00131D3E" w:rsidRPr="00DC25DA">
        <w:rPr>
          <w:rFonts w:ascii="Courier New" w:hAnsi="Courier New" w:cs="Courier New"/>
          <w:sz w:val="20"/>
          <w:szCs w:val="20"/>
        </w:rPr>
        <w:t>STUDIES</w:t>
      </w:r>
    </w:p>
    <w:p w14:paraId="4780E390" w14:textId="15A69A8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2603 .OTHER FOREIGN LANGUAGES</w:t>
      </w:r>
    </w:p>
    <w:p w14:paraId="4780E391" w14:textId="22D143B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2901 .FAMILY AND CONSUMER SCIENCES</w:t>
      </w:r>
    </w:p>
    <w:p w14:paraId="4780E392" w14:textId="219E5AA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3201 .COURT REPORTING</w:t>
      </w:r>
    </w:p>
    <w:p w14:paraId="4780E393" w14:textId="29F5515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3202 .PRE-LAW AND LEGAL STUDIES</w:t>
      </w:r>
    </w:p>
    <w:p w14:paraId="4780E394" w14:textId="2031E8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3301 .ENGLISH LANGUAGE AND LITERATURE</w:t>
      </w:r>
    </w:p>
    <w:p w14:paraId="4780E395" w14:textId="16BFB3A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3302 .COMPOSITION AND RHETORIC</w:t>
      </w:r>
    </w:p>
    <w:p w14:paraId="4780E396" w14:textId="1A29047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3401 .LIBERAL ARTS</w:t>
      </w:r>
    </w:p>
    <w:p w14:paraId="4780E397" w14:textId="3C608C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3402 .HUMANITIES</w:t>
      </w:r>
    </w:p>
    <w:p w14:paraId="4780E398" w14:textId="48EE106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3501 .LIBRARY SCIENCE</w:t>
      </w:r>
    </w:p>
    <w:p w14:paraId="4780E399" w14:textId="0508B25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3600 .BIOLOGY</w:t>
      </w:r>
    </w:p>
    <w:p w14:paraId="4780E39A" w14:textId="7E575C5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3601 .BIOCHEMICAL SCIENCES</w:t>
      </w:r>
    </w:p>
    <w:p w14:paraId="4780E39B" w14:textId="0241392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3602 .BOTANY</w:t>
      </w:r>
    </w:p>
    <w:p w14:paraId="4780E39C" w14:textId="28EADC4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3603 .MOLECULAR BIOLOGY</w:t>
      </w:r>
    </w:p>
    <w:p w14:paraId="4780E39D" w14:textId="1F5D895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3604 .ECOLOGY</w:t>
      </w:r>
    </w:p>
    <w:p w14:paraId="4780E39E" w14:textId="25A0CFC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3605 .GENETICS</w:t>
      </w:r>
    </w:p>
    <w:p w14:paraId="4780E39F" w14:textId="7235DC1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3606 .MICROBIOLOGY</w:t>
      </w:r>
    </w:p>
    <w:p w14:paraId="4780E3A0" w14:textId="57D392A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3607 .PHARMACOLOGY</w:t>
      </w:r>
    </w:p>
    <w:p w14:paraId="4780E3A1" w14:textId="13BE124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3608 .PHYSIOLOGY</w:t>
      </w:r>
    </w:p>
    <w:p w14:paraId="4780E3A2" w14:textId="2550874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3609 .ZOOLOGY</w:t>
      </w:r>
    </w:p>
    <w:p w14:paraId="4780E3A3" w14:textId="12F9930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3611 .NEUROSCIENCE</w:t>
      </w:r>
    </w:p>
    <w:p w14:paraId="4780E3A4" w14:textId="42E9FC8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3699 .MISCELLANEOUS BIOLOGY</w:t>
      </w:r>
    </w:p>
    <w:p w14:paraId="4780E3A5" w14:textId="225CBDF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3700 .MATHEMATICS</w:t>
      </w:r>
    </w:p>
    <w:p w14:paraId="4780E3A6" w14:textId="4FD9034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3701 .APPLIED MATHEMATICS</w:t>
      </w:r>
    </w:p>
    <w:p w14:paraId="4780E3A7" w14:textId="773131F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3702 .STATISTICS AND DECISION SCIENCE</w:t>
      </w:r>
    </w:p>
    <w:p w14:paraId="4780E3A8" w14:textId="39B49B8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3801 .MILITARY TECHNOLOGIES</w:t>
      </w:r>
    </w:p>
    <w:p w14:paraId="4780E3A9" w14:textId="35CFF7D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4000 .MULTI/INTERDISCIPLINARY STUDIES</w:t>
      </w:r>
    </w:p>
    <w:p w14:paraId="4780E3AA" w14:textId="679EEF1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4001 .INTERCULTURAL AND INTERNATIONAL STUDIES</w:t>
      </w:r>
    </w:p>
    <w:p w14:paraId="4780E3AB" w14:textId="42E830D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4002 .NUTRITION SCIENCES</w:t>
      </w:r>
    </w:p>
    <w:p w14:paraId="4780E3AC" w14:textId="7B1F84F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4005 .MATHEMATICS AND COMPUTER SCIENCE</w:t>
      </w:r>
    </w:p>
    <w:p w14:paraId="4780E3AD" w14:textId="5CD3E35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4006 .COGNITIVE SCIENCE AND BIOPSYCHOLOGY</w:t>
      </w:r>
    </w:p>
    <w:p w14:paraId="4780E3AE" w14:textId="10D43F9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4007 .INTERDISCIPLINARY SOCIAL SCIENCES</w:t>
      </w:r>
    </w:p>
    <w:p w14:paraId="4780E3AF" w14:textId="3330277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4101 .PHYSICAL FITNESS PARKS RECREATION AND LEISURE</w:t>
      </w:r>
    </w:p>
    <w:p w14:paraId="4780E3B0" w14:textId="7D835AB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4801 .PHILOSOPHY AND RELIGIOUS STUDIES</w:t>
      </w:r>
    </w:p>
    <w:p w14:paraId="4780E3B1" w14:textId="02F0733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4901 .THEOLOGY AND RELIGIOUS VOCATIONS</w:t>
      </w:r>
    </w:p>
    <w:p w14:paraId="4780E3B2" w14:textId="494F19D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5000 .PHYSICAL SCIENCES</w:t>
      </w:r>
    </w:p>
    <w:p w14:paraId="4780E3B3" w14:textId="5E964FD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5001 .ASTRONOMY AND ASTROPHYSICS</w:t>
      </w:r>
    </w:p>
    <w:p w14:paraId="4780E3B4" w14:textId="7AB7FE9F" w:rsidR="00131D3E" w:rsidRPr="00DC25DA" w:rsidRDefault="00180627" w:rsidP="0053032F">
      <w:pPr>
        <w:widowControl/>
        <w:rPr>
          <w:rFonts w:ascii="Courier New" w:hAnsi="Courier New" w:cs="Courier New"/>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5002 .ATMOSPHERIC SCIENCES AND METEOROLOGY</w:t>
      </w:r>
    </w:p>
    <w:p w14:paraId="4780E3B5" w14:textId="216DEFA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5003 .CHEMISTRY</w:t>
      </w:r>
    </w:p>
    <w:p w14:paraId="4780E3B6" w14:textId="4DD8771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5004 .GEOLOGY AND EARTH SCIENCE</w:t>
      </w:r>
    </w:p>
    <w:p w14:paraId="4780E3B7" w14:textId="7D4A15F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5005 .GEOSCIENCES</w:t>
      </w:r>
    </w:p>
    <w:p w14:paraId="4780E3B8" w14:textId="3EED85E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5006 .OCEANOGRAPHY</w:t>
      </w:r>
    </w:p>
    <w:p w14:paraId="4780E3B9" w14:textId="63BDB3E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5007 .PHYSICS</w:t>
      </w:r>
    </w:p>
    <w:p w14:paraId="4780E3BA" w14:textId="4B0BC13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5008 .MATERIALS SCIENCE</w:t>
      </w:r>
    </w:p>
    <w:p w14:paraId="4780E3BB" w14:textId="246B84D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5098 .MULTI-DISCIPLINARY OR GENERAL SCIENCE</w:t>
      </w:r>
    </w:p>
    <w:p w14:paraId="4780E3BC" w14:textId="4935CB7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5102 .NUCLEAR, INDUSTRIAL RADIOLOGY, AND BIOLOGICAL TECHNOLOGIES</w:t>
      </w:r>
    </w:p>
    <w:p w14:paraId="4780E3BD" w14:textId="09A3724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5200 .PSYCHOLOGY</w:t>
      </w:r>
    </w:p>
    <w:p w14:paraId="4780E3BE" w14:textId="4D1B644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5201 .EDUCATIONAL PSYCHOLOGY</w:t>
      </w:r>
    </w:p>
    <w:p w14:paraId="4780E3BF" w14:textId="7A220FB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5202 .CLINICAL PSYCHOLOGY</w:t>
      </w:r>
    </w:p>
    <w:p w14:paraId="4780E3C0" w14:textId="5187769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5203 .COUNSELING PSYCHOLOGY</w:t>
      </w:r>
    </w:p>
    <w:p w14:paraId="4780E3C1" w14:textId="319376D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5205 .INDUSTRIAL AND ORGANIZATIONAL PSYCHOLOGY</w:t>
      </w:r>
    </w:p>
    <w:p w14:paraId="4780E3C2" w14:textId="207212B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5206 .SOCIAL PSYCHOLOGY</w:t>
      </w:r>
    </w:p>
    <w:p w14:paraId="4780E3C3" w14:textId="0334C10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5299 .MISCELLANEOUS PSYCHOLOGY</w:t>
      </w:r>
    </w:p>
    <w:p w14:paraId="4780E3C4" w14:textId="731550B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5301 .CRIMINAL JUSTICE AND FIRE PROTECTION</w:t>
      </w:r>
    </w:p>
    <w:p w14:paraId="4780E3C5" w14:textId="40091E9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5401 .PUBLIC ADMINISTRATION</w:t>
      </w:r>
    </w:p>
    <w:p w14:paraId="4780E3C6" w14:textId="7848418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5402 .PUBLIC POLICY</w:t>
      </w:r>
    </w:p>
    <w:p w14:paraId="4780E3C7" w14:textId="4DE21BA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5403 .HUMAN SERVICES AND COMMUNITY ORGANIZATION</w:t>
      </w:r>
    </w:p>
    <w:p w14:paraId="4780E3C8" w14:textId="27D9553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5404 .SOCIAL WORK</w:t>
      </w:r>
    </w:p>
    <w:p w14:paraId="4780E3C9" w14:textId="4621292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5500 .GENERAL SOCIAL SCIENCES</w:t>
      </w:r>
    </w:p>
    <w:p w14:paraId="4780E3CA" w14:textId="7456C51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5501 .ECONOMICS</w:t>
      </w:r>
    </w:p>
    <w:p w14:paraId="4780E3CB" w14:textId="377EAD8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5502 .ANTHROPOLOGY AND ARCHEOLOGY</w:t>
      </w:r>
    </w:p>
    <w:p w14:paraId="4780E3CC" w14:textId="5FB1941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5503 .CRIMINOLOGY</w:t>
      </w:r>
    </w:p>
    <w:p w14:paraId="4780E3CD" w14:textId="78F53EB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5504 .GEOGRAPHY</w:t>
      </w:r>
    </w:p>
    <w:p w14:paraId="4780E3CE" w14:textId="2D5245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5505 .INTERNATIONAL RELATIONS</w:t>
      </w:r>
    </w:p>
    <w:p w14:paraId="4780E3CF" w14:textId="741F27F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5506 .POLITICAL SCIENCE AND GOVERNMENT</w:t>
      </w:r>
    </w:p>
    <w:p w14:paraId="4780E3D0" w14:textId="0C929A3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5507 .SOCIOLOGY</w:t>
      </w:r>
    </w:p>
    <w:p w14:paraId="4780E3D1" w14:textId="1CAF0B8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5599 .MISCELLANEOUS SOCIAL SCIENCES</w:t>
      </w:r>
    </w:p>
    <w:p w14:paraId="4780E3D2" w14:textId="3A2E488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5601 .CONSTRUCTION SERVICES</w:t>
      </w:r>
    </w:p>
    <w:p w14:paraId="4780E3D3" w14:textId="4809A6A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5701 .ELECTRICAL, MECHANICAL, AND PRECISION TECHNOLOGIES AND</w:t>
      </w:r>
    </w:p>
    <w:p w14:paraId="4780E3D4" w14:textId="4D4FFE9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13855" w:rsidRPr="00DC25DA">
        <w:rPr>
          <w:rFonts w:ascii="Courier New" w:hAnsi="Courier New" w:cs="Courier New"/>
          <w:sz w:val="20"/>
          <w:szCs w:val="20"/>
        </w:rPr>
        <w:t xml:space="preserve">     </w:t>
      </w:r>
      <w:r w:rsidR="00131D3E" w:rsidRPr="00DC25DA">
        <w:rPr>
          <w:rFonts w:ascii="Courier New" w:hAnsi="Courier New" w:cs="Courier New"/>
          <w:sz w:val="20"/>
          <w:szCs w:val="20"/>
        </w:rPr>
        <w:t>.PRODUCTION</w:t>
      </w:r>
    </w:p>
    <w:p w14:paraId="4780E3D5" w14:textId="4897FD0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5901 .TRANSPORTATION SCIENCES AND TECHNOLOGIES</w:t>
      </w:r>
    </w:p>
    <w:p w14:paraId="4780E3D6" w14:textId="5E4C759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6000 .FINE ARTS</w:t>
      </w:r>
    </w:p>
    <w:p w14:paraId="4780E3D7" w14:textId="6D3D02E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6001 .DRAMA AND THEATER ARTS</w:t>
      </w:r>
    </w:p>
    <w:p w14:paraId="4780E3D8" w14:textId="76D7450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6002 .MUSIC</w:t>
      </w:r>
    </w:p>
    <w:p w14:paraId="4780E3D9" w14:textId="3140617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6003 .VISUAL AND PERFORMING ARTS</w:t>
      </w:r>
    </w:p>
    <w:p w14:paraId="4780E3DA" w14:textId="123C040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6004 .COMMERCIAL ART AND GRAPHIC DESIGN</w:t>
      </w:r>
    </w:p>
    <w:p w14:paraId="4780E3DB" w14:textId="25661F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6005 .FILM VIDEO AND PHOTOGRAPHIC ARTS</w:t>
      </w:r>
    </w:p>
    <w:p w14:paraId="4780E3DC" w14:textId="3E04549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6006 .ART HISTORY AND CRITICISM</w:t>
      </w:r>
    </w:p>
    <w:p w14:paraId="4780E3DD" w14:textId="42D9FD2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6007 .STUDIO ARTS</w:t>
      </w:r>
    </w:p>
    <w:p w14:paraId="4780E3DE" w14:textId="13F909C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6099 .MISCELLANEOUS FINE ARTS</w:t>
      </w:r>
    </w:p>
    <w:p w14:paraId="4780E3DF" w14:textId="0E89EB1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6100 .GENERAL MEDICAL AND HEALTH SERVICES</w:t>
      </w:r>
    </w:p>
    <w:p w14:paraId="4780E3E0" w14:textId="4E3DF1D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6102 .COMMUNICATION DISORDERS SCIENCES AND SERVICES</w:t>
      </w:r>
    </w:p>
    <w:p w14:paraId="4780E3E1" w14:textId="1D19A6F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6103 .HEALTH AND MEDICAL ADMINISTRATIVE SERVICES</w:t>
      </w:r>
    </w:p>
    <w:p w14:paraId="4780E3E2" w14:textId="2047C01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6104 .MEDICAL ASSISTING SERVICES</w:t>
      </w:r>
    </w:p>
    <w:p w14:paraId="4780E3E3" w14:textId="0FBC547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6105 .MEDICAL TECHNOLOGIES TECHNICIANS</w:t>
      </w:r>
    </w:p>
    <w:p w14:paraId="4780E3E4" w14:textId="0C12674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6106 .HEALTH AND MEDICAL PREPARATORY PROGRAMS</w:t>
      </w:r>
    </w:p>
    <w:p w14:paraId="4780E3E5" w14:textId="6CB03A9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6107 .NURSING</w:t>
      </w:r>
    </w:p>
    <w:p w14:paraId="4780E3E6" w14:textId="66CB5F5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6108 .PHARMACY PHARMACEUTICAL SCIENCES AND ADMINISTRATION</w:t>
      </w:r>
    </w:p>
    <w:p w14:paraId="4780E3E7" w14:textId="2179648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6109 .TREATMENT THERAPY PROFESSIONS</w:t>
      </w:r>
    </w:p>
    <w:p w14:paraId="4780E3E8" w14:textId="5C9D195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6110 .COMMUNITY AND PUBLIC HEALTH</w:t>
      </w:r>
    </w:p>
    <w:p w14:paraId="4780E3E9" w14:textId="279D013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6199 .MISCELLANEOUS HEALTH MEDICAL PROFESSIONS</w:t>
      </w:r>
    </w:p>
    <w:p w14:paraId="4780E3EA" w14:textId="518284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6200 .GENERAL BUSINESS</w:t>
      </w:r>
    </w:p>
    <w:p w14:paraId="4780E3EB" w14:textId="01C50DF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6201 .ACCOUNTING</w:t>
      </w:r>
    </w:p>
    <w:p w14:paraId="4780E3EC" w14:textId="4349C5F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6202 .ACTUARIAL SCIENCE</w:t>
      </w:r>
    </w:p>
    <w:p w14:paraId="4780E3ED" w14:textId="58264E7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6203 .BUSINESS MANAGEMENT AND ADMINISTRATION</w:t>
      </w:r>
    </w:p>
    <w:p w14:paraId="6DB7CAED" w14:textId="77777777" w:rsidR="00813855"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6204 .OPERATIONS LOGISTICS AND E-COMMERCE</w:t>
      </w:r>
    </w:p>
    <w:p w14:paraId="4780E3EF" w14:textId="3EF0E39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6205 .BUSINESS ECONOMICS</w:t>
      </w:r>
    </w:p>
    <w:p w14:paraId="4780E3F0" w14:textId="7D7F2E4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6206 .MARKETING AND MARKETING RESEARCH</w:t>
      </w:r>
    </w:p>
    <w:p w14:paraId="4780E3F1" w14:textId="1655DC2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6207 .FINANCE</w:t>
      </w:r>
    </w:p>
    <w:p w14:paraId="4780E3F2" w14:textId="61883F7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6209 .HUMAN RESOURCES AND PERSONNEL MANAGEMENT</w:t>
      </w:r>
    </w:p>
    <w:p w14:paraId="4780E3F3" w14:textId="3E135CC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6210 .INTERNATIONAL BUSINESS</w:t>
      </w:r>
    </w:p>
    <w:p w14:paraId="4780E3F4" w14:textId="78F4FC2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6211 .HOSPITALITY MANAGEMENT</w:t>
      </w:r>
    </w:p>
    <w:p w14:paraId="4780E3F5" w14:textId="0A1DFB6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6212 .MANAGEMENT INFORMATION SYSTEMS AND STATISTICS</w:t>
      </w:r>
    </w:p>
    <w:p w14:paraId="4780E3F6" w14:textId="5F9BE34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6299 .MISCELLANEOUS BUSINESS &amp; MEDICAL ADMINISTRATION</w:t>
      </w:r>
    </w:p>
    <w:p w14:paraId="4780E3F7" w14:textId="6A9E0B1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6402 .HISTORY</w:t>
      </w:r>
    </w:p>
    <w:p w14:paraId="4780E3F8" w14:textId="7F0B954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6403 .UNITED STATES HISTORY</w:t>
      </w:r>
    </w:p>
    <w:p w14:paraId="4780E3F9" w14:textId="77777777" w:rsidR="00131D3E" w:rsidRPr="00DC25DA" w:rsidRDefault="00131D3E" w:rsidP="0053032F">
      <w:pPr>
        <w:widowControl/>
        <w:rPr>
          <w:rFonts w:ascii="Courier New" w:hAnsi="Courier New" w:cs="Courier New"/>
          <w:sz w:val="20"/>
          <w:szCs w:val="20"/>
        </w:rPr>
      </w:pPr>
    </w:p>
    <w:p w14:paraId="4780E3FA" w14:textId="006316BA" w:rsidR="00131D3E" w:rsidRPr="00DC25DA" w:rsidRDefault="00131D3E" w:rsidP="0053032F">
      <w:pPr>
        <w:pStyle w:val="Heading3"/>
      </w:pPr>
      <w:r w:rsidRPr="00DC25DA">
        <w:t>FOD2P</w:t>
      </w:r>
      <w:r w:rsidRPr="00DC25DA">
        <w:tab/>
      </w:r>
      <w:r w:rsidR="00180627" w:rsidRPr="00DC25DA">
        <w:tab/>
      </w:r>
      <w:r w:rsidRPr="00DC25DA">
        <w:t>4</w:t>
      </w:r>
    </w:p>
    <w:p w14:paraId="4780E3FB" w14:textId="5B04C96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Recoded field of degree </w:t>
      </w:r>
      <w:r w:rsidR="00131D3E" w:rsidRPr="00DC25DA">
        <w:rPr>
          <w:rFonts w:ascii="Courier New" w:hAnsi="Courier New" w:cs="Shruti"/>
          <w:sz w:val="20"/>
          <w:szCs w:val="20"/>
        </w:rPr>
        <w:t>-</w:t>
      </w:r>
      <w:r w:rsidR="00131D3E" w:rsidRPr="00DC25DA">
        <w:rPr>
          <w:rFonts w:ascii="Courier New" w:hAnsi="Courier New" w:cs="Courier New"/>
          <w:sz w:val="20"/>
          <w:szCs w:val="20"/>
        </w:rPr>
        <w:t xml:space="preserve"> second entry</w:t>
      </w:r>
    </w:p>
    <w:p w14:paraId="4780E3FC" w14:textId="5BE6424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bbbb .N/A (less than bachelor's degree)</w:t>
      </w:r>
    </w:p>
    <w:p w14:paraId="4780E3FD" w14:textId="2E89401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1100 .GENERAL AGRICULTURE</w:t>
      </w:r>
    </w:p>
    <w:p w14:paraId="4780E3FE" w14:textId="15F2E1C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1101 .AGRICULTURE PRODUCTION AND MANAGEMENT</w:t>
      </w:r>
    </w:p>
    <w:p w14:paraId="4780E3FF" w14:textId="55C88E0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1102 .AGRICULTURAL ECONOMICS</w:t>
      </w:r>
    </w:p>
    <w:p w14:paraId="4780E400" w14:textId="6A35708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1103 .ANIMAL SCIENCES</w:t>
      </w:r>
    </w:p>
    <w:p w14:paraId="4780E401" w14:textId="4B5EEF4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1104 .FOOD SCIENCE</w:t>
      </w:r>
    </w:p>
    <w:p w14:paraId="4780E402" w14:textId="7520D65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1105 .PLANT SCIENCE AND AGRONOMY</w:t>
      </w:r>
    </w:p>
    <w:p w14:paraId="4780E403" w14:textId="26544E5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1106 .SOIL SCIENCE</w:t>
      </w:r>
    </w:p>
    <w:p w14:paraId="4780E404" w14:textId="3756BA9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1199 .MISCELLANEOUS AGRICULTURE</w:t>
      </w:r>
    </w:p>
    <w:p w14:paraId="4780E405" w14:textId="2153C76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1301 .ENVIRONMENTAL SCIENCE</w:t>
      </w:r>
    </w:p>
    <w:p w14:paraId="4780E406" w14:textId="349524F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1302 .FORESTRY</w:t>
      </w:r>
    </w:p>
    <w:p w14:paraId="4780E407" w14:textId="3A445C2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1303 .NATURAL RESOURCES MANAGEMENT</w:t>
      </w:r>
    </w:p>
    <w:p w14:paraId="4780E408" w14:textId="151DCA6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1401 .ARCHITECTURE</w:t>
      </w:r>
    </w:p>
    <w:p w14:paraId="4780E409" w14:textId="72033A4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1501 .AREA ETHNIC AND CIVILIZATION STUDIES</w:t>
      </w:r>
    </w:p>
    <w:p w14:paraId="4780E40A" w14:textId="0AC40D5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1901 .COMMUNICATIONS</w:t>
      </w:r>
    </w:p>
    <w:p w14:paraId="4780E40B" w14:textId="1F00BF6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1902 .JOURNALISM</w:t>
      </w:r>
    </w:p>
    <w:p w14:paraId="4780E40C" w14:textId="1B60B9B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1903 .MASS MEDIA</w:t>
      </w:r>
    </w:p>
    <w:p w14:paraId="4780E40D" w14:textId="6764883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1904 .ADVERTISING AND PUBLIC RELATIONS</w:t>
      </w:r>
    </w:p>
    <w:p w14:paraId="4780E40E" w14:textId="1F831C0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2001 .COMMUNICATION TECHNOLOGIES</w:t>
      </w:r>
    </w:p>
    <w:p w14:paraId="4780E40F" w14:textId="5F4D280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2100 .COMPUTER AND INFORMATION SYSTEMS</w:t>
      </w:r>
    </w:p>
    <w:p w14:paraId="4780E410" w14:textId="113771C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2101 .COMPUTER PROGRAMMING AND DATA PROCESSING</w:t>
      </w:r>
    </w:p>
    <w:p w14:paraId="4780E411" w14:textId="796F2F1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2102 .COMPUTER SCIENCE</w:t>
      </w:r>
    </w:p>
    <w:p w14:paraId="4780E412" w14:textId="0E0A3EB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2105 .INFORMATION SCIENCES</w:t>
      </w:r>
    </w:p>
    <w:p w14:paraId="4780E413" w14:textId="506CD83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2106 .COMPUTER ADMINISTRATION MANAGEMENT AND SECURITY</w:t>
      </w:r>
    </w:p>
    <w:p w14:paraId="4780E414" w14:textId="44907C5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2107 .COMPUTER NETWORKING AND TELECOMMUNICATIONS</w:t>
      </w:r>
    </w:p>
    <w:p w14:paraId="4780E415" w14:textId="65BE020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2201 .COSMETOLOGY SERVICES AND CULINARY ARTS</w:t>
      </w:r>
    </w:p>
    <w:p w14:paraId="4780E416" w14:textId="37EFDDB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2300 .GENERAL EDUCATION</w:t>
      </w:r>
    </w:p>
    <w:p w14:paraId="4780E417" w14:textId="71DCA01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2301 .EDUCATIONAL ADMINISTRATION AND SUPERVISION</w:t>
      </w:r>
    </w:p>
    <w:p w14:paraId="4780E418" w14:textId="0E2F925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2303 .SCHOOL STUDENT COUNSELING</w:t>
      </w:r>
    </w:p>
    <w:p w14:paraId="4780E419" w14:textId="0237511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2304 .ELEMENTARY EDUCATION</w:t>
      </w:r>
    </w:p>
    <w:p w14:paraId="4780E41A" w14:textId="3E0D5AB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2305 .MATHEMATICS TEACHER EDUCATION</w:t>
      </w:r>
    </w:p>
    <w:p w14:paraId="4780E41B" w14:textId="33A0A7A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2306 .PHYSICAL AND HEALTH EDUCATION TEACHING</w:t>
      </w:r>
    </w:p>
    <w:p w14:paraId="4780E41C" w14:textId="7748BC0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2307 .EARLY CHILDHOOD EDUCATION</w:t>
      </w:r>
    </w:p>
    <w:p w14:paraId="4780E41D" w14:textId="1788382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2308 .SCIENCE AND COMPUTER TEACHER EDUCATION</w:t>
      </w:r>
    </w:p>
    <w:p w14:paraId="4780E41E" w14:textId="216F18F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2309 .SECONDARY TEACHER EDUCATION</w:t>
      </w:r>
    </w:p>
    <w:p w14:paraId="4780E41F" w14:textId="0B3A2AA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2310 .SPECIAL NEEDS EDUCATION</w:t>
      </w:r>
    </w:p>
    <w:p w14:paraId="4780E420" w14:textId="4F40114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2311 .SOCIAL SCIENCE OR HISTORY TEACHER EDUCATION</w:t>
      </w:r>
    </w:p>
    <w:p w14:paraId="4780E421" w14:textId="220D91E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2312 .TEACHER EDUCATION: MULTIPLE LEVELS</w:t>
      </w:r>
    </w:p>
    <w:p w14:paraId="4780E422" w14:textId="217F6C1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2313 .LANGUAGE AND DRAMA EDUCATION</w:t>
      </w:r>
    </w:p>
    <w:p w14:paraId="4780E423" w14:textId="284176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2314 .ART AND MUSIC EDUCATION</w:t>
      </w:r>
    </w:p>
    <w:p w14:paraId="4780E424" w14:textId="557C37D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2399 .MISCELLANEOUS EDUCATION</w:t>
      </w:r>
    </w:p>
    <w:p w14:paraId="4780E425" w14:textId="640D86A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2400 .GENERAL ENGINEERING</w:t>
      </w:r>
    </w:p>
    <w:p w14:paraId="4780E426" w14:textId="016E514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2401 .AEROSPACE ENGINEERING</w:t>
      </w:r>
    </w:p>
    <w:p w14:paraId="4780E427" w14:textId="59761A1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2402 .BIOLOGICAL ENGINEERING</w:t>
      </w:r>
    </w:p>
    <w:p w14:paraId="4780E428" w14:textId="16A47821" w:rsidR="00131D3E" w:rsidRPr="00DC25DA" w:rsidRDefault="00180627" w:rsidP="0053032F">
      <w:pPr>
        <w:widowControl/>
        <w:rPr>
          <w:rFonts w:ascii="Courier New" w:hAnsi="Courier New" w:cs="Courier New"/>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2403 .ARCHITECTURAL ENGINEERING</w:t>
      </w:r>
    </w:p>
    <w:p w14:paraId="4780E429" w14:textId="4F23BD5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2404 .BIOMEDICAL ENGINEERING</w:t>
      </w:r>
    </w:p>
    <w:p w14:paraId="4780E42A" w14:textId="4DFBE63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2405 .CHEMICAL ENGINEERING</w:t>
      </w:r>
    </w:p>
    <w:p w14:paraId="4780E42B" w14:textId="53D7709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2406 .CIVIL ENGINEERING</w:t>
      </w:r>
    </w:p>
    <w:p w14:paraId="4780E42C" w14:textId="2E930E1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2407 .COMPUTER ENGINEERING</w:t>
      </w:r>
    </w:p>
    <w:p w14:paraId="4780E42D" w14:textId="006A4DA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2408 .ELECTRICAL ENGINEERING</w:t>
      </w:r>
    </w:p>
    <w:p w14:paraId="4780E42E" w14:textId="6DA80D9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2409 .ENGINEERING MECHANICS PHYSICS AND SCIENCE</w:t>
      </w:r>
    </w:p>
    <w:p w14:paraId="4780E42F" w14:textId="2C0F165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2410 .ENVIRONMENTAL ENGINEERING</w:t>
      </w:r>
    </w:p>
    <w:p w14:paraId="4780E430" w14:textId="0092C8B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2411 .GEOLOGICAL AND GEOPHYSICAL ENGINEERING</w:t>
      </w:r>
    </w:p>
    <w:p w14:paraId="4780E431" w14:textId="5B72A8A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2412 .INDUSTRIAL AND MANUFACTURING ENGINEERING</w:t>
      </w:r>
    </w:p>
    <w:p w14:paraId="4780E432" w14:textId="4ABA532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2413 .MATERIALS ENGINEERING AND MATERIALS SCIENCE</w:t>
      </w:r>
    </w:p>
    <w:p w14:paraId="4780E433" w14:textId="6E6BEB6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2414 .MECHANICAL ENGINEERING</w:t>
      </w:r>
    </w:p>
    <w:p w14:paraId="4780E434" w14:textId="5E00000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2415 .METALLURGICAL ENGINEERING</w:t>
      </w:r>
    </w:p>
    <w:p w14:paraId="4780E435" w14:textId="5547D35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2416 .MINING AND MINERAL ENGINEERING</w:t>
      </w:r>
    </w:p>
    <w:p w14:paraId="4780E436" w14:textId="1B280BA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2417 .NAVAL ARCHITECTURE AND MARINE ENGINEERING</w:t>
      </w:r>
    </w:p>
    <w:p w14:paraId="4780E437" w14:textId="590A083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2418 .NUCLEAR ENGINEERING</w:t>
      </w:r>
    </w:p>
    <w:p w14:paraId="4780E438" w14:textId="55B595C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2419 .PETROLEUM ENGINEERING</w:t>
      </w:r>
    </w:p>
    <w:p w14:paraId="4780E439" w14:textId="4BDFC86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2499 .MISCELLANEOUS ENGINEERING</w:t>
      </w:r>
    </w:p>
    <w:p w14:paraId="4780E43A" w14:textId="3AFF2E4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2500 .ENGINEERING TECHNOLOGIES</w:t>
      </w:r>
    </w:p>
    <w:p w14:paraId="4780E43B" w14:textId="1300EED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2501 .ENGINEERING AND INDUSTRIAL MANAGEMENT</w:t>
      </w:r>
    </w:p>
    <w:p w14:paraId="4780E43C" w14:textId="4C77EB7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2502 .ELECTRICAL ENGINEERING TECHNOLOGY</w:t>
      </w:r>
    </w:p>
    <w:p w14:paraId="4780E43D" w14:textId="03E5798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2503 .INDUSTRIAL PRODUCTION TECHNOLOGIES</w:t>
      </w:r>
    </w:p>
    <w:p w14:paraId="4780E43E" w14:textId="4931D68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2504 .MECHANICAL ENGINEERING RELATED TECHNOLOGIES</w:t>
      </w:r>
    </w:p>
    <w:p w14:paraId="4780E43F" w14:textId="4ACE8AD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2599 .MISCELLANEOUS ENGINEERING TECHNOLOGIES</w:t>
      </w:r>
    </w:p>
    <w:p w14:paraId="4780E440" w14:textId="5FD98F3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2601 .LINGUISTICS AND COMPARATIVE LANGUAGE AND LITERATURE</w:t>
      </w:r>
    </w:p>
    <w:p w14:paraId="4780E441" w14:textId="56F1A894" w:rsidR="004A247B"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2602 .FRENCH GERMAN LATIN AND OTHER COMMON FOREIGN LANGUAGE </w:t>
      </w:r>
    </w:p>
    <w:p w14:paraId="4780E442" w14:textId="497380FE" w:rsidR="00131D3E" w:rsidRPr="00DC25DA" w:rsidRDefault="0037407B" w:rsidP="007756D4">
      <w:pPr>
        <w:widowControl/>
        <w:ind w:left="720" w:firstLine="720"/>
        <w:rPr>
          <w:rFonts w:ascii="Courier New" w:hAnsi="Courier New" w:cs="Courier New"/>
          <w:sz w:val="20"/>
          <w:szCs w:val="20"/>
        </w:rPr>
      </w:pPr>
      <w:r w:rsidRPr="00DC25DA">
        <w:rPr>
          <w:rFonts w:ascii="Courier New" w:hAnsi="Courier New" w:cs="Courier New"/>
          <w:sz w:val="20"/>
          <w:szCs w:val="20"/>
        </w:rPr>
        <w:t xml:space="preserve">     </w:t>
      </w:r>
      <w:r w:rsidR="004A247B" w:rsidRPr="00DC25DA">
        <w:rPr>
          <w:rFonts w:ascii="Courier New" w:hAnsi="Courier New" w:cs="Courier New"/>
          <w:sz w:val="20"/>
          <w:szCs w:val="20"/>
        </w:rPr>
        <w:t>.</w:t>
      </w:r>
      <w:r w:rsidR="00131D3E" w:rsidRPr="00DC25DA">
        <w:rPr>
          <w:rFonts w:ascii="Courier New" w:hAnsi="Courier New" w:cs="Courier New"/>
          <w:sz w:val="20"/>
          <w:szCs w:val="20"/>
        </w:rPr>
        <w:t>STUDIES</w:t>
      </w:r>
    </w:p>
    <w:p w14:paraId="4780E443" w14:textId="32EB0E1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2603 .OTHER FOREIGN LANGUAGES</w:t>
      </w:r>
    </w:p>
    <w:p w14:paraId="4780E444" w14:textId="591F0E4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2901 .FAMILY AND CONSUMER SCIENCES</w:t>
      </w:r>
    </w:p>
    <w:p w14:paraId="4780E445" w14:textId="41D2062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3201 .COURT REPORTING</w:t>
      </w:r>
    </w:p>
    <w:p w14:paraId="4780E446" w14:textId="54889F0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3202 .PRE-LAW AND LEGAL STUDIES</w:t>
      </w:r>
    </w:p>
    <w:p w14:paraId="4780E447" w14:textId="03C7E71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3301 .ENGLISH LANGUAGE AND LITERATURE</w:t>
      </w:r>
    </w:p>
    <w:p w14:paraId="4780E448" w14:textId="1C8B77A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3302 .COMPOSITION AND RHETORIC</w:t>
      </w:r>
    </w:p>
    <w:p w14:paraId="4780E449" w14:textId="69E17F3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3401 .LIBERAL ARTS</w:t>
      </w:r>
    </w:p>
    <w:p w14:paraId="4780E44A" w14:textId="5FFE208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3402 .HUMANITIES</w:t>
      </w:r>
    </w:p>
    <w:p w14:paraId="4780E44B" w14:textId="485E3D7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3501 .LIBRARY SCIENCE</w:t>
      </w:r>
    </w:p>
    <w:p w14:paraId="4780E44C" w14:textId="1A255FA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3600 .BIOLOGY</w:t>
      </w:r>
    </w:p>
    <w:p w14:paraId="4780E44D" w14:textId="73EB138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3601 .BIOCHEMICAL SCIENCES</w:t>
      </w:r>
    </w:p>
    <w:p w14:paraId="4780E44E" w14:textId="0B11AAA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3602 .BOTANY</w:t>
      </w:r>
    </w:p>
    <w:p w14:paraId="4780E44F" w14:textId="3C71615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3603 .MOLECULAR BIOLOGY</w:t>
      </w:r>
    </w:p>
    <w:p w14:paraId="4780E450" w14:textId="5B68100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3604 .ECOLOGY</w:t>
      </w:r>
    </w:p>
    <w:p w14:paraId="4780E451" w14:textId="288BC64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3605 .GENETICS</w:t>
      </w:r>
    </w:p>
    <w:p w14:paraId="4780E452" w14:textId="408F9A9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3606 .MICROBIOLOGY</w:t>
      </w:r>
    </w:p>
    <w:p w14:paraId="4780E453" w14:textId="459B9E0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3607 .PHARMACOLOGY</w:t>
      </w:r>
    </w:p>
    <w:p w14:paraId="4780E454" w14:textId="4C9C684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3608 .PHYSIOLOGY</w:t>
      </w:r>
    </w:p>
    <w:p w14:paraId="4780E455" w14:textId="3B12C03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3609 .ZOOLOGY</w:t>
      </w:r>
    </w:p>
    <w:p w14:paraId="4780E456" w14:textId="139D558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3611 .NEUROSCIENCE</w:t>
      </w:r>
    </w:p>
    <w:p w14:paraId="4780E457" w14:textId="00DFDF3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3699 .MISCELLANEOUS BIOLOGY</w:t>
      </w:r>
    </w:p>
    <w:p w14:paraId="4780E458" w14:textId="563672F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3700 .MATHEMATICS</w:t>
      </w:r>
    </w:p>
    <w:p w14:paraId="4780E459" w14:textId="6221AA9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3701 .APPLIED MATHEMATICS</w:t>
      </w:r>
    </w:p>
    <w:p w14:paraId="4780E45A" w14:textId="0C98353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3702 .STATISTICS AND DECISION SCIENCE</w:t>
      </w:r>
    </w:p>
    <w:p w14:paraId="4780E45B" w14:textId="3C1689C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3801 .MILITARY TECHNOLOGIES</w:t>
      </w:r>
    </w:p>
    <w:p w14:paraId="4780E45C" w14:textId="40005F3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4000 .MULTI/INTERDISCIPLINARY STUDIES</w:t>
      </w:r>
    </w:p>
    <w:p w14:paraId="4780E45D" w14:textId="1A03F30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4001 .INTERCULTURAL AND INTERNATIONAL STUDIES</w:t>
      </w:r>
    </w:p>
    <w:p w14:paraId="4780E45E" w14:textId="0DCDB7A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4002 .NUTRITION SCIENCES</w:t>
      </w:r>
    </w:p>
    <w:p w14:paraId="4780E45F" w14:textId="2B39F14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4005 .MATHEMATICS AND COMPUTER SCIENCE</w:t>
      </w:r>
    </w:p>
    <w:p w14:paraId="4780E460" w14:textId="0F4EF30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4006 .COGNITIVE SCIENCE AND BIOPSYCHOLOGY</w:t>
      </w:r>
    </w:p>
    <w:p w14:paraId="4780E461" w14:textId="06BBE01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4007 .INTERDISCIPLINARY SOCIAL SCIENCES</w:t>
      </w:r>
    </w:p>
    <w:p w14:paraId="4780E462" w14:textId="72B5F63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4101 .PHYSICAL FITNESS PARKS RECREATION AND LEISURE</w:t>
      </w:r>
    </w:p>
    <w:p w14:paraId="2C77558E" w14:textId="77777777" w:rsidR="00813855"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4801 .PHILOSOPHY AND RELIGIOUS STUDIES</w:t>
      </w:r>
    </w:p>
    <w:p w14:paraId="4780E464" w14:textId="791A04E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4901 .THEOLOGY AND RELIGIOUS VOCATIONS</w:t>
      </w:r>
    </w:p>
    <w:p w14:paraId="4780E465" w14:textId="0CC36F0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5000 .PHYSICAL SCIENCES</w:t>
      </w:r>
    </w:p>
    <w:p w14:paraId="4780E466" w14:textId="741A40C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5001 .ASTRONOMY AND ASTROPHYSICS</w:t>
      </w:r>
    </w:p>
    <w:p w14:paraId="4780E467" w14:textId="43BB996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5002 .ATMOSPHERIC SCIENCES AND METEOROLOGY</w:t>
      </w:r>
    </w:p>
    <w:p w14:paraId="4780E468" w14:textId="1826BC9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5003 .CHEMISTRY</w:t>
      </w:r>
    </w:p>
    <w:p w14:paraId="4780E469" w14:textId="1F7C071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5004 .GEOLOGY AND EARTH SCIENCE</w:t>
      </w:r>
    </w:p>
    <w:p w14:paraId="4780E46A" w14:textId="014CF24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5005 .GEOSCIENCES</w:t>
      </w:r>
    </w:p>
    <w:p w14:paraId="4780E46B" w14:textId="6C030FF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5006 .OCEANOGRAPHY</w:t>
      </w:r>
    </w:p>
    <w:p w14:paraId="4780E46C" w14:textId="461A801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5007 .PHYSICS</w:t>
      </w:r>
    </w:p>
    <w:p w14:paraId="4780E46D" w14:textId="07B6069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5008 .MATERIALS SCIENCE</w:t>
      </w:r>
    </w:p>
    <w:p w14:paraId="4780E46E" w14:textId="48F824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5098 .MULTI-DISCIPLINARY OR GENERAL SCIENCE</w:t>
      </w:r>
    </w:p>
    <w:p w14:paraId="4780E46F" w14:textId="39CD62D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5102 .NUCLEAR, INDUSTRIAL RADIOLOGY, AND BIOLOGICAL TECHNOLOGIES</w:t>
      </w:r>
    </w:p>
    <w:p w14:paraId="4780E470" w14:textId="6CA7048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5200 .PSYCHOLOGY</w:t>
      </w:r>
    </w:p>
    <w:p w14:paraId="4780E471" w14:textId="7408487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5201 .EDUCATIONAL PSYCHOLOGY</w:t>
      </w:r>
    </w:p>
    <w:p w14:paraId="4780E472" w14:textId="019015A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5202 .CLINICAL PSYCHOLOGY</w:t>
      </w:r>
    </w:p>
    <w:p w14:paraId="4780E473" w14:textId="6DEF18A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5203 .COUNSELING PSYCHOLOGY</w:t>
      </w:r>
    </w:p>
    <w:p w14:paraId="4780E474" w14:textId="5196775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5205 .INDUSTRIAL AND ORGANIZATIONAL PSYCHOLOGY</w:t>
      </w:r>
    </w:p>
    <w:p w14:paraId="4780E475" w14:textId="253C132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5206 .SOCIAL PSYCHOLOGY</w:t>
      </w:r>
    </w:p>
    <w:p w14:paraId="4780E476" w14:textId="00BC8B1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5299 .MISCELLANEOUS PSYCHOLOGY</w:t>
      </w:r>
    </w:p>
    <w:p w14:paraId="4780E477" w14:textId="6D95E9F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5301 .CRIMINAL JUSTICE AND FIRE PROTECTION</w:t>
      </w:r>
    </w:p>
    <w:p w14:paraId="4780E478" w14:textId="1211F8D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5401 .PUBLIC ADMINISTRATION</w:t>
      </w:r>
    </w:p>
    <w:p w14:paraId="4780E479" w14:textId="2E54498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5402 .PUBLIC POLICY</w:t>
      </w:r>
    </w:p>
    <w:p w14:paraId="4780E47A" w14:textId="45E58C7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5403 .HUMAN SERVICES AND COMMUNITY ORGANIZATION</w:t>
      </w:r>
    </w:p>
    <w:p w14:paraId="4780E47B" w14:textId="4B79404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5404 .SOCIAL WORK</w:t>
      </w:r>
    </w:p>
    <w:p w14:paraId="4780E47C" w14:textId="516A233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5500 .GENERAL SOCIAL SCIENCES</w:t>
      </w:r>
    </w:p>
    <w:p w14:paraId="4780E47D" w14:textId="263090D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5501 .ECONOMICS</w:t>
      </w:r>
    </w:p>
    <w:p w14:paraId="4780E47E" w14:textId="6111502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5502 .ANTHROPOLOGY AND ARCHEOLOGY</w:t>
      </w:r>
    </w:p>
    <w:p w14:paraId="4780E47F" w14:textId="0B1BEC1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5503 .CRIMINOLOGY</w:t>
      </w:r>
    </w:p>
    <w:p w14:paraId="4780E480" w14:textId="29E2353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5504 .GEOGRAPHY</w:t>
      </w:r>
    </w:p>
    <w:p w14:paraId="4780E481" w14:textId="6E72A2F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5505 .INTERNATIONAL RELATIONS</w:t>
      </w:r>
    </w:p>
    <w:p w14:paraId="4780E482" w14:textId="3C97E6F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5506 .POLITICAL SCIENCE AND GOVERNMENT</w:t>
      </w:r>
    </w:p>
    <w:p w14:paraId="4780E483" w14:textId="327C101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5507 .SOCIOLOGY</w:t>
      </w:r>
    </w:p>
    <w:p w14:paraId="4780E484" w14:textId="1915C5C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5599 .MISCELLANEOUS SOCIAL SCIENCES</w:t>
      </w:r>
    </w:p>
    <w:p w14:paraId="4780E485" w14:textId="324F582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5601 .CONSTRUCTION SERVICES</w:t>
      </w:r>
    </w:p>
    <w:p w14:paraId="4780E486" w14:textId="779E315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5701 .ELECTRICAL, MECHANICAL, AND PRECISION TECHNOLOGIES AND</w:t>
      </w:r>
    </w:p>
    <w:p w14:paraId="4780E487" w14:textId="763ABD0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13855" w:rsidRPr="00DC25DA">
        <w:rPr>
          <w:rFonts w:ascii="Courier New" w:hAnsi="Courier New" w:cs="Courier New"/>
          <w:sz w:val="20"/>
          <w:szCs w:val="20"/>
        </w:rPr>
        <w:t xml:space="preserve">     </w:t>
      </w:r>
      <w:r w:rsidR="00131D3E" w:rsidRPr="00DC25DA">
        <w:rPr>
          <w:rFonts w:ascii="Courier New" w:hAnsi="Courier New" w:cs="Courier New"/>
          <w:sz w:val="20"/>
          <w:szCs w:val="20"/>
        </w:rPr>
        <w:t>.PRODUCTION</w:t>
      </w:r>
    </w:p>
    <w:p w14:paraId="4780E488" w14:textId="20AD5CB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5901 .TRANSPORTATION SCIENCES AND TECHNOLOGIES</w:t>
      </w:r>
    </w:p>
    <w:p w14:paraId="4780E489" w14:textId="197874F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6000 .FINE ARTS</w:t>
      </w:r>
    </w:p>
    <w:p w14:paraId="4780E48A" w14:textId="443504D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6001 .DRAMA AND THEATER ARTS</w:t>
      </w:r>
    </w:p>
    <w:p w14:paraId="4780E48B" w14:textId="70C5F0E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6002 .MUSIC</w:t>
      </w:r>
    </w:p>
    <w:p w14:paraId="4780E48C" w14:textId="63728C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6003 .VISUAL AND PERFORMING ARTS</w:t>
      </w:r>
    </w:p>
    <w:p w14:paraId="4780E48D" w14:textId="45D2AE0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6004 .COMMERCIAL ART AND GRAPHIC DESIGN</w:t>
      </w:r>
    </w:p>
    <w:p w14:paraId="4780E48E" w14:textId="44A76A5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6005 .FILM VIDEO AND PHOTOGRAPHIC ARTS</w:t>
      </w:r>
    </w:p>
    <w:p w14:paraId="4780E48F" w14:textId="04028F7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6006 .ART HISTORY AND CRITICISM</w:t>
      </w:r>
    </w:p>
    <w:p w14:paraId="4780E490" w14:textId="2BB06E6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6007 .STUDIO ARTS</w:t>
      </w:r>
    </w:p>
    <w:p w14:paraId="4780E491" w14:textId="6A120F7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6099 .MISCELLANEOUS FINE ARTS</w:t>
      </w:r>
    </w:p>
    <w:p w14:paraId="4780E492" w14:textId="01E0704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6100 .GENERAL MEDICAL AND HEALTH SERVICES</w:t>
      </w:r>
    </w:p>
    <w:p w14:paraId="4780E493" w14:textId="4B2980B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6102 .COMMUNICATION DISORDERS SCIENCES AND SERVICES</w:t>
      </w:r>
    </w:p>
    <w:p w14:paraId="4780E494" w14:textId="733AAA5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6103 .HEALTH AND MEDICAL ADMINISTRATIVE SERVICES</w:t>
      </w:r>
    </w:p>
    <w:p w14:paraId="4780E495" w14:textId="7A2ABB6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6104 .MEDICAL ASSISTING SERVICES</w:t>
      </w:r>
    </w:p>
    <w:p w14:paraId="4780E496" w14:textId="1F8D9EA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6105 .MEDICAL TECHNOLOGIES TECHNICIANS</w:t>
      </w:r>
    </w:p>
    <w:p w14:paraId="4780E497" w14:textId="5C81280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6106 .HEALTH AND MEDICAL PREPARATORY PROGRAMS</w:t>
      </w:r>
    </w:p>
    <w:p w14:paraId="4780E498" w14:textId="66EB749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6107 .NURSING</w:t>
      </w:r>
    </w:p>
    <w:p w14:paraId="4780E499" w14:textId="465026F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6108 .PHARMACY PHARMACEUTICAL SCIENCES AND ADMINISTRATION</w:t>
      </w:r>
    </w:p>
    <w:p w14:paraId="4780E49A" w14:textId="1C66249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6109 .TREATMENT THERAPY PROFESSIONS</w:t>
      </w:r>
    </w:p>
    <w:p w14:paraId="4780E49B" w14:textId="4FC9E7D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6110 .COMMUNITY AND PUBLIC HEALTH</w:t>
      </w:r>
    </w:p>
    <w:p w14:paraId="4780E49C" w14:textId="44DADAD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6199 .MISCELLANEOUS HEALTH MEDICAL PROFESSIONS</w:t>
      </w:r>
    </w:p>
    <w:p w14:paraId="0E44A65F" w14:textId="77777777" w:rsidR="00813855"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6200 .GENERAL BUSINESS</w:t>
      </w:r>
    </w:p>
    <w:p w14:paraId="4780E49E" w14:textId="7AAF319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6201 .ACCOUNTING</w:t>
      </w:r>
    </w:p>
    <w:p w14:paraId="4780E49F" w14:textId="15DC752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6202 .ACTUARIAL SCIENCE</w:t>
      </w:r>
    </w:p>
    <w:p w14:paraId="4780E4A0" w14:textId="4F68CE3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6203 .BUSINESS MANAGEMENT AND ADMINISTRATION</w:t>
      </w:r>
    </w:p>
    <w:p w14:paraId="4780E4A1" w14:textId="029EB4E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6204 .OPERATIONS LOGISTICS AND E-COMMERCE</w:t>
      </w:r>
    </w:p>
    <w:p w14:paraId="4780E4A2" w14:textId="27DA8FE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6205 .BUSINESS ECONOMICS</w:t>
      </w:r>
    </w:p>
    <w:p w14:paraId="4780E4A3" w14:textId="447A6EF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6206 .MARKETING AND MARKETING RESEARCH</w:t>
      </w:r>
    </w:p>
    <w:p w14:paraId="4780E4A4" w14:textId="0864E00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6207 .FINANCE</w:t>
      </w:r>
    </w:p>
    <w:p w14:paraId="4780E4A5" w14:textId="42E2745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6209 .HUMAN RESOURCES AND PERSONNEL MANAGEMENT</w:t>
      </w:r>
    </w:p>
    <w:p w14:paraId="4780E4A6" w14:textId="745E92C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6210 .INTERNATIONAL BUSINESS</w:t>
      </w:r>
    </w:p>
    <w:p w14:paraId="4780E4A7" w14:textId="0B288E5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6211 .HOSPITALITY MANAGEMENT</w:t>
      </w:r>
    </w:p>
    <w:p w14:paraId="4780E4A8" w14:textId="6A4AA8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6212 .MANAGEMENT INFORMATION SYSTEMS AND STATISTICS</w:t>
      </w:r>
    </w:p>
    <w:p w14:paraId="4780E4A9" w14:textId="004B739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6299 .MISCELLANEOUS BUSINESS &amp; MEDICAL ADMINISTRATION</w:t>
      </w:r>
    </w:p>
    <w:p w14:paraId="4780E4AA" w14:textId="064B6E9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6402 .HISTORY</w:t>
      </w:r>
    </w:p>
    <w:p w14:paraId="4780E4AB" w14:textId="3FB80A24" w:rsidR="00131D3E" w:rsidRPr="00DC25DA" w:rsidRDefault="00180627" w:rsidP="0053032F">
      <w:pPr>
        <w:widowControl/>
        <w:rPr>
          <w:rFonts w:ascii="Courier New" w:hAnsi="Courier New" w:cs="Courier New"/>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6403 .UNITED STATES HISTORY</w:t>
      </w:r>
    </w:p>
    <w:p w14:paraId="4780E4AC" w14:textId="77777777" w:rsidR="00131D3E" w:rsidRPr="00DC25DA" w:rsidRDefault="00131D3E" w:rsidP="0053032F">
      <w:pPr>
        <w:widowControl/>
        <w:rPr>
          <w:rFonts w:ascii="Courier New" w:hAnsi="Courier New" w:cs="Courier New"/>
          <w:sz w:val="20"/>
          <w:szCs w:val="20"/>
        </w:rPr>
      </w:pPr>
    </w:p>
    <w:p w14:paraId="4780E4AD" w14:textId="2E0F99EC" w:rsidR="00131D3E" w:rsidRPr="00DC25DA" w:rsidRDefault="00131D3E" w:rsidP="0053032F">
      <w:pPr>
        <w:pStyle w:val="Heading3"/>
      </w:pPr>
      <w:r w:rsidRPr="00DC25DA">
        <w:t>HICOV</w:t>
      </w:r>
      <w:r w:rsidR="00180627" w:rsidRPr="00DC25DA">
        <w:tab/>
      </w:r>
      <w:r w:rsidR="00813855" w:rsidRPr="00DC25DA">
        <w:tab/>
      </w:r>
      <w:r w:rsidRPr="00DC25DA">
        <w:t>1</w:t>
      </w:r>
      <w:r w:rsidR="00180627" w:rsidRPr="00DC25DA">
        <w:tab/>
      </w:r>
    </w:p>
    <w:p w14:paraId="4780E4AE" w14:textId="2B3498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Health insurance coverage recode</w:t>
      </w:r>
    </w:p>
    <w:p w14:paraId="4780E4AF" w14:textId="0502D0B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.With health insurance coverage</w:t>
      </w:r>
    </w:p>
    <w:p w14:paraId="4780E4B0" w14:textId="3BB21E5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 .No health insurance coverage</w:t>
      </w:r>
    </w:p>
    <w:p w14:paraId="4780E4B1" w14:textId="77777777" w:rsidR="00131D3E" w:rsidRPr="00DC25DA" w:rsidRDefault="00131D3E" w:rsidP="0053032F">
      <w:pPr>
        <w:widowControl/>
        <w:rPr>
          <w:rFonts w:ascii="Courier New" w:hAnsi="Courier New" w:cs="Courier New"/>
          <w:sz w:val="20"/>
          <w:szCs w:val="20"/>
        </w:rPr>
      </w:pPr>
    </w:p>
    <w:p w14:paraId="4780E4B2" w14:textId="2790C1A3" w:rsidR="00131D3E" w:rsidRPr="00DC25DA" w:rsidRDefault="00131D3E" w:rsidP="0053032F">
      <w:pPr>
        <w:pStyle w:val="Heading3"/>
      </w:pPr>
      <w:r w:rsidRPr="00DC25DA">
        <w:t>HISP</w:t>
      </w:r>
      <w:r w:rsidR="00180627" w:rsidRPr="00DC25DA">
        <w:tab/>
      </w:r>
      <w:r w:rsidR="00813855" w:rsidRPr="00DC25DA">
        <w:tab/>
      </w:r>
      <w:r w:rsidRPr="00DC25DA">
        <w:t>2</w:t>
      </w:r>
      <w:r w:rsidR="00180627" w:rsidRPr="00DC25DA">
        <w:tab/>
      </w:r>
    </w:p>
    <w:p w14:paraId="4780E4B3" w14:textId="37A0087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 xml:space="preserve">Recoded detailed Hispanic origin </w:t>
      </w:r>
    </w:p>
    <w:p w14:paraId="4780E4B4" w14:textId="6060E4F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 .Not Spanish/Hispanic/Latino</w:t>
      </w:r>
    </w:p>
    <w:p w14:paraId="4780E4B5" w14:textId="410B233A" w:rsidR="00131D3E" w:rsidRPr="002773BA" w:rsidRDefault="00180627" w:rsidP="0053032F">
      <w:pPr>
        <w:widowControl/>
        <w:rPr>
          <w:rFonts w:ascii="Courier New" w:hAnsi="Courier New" w:cs="Courier New"/>
          <w:sz w:val="20"/>
          <w:szCs w:val="20"/>
          <w:lang w:val="es-MX"/>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2773BA">
        <w:rPr>
          <w:rFonts w:ascii="Courier New" w:hAnsi="Courier New" w:cs="Courier New"/>
          <w:sz w:val="20"/>
          <w:szCs w:val="20"/>
          <w:lang w:val="es-MX"/>
        </w:rPr>
        <w:t>02 .Mexican</w:t>
      </w:r>
    </w:p>
    <w:p w14:paraId="4780E4B6" w14:textId="0C1FE730"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03 .Puerto Rican</w:t>
      </w:r>
    </w:p>
    <w:p w14:paraId="4780E4B7" w14:textId="535738F8"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04 .Cuban</w:t>
      </w:r>
    </w:p>
    <w:p w14:paraId="4780E4B8" w14:textId="056FA830"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lastRenderedPageBreak/>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05 .Dominican</w:t>
      </w:r>
    </w:p>
    <w:p w14:paraId="4780E4B9" w14:textId="726A4DDD"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06 .Costa Rican</w:t>
      </w:r>
    </w:p>
    <w:p w14:paraId="4780E4BA" w14:textId="16C6669C"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07 .Guatemalan</w:t>
      </w:r>
    </w:p>
    <w:p w14:paraId="4780E4BB" w14:textId="468D653C"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08 .Honduran</w:t>
      </w:r>
    </w:p>
    <w:p w14:paraId="4780E4BC" w14:textId="5611CA2D"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09 .Nicaraguan</w:t>
      </w:r>
    </w:p>
    <w:p w14:paraId="4780E4BD" w14:textId="46AACBCC"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10 .Panamanian</w:t>
      </w:r>
    </w:p>
    <w:p w14:paraId="4780E4BE" w14:textId="76472D22"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11 .Salvadoran</w:t>
      </w:r>
    </w:p>
    <w:p w14:paraId="4780E4BF" w14:textId="1D82A4C9"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12 .Other Central American</w:t>
      </w:r>
    </w:p>
    <w:p w14:paraId="4780E4C0" w14:textId="4ED18FB2" w:rsidR="00131D3E" w:rsidRPr="002738FD"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38FD">
        <w:rPr>
          <w:rFonts w:ascii="Courier New" w:hAnsi="Courier New" w:cs="Courier New"/>
          <w:sz w:val="20"/>
          <w:szCs w:val="20"/>
          <w:lang w:val="es-MX"/>
        </w:rPr>
        <w:t>13 .Argentinean</w:t>
      </w:r>
    </w:p>
    <w:p w14:paraId="4780E4C1" w14:textId="239857B7" w:rsidR="00131D3E" w:rsidRPr="002773BA" w:rsidRDefault="00180627" w:rsidP="0053032F">
      <w:pPr>
        <w:widowControl/>
        <w:rPr>
          <w:rFonts w:ascii="Courier New" w:hAnsi="Courier New" w:cs="Courier New"/>
          <w:sz w:val="20"/>
          <w:szCs w:val="20"/>
          <w:lang w:val="es-MX"/>
        </w:rPr>
      </w:pPr>
      <w:r w:rsidRPr="002738FD">
        <w:rPr>
          <w:rFonts w:ascii="Courier New" w:hAnsi="Courier New" w:cs="Courier New"/>
          <w:sz w:val="20"/>
          <w:szCs w:val="20"/>
          <w:lang w:val="es-MX"/>
        </w:rPr>
        <w:tab/>
      </w:r>
      <w:r w:rsidRPr="002738FD">
        <w:rPr>
          <w:rFonts w:ascii="Courier New" w:hAnsi="Courier New" w:cs="Courier New"/>
          <w:sz w:val="20"/>
          <w:szCs w:val="20"/>
          <w:lang w:val="es-MX"/>
        </w:rPr>
        <w:tab/>
      </w:r>
      <w:r w:rsidR="00131D3E" w:rsidRPr="002773BA">
        <w:rPr>
          <w:rFonts w:ascii="Courier New" w:hAnsi="Courier New" w:cs="Courier New"/>
          <w:sz w:val="20"/>
          <w:szCs w:val="20"/>
          <w:lang w:val="es-MX"/>
        </w:rPr>
        <w:t>14 .Bolivian</w:t>
      </w:r>
    </w:p>
    <w:p w14:paraId="4780E4C2" w14:textId="428C2B49"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15 .Chilean</w:t>
      </w:r>
    </w:p>
    <w:p w14:paraId="4780E4C3" w14:textId="4CB59284"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16 .Colombian</w:t>
      </w:r>
    </w:p>
    <w:p w14:paraId="4780E4C4" w14:textId="01990FB1"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17 .Ecuadorian</w:t>
      </w:r>
    </w:p>
    <w:p w14:paraId="4780E4C5" w14:textId="3D1A603A" w:rsidR="00131D3E" w:rsidRPr="002773BA" w:rsidRDefault="00180627" w:rsidP="0053032F">
      <w:pPr>
        <w:widowControl/>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73BA">
        <w:rPr>
          <w:rFonts w:ascii="Courier New" w:hAnsi="Courier New" w:cs="Courier New"/>
          <w:sz w:val="20"/>
          <w:szCs w:val="20"/>
          <w:lang w:val="es-MX"/>
        </w:rPr>
        <w:t>18 .Paraguayan</w:t>
      </w:r>
    </w:p>
    <w:p w14:paraId="4780E4C6" w14:textId="34373F4C" w:rsidR="00131D3E" w:rsidRPr="002738FD" w:rsidRDefault="00180627" w:rsidP="0053032F">
      <w:pPr>
        <w:widowControl/>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00131D3E" w:rsidRPr="002738FD">
        <w:rPr>
          <w:rFonts w:ascii="Courier New" w:hAnsi="Courier New" w:cs="Courier New"/>
          <w:sz w:val="20"/>
          <w:szCs w:val="20"/>
        </w:rPr>
        <w:t>19 .Peruvian</w:t>
      </w:r>
    </w:p>
    <w:p w14:paraId="4780E4C7" w14:textId="524E7672" w:rsidR="00131D3E" w:rsidRPr="00DC25DA" w:rsidRDefault="00180627" w:rsidP="0053032F">
      <w:pPr>
        <w:widowControl/>
        <w:rPr>
          <w:rFonts w:ascii="Courier New" w:hAnsi="Courier New" w:cs="Courier New"/>
          <w:sz w:val="20"/>
          <w:szCs w:val="20"/>
        </w:rPr>
      </w:pPr>
      <w:r w:rsidRPr="002738FD">
        <w:rPr>
          <w:rFonts w:ascii="Courier New" w:hAnsi="Courier New" w:cs="Courier New"/>
          <w:sz w:val="20"/>
          <w:szCs w:val="20"/>
        </w:rPr>
        <w:tab/>
      </w:r>
      <w:r w:rsidRPr="002738FD">
        <w:rPr>
          <w:rFonts w:ascii="Courier New" w:hAnsi="Courier New" w:cs="Courier New"/>
          <w:sz w:val="20"/>
          <w:szCs w:val="20"/>
        </w:rPr>
        <w:tab/>
      </w:r>
      <w:r w:rsidR="00131D3E" w:rsidRPr="00DC25DA">
        <w:rPr>
          <w:rFonts w:ascii="Courier New" w:hAnsi="Courier New" w:cs="Courier New"/>
          <w:sz w:val="20"/>
          <w:szCs w:val="20"/>
        </w:rPr>
        <w:t>20 .Uruguayan</w:t>
      </w:r>
    </w:p>
    <w:p w14:paraId="4780E4C8" w14:textId="7D65659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 .Venezuelan</w:t>
      </w:r>
    </w:p>
    <w:p w14:paraId="4780E4C9" w14:textId="480B9A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22 .Other South American</w:t>
      </w:r>
    </w:p>
    <w:p w14:paraId="4780E4CA" w14:textId="1AE1333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 .Spaniard</w:t>
      </w:r>
    </w:p>
    <w:p w14:paraId="4780E4CB" w14:textId="7EEB508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 .All Other Spanish/Hispanic/Latino</w:t>
      </w:r>
    </w:p>
    <w:p w14:paraId="4780E4CC" w14:textId="77777777" w:rsidR="00131D3E" w:rsidRPr="00DC25DA" w:rsidRDefault="00131D3E" w:rsidP="0053032F">
      <w:pPr>
        <w:widowControl/>
        <w:rPr>
          <w:rFonts w:ascii="Courier New" w:hAnsi="Courier New" w:cs="Courier New"/>
          <w:sz w:val="20"/>
          <w:szCs w:val="20"/>
        </w:rPr>
      </w:pPr>
    </w:p>
    <w:p w14:paraId="4780E4CD" w14:textId="776147F4" w:rsidR="00131D3E" w:rsidRPr="00DC25DA" w:rsidRDefault="00131D3E" w:rsidP="0053032F">
      <w:pPr>
        <w:pStyle w:val="Heading3"/>
      </w:pPr>
      <w:r w:rsidRPr="00DC25DA">
        <w:t>INDP</w:t>
      </w:r>
      <w:r w:rsidR="00180627" w:rsidRPr="00DC25DA">
        <w:tab/>
      </w:r>
      <w:r w:rsidR="00813855" w:rsidRPr="00DC25DA">
        <w:tab/>
      </w:r>
      <w:r w:rsidRPr="00DC25DA">
        <w:t>4</w:t>
      </w:r>
      <w:r w:rsidR="00180627" w:rsidRPr="00DC25DA">
        <w:tab/>
      </w:r>
    </w:p>
    <w:p w14:paraId="4780E4CE" w14:textId="5762141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Industry recode</w:t>
      </w:r>
      <w:r w:rsidR="00BF5D87" w:rsidRPr="00DC25DA">
        <w:rPr>
          <w:rFonts w:ascii="Courier New" w:hAnsi="Courier New" w:cs="Courier New"/>
          <w:sz w:val="20"/>
          <w:szCs w:val="20"/>
        </w:rPr>
        <w:t xml:space="preserve"> for 201</w:t>
      </w:r>
      <w:r w:rsidR="00DA022E" w:rsidRPr="00DC25DA">
        <w:rPr>
          <w:rFonts w:ascii="Courier New" w:hAnsi="Courier New" w:cs="Courier New"/>
          <w:sz w:val="20"/>
          <w:szCs w:val="20"/>
        </w:rPr>
        <w:t>3</w:t>
      </w:r>
      <w:r w:rsidR="00BF5D87" w:rsidRPr="00DC25DA">
        <w:rPr>
          <w:rFonts w:ascii="Courier New" w:hAnsi="Courier New" w:cs="Courier New"/>
          <w:sz w:val="20"/>
          <w:szCs w:val="20"/>
        </w:rPr>
        <w:t xml:space="preserve"> </w:t>
      </w:r>
      <w:r w:rsidR="001A70A2" w:rsidRPr="00DC25DA">
        <w:rPr>
          <w:rFonts w:ascii="Courier New" w:hAnsi="Courier New" w:cs="Courier New"/>
          <w:sz w:val="20"/>
          <w:szCs w:val="20"/>
        </w:rPr>
        <w:t xml:space="preserve">and later </w:t>
      </w:r>
      <w:r w:rsidR="00BF5D87" w:rsidRPr="00DC25DA">
        <w:rPr>
          <w:rFonts w:ascii="Courier New" w:hAnsi="Courier New" w:cs="Courier New"/>
          <w:sz w:val="20"/>
          <w:szCs w:val="20"/>
        </w:rPr>
        <w:t>based on 20</w:t>
      </w:r>
      <w:r w:rsidR="00973E32" w:rsidRPr="00DC25DA">
        <w:rPr>
          <w:rFonts w:ascii="Courier New" w:hAnsi="Courier New" w:cs="Courier New"/>
          <w:sz w:val="20"/>
          <w:szCs w:val="20"/>
        </w:rPr>
        <w:t>12</w:t>
      </w:r>
      <w:r w:rsidR="00BF5D87" w:rsidRPr="00DC25DA">
        <w:rPr>
          <w:rFonts w:ascii="Courier New" w:hAnsi="Courier New" w:cs="Courier New"/>
          <w:sz w:val="20"/>
          <w:szCs w:val="20"/>
        </w:rPr>
        <w:t xml:space="preserve"> IND codes</w:t>
      </w:r>
      <w:r w:rsidRPr="00DC25DA">
        <w:rPr>
          <w:rFonts w:ascii="Courier New" w:hAnsi="Courier New" w:cs="Courier New"/>
          <w:sz w:val="20"/>
          <w:szCs w:val="20"/>
        </w:rPr>
        <w:tab/>
      </w:r>
    </w:p>
    <w:p w14:paraId="4780E4CF" w14:textId="555D566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bbbb .N/A (less than 16 years old/NILF who last worked</w:t>
      </w:r>
    </w:p>
    <w:p w14:paraId="4780E4D0" w14:textId="5893C99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37407B" w:rsidRPr="00DC25DA">
        <w:rPr>
          <w:rFonts w:ascii="Courier New" w:hAnsi="Courier New" w:cs="Courier New"/>
          <w:sz w:val="20"/>
          <w:szCs w:val="20"/>
        </w:rPr>
        <w:t xml:space="preserve">     </w:t>
      </w:r>
      <w:r w:rsidR="00131D3E" w:rsidRPr="00DC25DA">
        <w:rPr>
          <w:rFonts w:ascii="Courier New" w:hAnsi="Courier New" w:cs="Courier New"/>
          <w:sz w:val="20"/>
          <w:szCs w:val="20"/>
        </w:rPr>
        <w:t>.more than 5 years ago or never worked)</w:t>
      </w:r>
    </w:p>
    <w:p w14:paraId="4780E4D1" w14:textId="74CE46E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0170 .AGR-CROP PRODUCTION</w:t>
      </w:r>
    </w:p>
    <w:p w14:paraId="4780E4D2" w14:textId="6AB3B18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0180 .AGR-ANIMAL PRODUCTION</w:t>
      </w:r>
      <w:r w:rsidR="0003272E" w:rsidRPr="00DC25DA">
        <w:rPr>
          <w:rFonts w:ascii="Courier New" w:hAnsi="Courier New" w:cs="Courier New"/>
          <w:sz w:val="20"/>
          <w:szCs w:val="20"/>
        </w:rPr>
        <w:t xml:space="preserve"> AND AQUACULTURE</w:t>
      </w:r>
    </w:p>
    <w:p w14:paraId="4780E4D3" w14:textId="784B68A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0190 .AGR-FORESTRY EXCEPT LOGGING</w:t>
      </w:r>
    </w:p>
    <w:p w14:paraId="4780E4D4" w14:textId="27BB6F1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0270 .AGR-LOGGING</w:t>
      </w:r>
    </w:p>
    <w:p w14:paraId="4780E4D5" w14:textId="18ADD0C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0280 .AGR-FISHING, HUNTING AND TRAPPING</w:t>
      </w:r>
    </w:p>
    <w:p w14:paraId="5B7754F1" w14:textId="77777777" w:rsidR="00813855"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0290 .AGR-SUPPORT ACTIVITIES FOR AGRICULTURE AND FORESTRY</w:t>
      </w:r>
    </w:p>
    <w:p w14:paraId="4780E4D7" w14:textId="0C0283B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0370 .EXT-OIL AND GAS EXTRACTION</w:t>
      </w:r>
    </w:p>
    <w:p w14:paraId="4780E4D8" w14:textId="73319BA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0380 .EXT-COAL MINING</w:t>
      </w:r>
    </w:p>
    <w:p w14:paraId="4780E4D9" w14:textId="45CAB8F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0390 .EXT-METAL ORE MINING</w:t>
      </w:r>
    </w:p>
    <w:p w14:paraId="4780E4DA" w14:textId="0A81978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0470 .EXT-NONMETALLIC MINERAL MINING AND QUARRYING</w:t>
      </w:r>
    </w:p>
    <w:p w14:paraId="4780E4DB" w14:textId="733D701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0490 .EXT-SUPPORT ACTIVITIES FOR MINING</w:t>
      </w:r>
    </w:p>
    <w:p w14:paraId="4780E4DC" w14:textId="484236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0570 .UTL-ELECTRIC POWER GENERATION, TRANSMISSION AND</w:t>
      </w:r>
    </w:p>
    <w:p w14:paraId="4780E4DD" w14:textId="1613C67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70CB7" w:rsidRPr="00DC25DA">
        <w:rPr>
          <w:rFonts w:ascii="Courier New" w:hAnsi="Courier New" w:cs="Courier New"/>
          <w:sz w:val="20"/>
          <w:szCs w:val="20"/>
        </w:rPr>
        <w:t xml:space="preserve">     </w:t>
      </w:r>
      <w:r w:rsidR="00131D3E" w:rsidRPr="00DC25DA">
        <w:rPr>
          <w:rFonts w:ascii="Courier New" w:hAnsi="Courier New" w:cs="Courier New"/>
          <w:sz w:val="20"/>
          <w:szCs w:val="20"/>
        </w:rPr>
        <w:t>.DISTRIBUTION</w:t>
      </w:r>
    </w:p>
    <w:p w14:paraId="4780E4DE" w14:textId="2AB205D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0580 .UTL-NATURAL GAS DISTRIBUTION</w:t>
      </w:r>
    </w:p>
    <w:p w14:paraId="4780E4DF" w14:textId="7EF140E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0590 .UTL-ELECTRIC AND GAS, AND OTHER COMBINATIONS</w:t>
      </w:r>
    </w:p>
    <w:p w14:paraId="4780E4E0" w14:textId="388DFD9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0670 .UTL-WATER, STEAM, AIR CONDITIONING, AND IRRIGATION SYSTEMS</w:t>
      </w:r>
    </w:p>
    <w:p w14:paraId="4780E4E1" w14:textId="5CAA7F6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0680 .UTL-SEWAGE TREATMENT FACILITIES</w:t>
      </w:r>
    </w:p>
    <w:p w14:paraId="4780E4E2" w14:textId="6BE1AA8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0690 .UTL-NOT SPECIFIED UTILITIES</w:t>
      </w:r>
    </w:p>
    <w:p w14:paraId="4780E4E3" w14:textId="349F5C1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0770 .CON-CONSTRUCTION, INCL CLEANING DURING AND IMM AFTER</w:t>
      </w:r>
    </w:p>
    <w:p w14:paraId="4780E4E4" w14:textId="16AF9EA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1070 .MFG-ANIMAL FOOD, GRAIN AND OILSEED MILLING</w:t>
      </w:r>
    </w:p>
    <w:p w14:paraId="4780E4E5" w14:textId="4DF0EAE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1080 .MFG-SUGAR AND CONFECTIONERY PRODUCTS</w:t>
      </w:r>
    </w:p>
    <w:p w14:paraId="4780E4E6" w14:textId="2D6328F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1090 .MFG-FRUIT AND VEGETABLE PRESERVING AND SPECIALTY FOODS</w:t>
      </w:r>
    </w:p>
    <w:p w14:paraId="4780E4E7" w14:textId="2CA855B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1170 .MFG-DAIRY PRODUCTS</w:t>
      </w:r>
    </w:p>
    <w:p w14:paraId="4780E4E8" w14:textId="52B1D0E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1180 .MFG-ANIMAL SLAUGHTERING AND PROCESSING</w:t>
      </w:r>
    </w:p>
    <w:p w14:paraId="4780E4E9" w14:textId="786477B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1190 .MFG-RETAIL BAKERIES</w:t>
      </w:r>
    </w:p>
    <w:p w14:paraId="4780E4EA" w14:textId="647DCFD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1270 .MFG-BAKERIES</w:t>
      </w:r>
      <w:r w:rsidR="0003272E" w:rsidRPr="00DC25DA">
        <w:rPr>
          <w:rFonts w:ascii="Courier New" w:hAnsi="Courier New" w:cs="Courier New"/>
          <w:sz w:val="20"/>
          <w:szCs w:val="20"/>
        </w:rPr>
        <w:t xml:space="preserve"> AND TORTILLA</w:t>
      </w:r>
      <w:r w:rsidR="00131D3E" w:rsidRPr="00DC25DA">
        <w:rPr>
          <w:rFonts w:ascii="Courier New" w:hAnsi="Courier New" w:cs="Courier New"/>
          <w:sz w:val="20"/>
          <w:szCs w:val="20"/>
        </w:rPr>
        <w:t>, EXCEPT RETAIL</w:t>
      </w:r>
      <w:r w:rsidR="0003272E" w:rsidRPr="00DC25DA">
        <w:rPr>
          <w:rFonts w:ascii="Courier New" w:hAnsi="Courier New" w:cs="Courier New"/>
          <w:sz w:val="20"/>
          <w:szCs w:val="20"/>
        </w:rPr>
        <w:t xml:space="preserve"> BAKERIES</w:t>
      </w:r>
    </w:p>
    <w:p w14:paraId="4780E4EB" w14:textId="543DA70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1280 .MFG-SEAFOOD AND OTHER MISCELLANEOUS FOODS, N.E.C.</w:t>
      </w:r>
    </w:p>
    <w:p w14:paraId="4780E4EC" w14:textId="5FD1AB4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1290 .MFG-NOT SPECIFIED FOOD INDUSTRIES</w:t>
      </w:r>
    </w:p>
    <w:p w14:paraId="4780E4ED" w14:textId="06039F1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1370 .MFG-BEVERAGE</w:t>
      </w:r>
    </w:p>
    <w:p w14:paraId="4780E4EE" w14:textId="7C3EEEE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1390 .MFG-TOBACCO</w:t>
      </w:r>
    </w:p>
    <w:p w14:paraId="4780E4EF" w14:textId="28EF8A5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1470 .MFG-FIBER, YARN, AND THREAD MILLS</w:t>
      </w:r>
    </w:p>
    <w:p w14:paraId="4780E4F0" w14:textId="610A068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1480 .MFG-FABRIC MILLS, EXCEPT KNITTING MILLS</w:t>
      </w:r>
    </w:p>
    <w:p w14:paraId="4780E4F1" w14:textId="73042C6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1490 .MFG-TEXTILE AND FABRIC FINISHING AND FABRIC COATING MILLS</w:t>
      </w:r>
    </w:p>
    <w:p w14:paraId="4780E4F2" w14:textId="72AD380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1570 .MFG-CARPET AND RUG MILLS</w:t>
      </w:r>
    </w:p>
    <w:p w14:paraId="4780E4F3" w14:textId="497642E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1590 .MFG-TEXTILE PRODUCT MILLS, EXCEPT CARPET AND RUG</w:t>
      </w:r>
    </w:p>
    <w:p w14:paraId="4780E4F4" w14:textId="5D8A2FE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1670 .MFG-KNITTING FABRIC MILLS, AND APPAREL KNITTING MILLS</w:t>
      </w:r>
    </w:p>
    <w:p w14:paraId="4780E4F5" w14:textId="0F243C1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1680 .MFG-CUT AND SEW APPAREL</w:t>
      </w:r>
    </w:p>
    <w:p w14:paraId="4780E4F6" w14:textId="1889F13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1690 .MFG-APPAREL ACCESSORIES AND OTHER APPAREL</w:t>
      </w:r>
    </w:p>
    <w:p w14:paraId="4780E4F7" w14:textId="6EF3454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1770 .MFG-FOOTWEAR</w:t>
      </w:r>
    </w:p>
    <w:p w14:paraId="4780E4F8" w14:textId="4F201D6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1790 .MFG-LEATHER TANNING AND FINISHING AND OTHER ALLIED PRODUCTS</w:t>
      </w:r>
    </w:p>
    <w:p w14:paraId="4780E4F9" w14:textId="57838EA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813855" w:rsidRPr="00DC25DA">
        <w:rPr>
          <w:rFonts w:ascii="Courier New" w:hAnsi="Courier New" w:cs="Courier New"/>
          <w:sz w:val="20"/>
          <w:szCs w:val="20"/>
        </w:rPr>
        <w:t xml:space="preserve">     </w:t>
      </w:r>
      <w:r w:rsidR="00131D3E" w:rsidRPr="00DC25DA">
        <w:rPr>
          <w:rFonts w:ascii="Courier New" w:hAnsi="Courier New" w:cs="Courier New"/>
          <w:sz w:val="20"/>
          <w:szCs w:val="20"/>
        </w:rPr>
        <w:t>.MANUFACTURING</w:t>
      </w:r>
    </w:p>
    <w:p w14:paraId="4780E4FA" w14:textId="5882458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1870 .MFG-PULP, PAPER, AND PAPERBOARD MILLS</w:t>
      </w:r>
    </w:p>
    <w:p w14:paraId="4780E4FB" w14:textId="657DB03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1880 .MFG-PAPERBOARD CONTAINER</w:t>
      </w:r>
    </w:p>
    <w:p w14:paraId="4780E4FC" w14:textId="36A078F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1890 .MFG-MISCELLANEOUS PAPER AND PULP PRODUCTS</w:t>
      </w:r>
    </w:p>
    <w:p w14:paraId="4780E4FD" w14:textId="38DA7E0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1990 .MFG-PRINTING AND RELATED SUPPORT ACTIVITIES</w:t>
      </w:r>
    </w:p>
    <w:p w14:paraId="4780E4FE" w14:textId="7C47FC6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2070 .MFG-PETROLEUM REFINING</w:t>
      </w:r>
    </w:p>
    <w:p w14:paraId="4780E4FF" w14:textId="6D8ED16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2090 .MFG-MISCELLANEOUS PETROLEUM AND COAL PRODUCTS</w:t>
      </w:r>
    </w:p>
    <w:p w14:paraId="4780E500" w14:textId="73F1249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2170 .MFG-RESIN, SYNTHETIC RUBBER, AND FIBERS AND FILAMENTS</w:t>
      </w:r>
    </w:p>
    <w:p w14:paraId="4780E501" w14:textId="375538F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2180 .MFG-AGRICULTURAL CHEMICALS</w:t>
      </w:r>
    </w:p>
    <w:p w14:paraId="4780E502" w14:textId="66BC0AE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2190 .MFG-PHARMACEUTICALS AND MEDICINES</w:t>
      </w:r>
    </w:p>
    <w:p w14:paraId="4780E503" w14:textId="60E87B3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2270 .MFG-PAINT, COATING, AND ADHESIVES</w:t>
      </w:r>
    </w:p>
    <w:p w14:paraId="4780E504" w14:textId="2277959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2280 .MFG-SOAP, CLEANING COMPOUND, AND COSMETICS</w:t>
      </w:r>
    </w:p>
    <w:p w14:paraId="4780E505" w14:textId="369D0E7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2290 .MFG-INDUSTRIAL AND MISCELLANEOUS CHEMICALS</w:t>
      </w:r>
    </w:p>
    <w:p w14:paraId="4780E506" w14:textId="42240DC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2370 .MFG-PLASTICS PRODUCTS</w:t>
      </w:r>
    </w:p>
    <w:p w14:paraId="4780E507" w14:textId="2E0A8A0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2380 .MFG-TIRES</w:t>
      </w:r>
    </w:p>
    <w:p w14:paraId="4780E508" w14:textId="0EA977A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2390 .MFG-RUBBER PRODUCTS, EXCEPT TIRES</w:t>
      </w:r>
    </w:p>
    <w:p w14:paraId="4780E509" w14:textId="5B6B81C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2470 .MFG-POTTERY, CERAMICS, AND PLUMBING FIXTURE MANUFACTURING</w:t>
      </w:r>
    </w:p>
    <w:p w14:paraId="4780E50A" w14:textId="194B5FB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2480 .MFG-</w:t>
      </w:r>
      <w:r w:rsidR="00A94D53" w:rsidRPr="00DC25DA">
        <w:rPr>
          <w:rFonts w:ascii="Courier New" w:hAnsi="Courier New" w:cs="Courier New"/>
          <w:sz w:val="20"/>
          <w:szCs w:val="20"/>
        </w:rPr>
        <w:t xml:space="preserve"> </w:t>
      </w:r>
      <w:r w:rsidR="00FE0A3D" w:rsidRPr="00DC25DA">
        <w:rPr>
          <w:rFonts w:ascii="Courier New" w:hAnsi="Courier New" w:cs="Courier New"/>
          <w:sz w:val="20"/>
          <w:szCs w:val="20"/>
        </w:rPr>
        <w:t xml:space="preserve">CLAY BUILDING MATERIAL AND </w:t>
      </w:r>
      <w:r w:rsidR="00A94D53" w:rsidRPr="00DC25DA">
        <w:rPr>
          <w:rFonts w:ascii="Courier New" w:hAnsi="Courier New" w:cs="Courier New"/>
          <w:sz w:val="20"/>
          <w:szCs w:val="20"/>
        </w:rPr>
        <w:t>REFRACTORIES</w:t>
      </w:r>
    </w:p>
    <w:p w14:paraId="4780E50B" w14:textId="55DC5B8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2490 .MFG-GLASS AND GLASS PRODUCTS</w:t>
      </w:r>
    </w:p>
    <w:p w14:paraId="4780E50C" w14:textId="799221E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2570 .MFG-CEMENT, CONCRETE, LIME, AND GYPSUM PRODUCTS</w:t>
      </w:r>
    </w:p>
    <w:p w14:paraId="4780E50D" w14:textId="02BF935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2590 .MFG-MISCELLANEOUS NONMETALLIC MINERAL PRODUCTS</w:t>
      </w:r>
    </w:p>
    <w:p w14:paraId="4780E50E" w14:textId="3747868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2670 .MFG-IRON AND STEEL MILLS AND STEEL PRODUCTS</w:t>
      </w:r>
    </w:p>
    <w:p w14:paraId="4780E50F" w14:textId="7EE75E8C" w:rsidR="00131D3E" w:rsidRPr="00DC25DA" w:rsidRDefault="00180627" w:rsidP="0053032F">
      <w:pPr>
        <w:widowControl/>
        <w:rPr>
          <w:rFonts w:ascii="Courier New" w:hAnsi="Courier New" w:cs="Courier New"/>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2680 .MFG-ALUMINUM PRODUCTION AND PROCESSING</w:t>
      </w:r>
    </w:p>
    <w:p w14:paraId="4780E511" w14:textId="1673631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2690 .MFG-NONFERROUS METAL, EXCEPT ALUMINUM, PRODUCTION AND</w:t>
      </w:r>
    </w:p>
    <w:p w14:paraId="4780E512" w14:textId="0FB1FBE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70CB7" w:rsidRPr="00DC25DA">
        <w:rPr>
          <w:rFonts w:ascii="Courier New" w:hAnsi="Courier New" w:cs="Courier New"/>
          <w:sz w:val="20"/>
          <w:szCs w:val="20"/>
        </w:rPr>
        <w:t xml:space="preserve">     </w:t>
      </w:r>
      <w:r w:rsidR="00131D3E" w:rsidRPr="00DC25DA">
        <w:rPr>
          <w:rFonts w:ascii="Courier New" w:hAnsi="Courier New" w:cs="Courier New"/>
          <w:sz w:val="20"/>
          <w:szCs w:val="20"/>
        </w:rPr>
        <w:t>.PROCESSING</w:t>
      </w:r>
    </w:p>
    <w:p w14:paraId="4780E513" w14:textId="66E5C86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2770 .MFG-FOUNDRIES</w:t>
      </w:r>
    </w:p>
    <w:p w14:paraId="4780E514" w14:textId="3B1A7F6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2780 .MFG-METAL FORGINGS AND STAMPINGS</w:t>
      </w:r>
    </w:p>
    <w:p w14:paraId="4780E515" w14:textId="6791B7C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2790 .MFG-CUTLERY AND HAND TOOLS</w:t>
      </w:r>
    </w:p>
    <w:p w14:paraId="4780E516" w14:textId="2E44BCD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2870 .MFG-STRUCTURAL METALS, AND BOILER, TANK, AND SHIPPING</w:t>
      </w:r>
    </w:p>
    <w:p w14:paraId="4780E517" w14:textId="3A1AA97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70CB7" w:rsidRPr="00DC25DA">
        <w:rPr>
          <w:rFonts w:ascii="Courier New" w:hAnsi="Courier New" w:cs="Courier New"/>
          <w:sz w:val="20"/>
          <w:szCs w:val="20"/>
        </w:rPr>
        <w:t xml:space="preserve">     </w:t>
      </w:r>
      <w:r w:rsidR="00131D3E" w:rsidRPr="00DC25DA">
        <w:rPr>
          <w:rFonts w:ascii="Courier New" w:hAnsi="Courier New" w:cs="Courier New"/>
          <w:sz w:val="20"/>
          <w:szCs w:val="20"/>
        </w:rPr>
        <w:t>.CONTAINERS</w:t>
      </w:r>
    </w:p>
    <w:p w14:paraId="4780E518" w14:textId="692028A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2880 .MFG-MACHINE SHOPS; TURNED PRODUCTS; SCREWS, NUTS AND BOLTS</w:t>
      </w:r>
    </w:p>
    <w:p w14:paraId="4780E519" w14:textId="3FC8EEB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2890 .MFG-COATING, ENGRAVING, HEAT TREATING AND ALLIED ACTIVITIES</w:t>
      </w:r>
    </w:p>
    <w:p w14:paraId="4780E51A" w14:textId="094E565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2970 .MFG-ORDNANCE</w:t>
      </w:r>
    </w:p>
    <w:p w14:paraId="4780E51B" w14:textId="02DEA57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2980 .MFG-MISCELLANEOUS FABRICATED METAL PRODUCTS</w:t>
      </w:r>
    </w:p>
    <w:p w14:paraId="4780E51C" w14:textId="20AC7F5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2990 .MFG-NOT SPECIFIED METAL INDUSTRIES</w:t>
      </w:r>
    </w:p>
    <w:p w14:paraId="4780E51D" w14:textId="75E4040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3070 .MFG-AGRICULTURAL IMPLEMENTS</w:t>
      </w:r>
    </w:p>
    <w:p w14:paraId="6D042C40" w14:textId="77777777" w:rsidR="00813855"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3080 .MFG-CONSTRUCTION, AND MINING AND OIL AND GAS FIELD </w:t>
      </w:r>
    </w:p>
    <w:p w14:paraId="4780E51E" w14:textId="6F28725A" w:rsidR="00131D3E" w:rsidRPr="00DC25DA" w:rsidRDefault="0010052E"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813855" w:rsidRPr="00DC25DA">
        <w:rPr>
          <w:rFonts w:ascii="Courier New" w:hAnsi="Courier New" w:cs="Courier New"/>
          <w:sz w:val="20"/>
          <w:szCs w:val="20"/>
        </w:rPr>
        <w:t>.</w:t>
      </w:r>
      <w:r w:rsidR="00131D3E" w:rsidRPr="00DC25DA">
        <w:rPr>
          <w:rFonts w:ascii="Courier New" w:hAnsi="Courier New" w:cs="Courier New"/>
          <w:sz w:val="20"/>
          <w:szCs w:val="20"/>
        </w:rPr>
        <w:t>MACHINERY</w:t>
      </w:r>
    </w:p>
    <w:p w14:paraId="4780E51F" w14:textId="57021B8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309</w:t>
      </w:r>
      <w:r w:rsidR="00900856" w:rsidRPr="00DC25DA">
        <w:rPr>
          <w:rFonts w:ascii="Courier New" w:hAnsi="Courier New" w:cs="Courier New"/>
          <w:sz w:val="20"/>
          <w:szCs w:val="20"/>
        </w:rPr>
        <w:t>5</w:t>
      </w:r>
      <w:r w:rsidR="00131D3E" w:rsidRPr="00DC25DA">
        <w:rPr>
          <w:rFonts w:ascii="Courier New" w:hAnsi="Courier New" w:cs="Courier New"/>
          <w:sz w:val="20"/>
          <w:szCs w:val="20"/>
        </w:rPr>
        <w:t xml:space="preserve"> .MFG-COMMERCIAL AND SERVICE INDUSTRY MACHINERY</w:t>
      </w:r>
    </w:p>
    <w:p w14:paraId="4780E520" w14:textId="049BD7D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3170 .MFG-METALWORKING MACHINERY</w:t>
      </w:r>
    </w:p>
    <w:p w14:paraId="4780E521" w14:textId="5C33CE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3180 .MFG-ENGINE, TURBINE, AND POWER TRANSMISSION EQUIPMENT</w:t>
      </w:r>
    </w:p>
    <w:p w14:paraId="4780E522" w14:textId="3553266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3190 .MFG-MACHINERY, N.E.C.</w:t>
      </w:r>
      <w:r w:rsidR="00E91EEA" w:rsidRPr="00DC25DA">
        <w:rPr>
          <w:rFonts w:ascii="Courier New" w:hAnsi="Courier New" w:cs="Courier New"/>
          <w:sz w:val="20"/>
          <w:szCs w:val="20"/>
        </w:rPr>
        <w:t xml:space="preserve"> OR NOT SPECIFIED</w:t>
      </w:r>
    </w:p>
    <w:p w14:paraId="4780E523" w14:textId="6DB39F8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336</w:t>
      </w:r>
      <w:r w:rsidR="00422BFC" w:rsidRPr="00DC25DA">
        <w:rPr>
          <w:rFonts w:ascii="Courier New" w:hAnsi="Courier New" w:cs="Courier New"/>
          <w:sz w:val="20"/>
          <w:szCs w:val="20"/>
        </w:rPr>
        <w:t>5</w:t>
      </w:r>
      <w:r w:rsidR="00131D3E" w:rsidRPr="00DC25DA">
        <w:rPr>
          <w:rFonts w:ascii="Courier New" w:hAnsi="Courier New" w:cs="Courier New"/>
          <w:sz w:val="20"/>
          <w:szCs w:val="20"/>
        </w:rPr>
        <w:t xml:space="preserve"> .MFG-COMPUTER AND PERIPHERAL EQUIPMENT</w:t>
      </w:r>
    </w:p>
    <w:p w14:paraId="4780E524" w14:textId="336C8B6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3370 .MFG-COMMUNICATIONS, AND AUDIO AND VIDEO EQUIPMENT</w:t>
      </w:r>
    </w:p>
    <w:p w14:paraId="4780E525" w14:textId="58FE035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3380 .MFG-NAVIGATIONAL, MEASURING, ELECTROMEDICAL, AND CONTROL</w:t>
      </w:r>
    </w:p>
    <w:p w14:paraId="4780E526" w14:textId="2BE4D39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470CB7" w:rsidRPr="00DC25DA">
        <w:rPr>
          <w:rFonts w:ascii="Courier New" w:hAnsi="Courier New" w:cs="Courier New"/>
          <w:sz w:val="20"/>
          <w:szCs w:val="20"/>
        </w:rPr>
        <w:t xml:space="preserve">     </w:t>
      </w:r>
      <w:r w:rsidR="00131D3E" w:rsidRPr="00DC25DA">
        <w:rPr>
          <w:rFonts w:ascii="Courier New" w:hAnsi="Courier New" w:cs="Courier New"/>
          <w:sz w:val="20"/>
          <w:szCs w:val="20"/>
        </w:rPr>
        <w:t>.INSTRUMENTS</w:t>
      </w:r>
    </w:p>
    <w:p w14:paraId="4780E527" w14:textId="476EF38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3390 .MFG-ELECTRONIC COMPONENTS AND PRODUCTS, N.E.C.</w:t>
      </w:r>
    </w:p>
    <w:p w14:paraId="4780E528" w14:textId="366AC32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3470 .MFG-HOUSEHOLD APPLIANCES</w:t>
      </w:r>
    </w:p>
    <w:p w14:paraId="4780E529" w14:textId="2ABE18DC" w:rsidR="004A247B"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3490 .MFG-ELECTRIC LIGHTING AND ELECTRICAL EQUIPMENT </w:t>
      </w:r>
    </w:p>
    <w:p w14:paraId="7FDFAB83" w14:textId="76E89F79" w:rsidR="00813855"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0052E" w:rsidRPr="00DC25DA">
        <w:rPr>
          <w:rFonts w:ascii="Courier New" w:hAnsi="Courier New" w:cs="Courier New"/>
          <w:sz w:val="20"/>
          <w:szCs w:val="20"/>
        </w:rPr>
        <w:tab/>
        <w:t xml:space="preserve">     </w:t>
      </w:r>
      <w:r w:rsidR="004A247B" w:rsidRPr="00DC25DA">
        <w:rPr>
          <w:rFonts w:ascii="Courier New" w:hAnsi="Courier New" w:cs="Courier New"/>
          <w:sz w:val="20"/>
          <w:szCs w:val="20"/>
        </w:rPr>
        <w:t>.</w:t>
      </w:r>
      <w:r w:rsidR="00131D3E" w:rsidRPr="00DC25DA">
        <w:rPr>
          <w:rFonts w:ascii="Courier New" w:hAnsi="Courier New" w:cs="Courier New"/>
          <w:sz w:val="20"/>
          <w:szCs w:val="20"/>
        </w:rPr>
        <w:t>MANUFACTURING</w:t>
      </w:r>
      <w:r w:rsidR="00813855" w:rsidRPr="00DC25DA">
        <w:rPr>
          <w:rFonts w:ascii="Courier New" w:hAnsi="Courier New" w:cs="Courier New"/>
          <w:sz w:val="20"/>
          <w:szCs w:val="20"/>
        </w:rPr>
        <w:t xml:space="preserve">,AND OTHER ELECTRICAL COMPONENT </w:t>
      </w:r>
    </w:p>
    <w:p w14:paraId="4780E52B" w14:textId="11CBC69F" w:rsidR="00131D3E" w:rsidRPr="00DC25DA" w:rsidRDefault="007756D4" w:rsidP="007756D4">
      <w:pPr>
        <w:widowControl/>
        <w:ind w:left="720" w:firstLine="720"/>
        <w:rPr>
          <w:rFonts w:ascii="Courier New" w:hAnsi="Courier New" w:cs="Courier New"/>
          <w:sz w:val="20"/>
          <w:szCs w:val="20"/>
        </w:rPr>
      </w:pPr>
      <w:r w:rsidRPr="00DC25DA">
        <w:rPr>
          <w:rFonts w:ascii="Courier New" w:hAnsi="Courier New" w:cs="Courier New"/>
          <w:sz w:val="20"/>
          <w:szCs w:val="20"/>
        </w:rPr>
        <w:t xml:space="preserve">     </w:t>
      </w:r>
      <w:r w:rsidR="00813855" w:rsidRPr="00DC25DA">
        <w:rPr>
          <w:rFonts w:ascii="Courier New" w:hAnsi="Courier New" w:cs="Courier New"/>
          <w:sz w:val="20"/>
          <w:szCs w:val="20"/>
        </w:rPr>
        <w:t>.</w:t>
      </w:r>
      <w:r w:rsidR="00131D3E" w:rsidRPr="00DC25DA">
        <w:rPr>
          <w:rFonts w:ascii="Courier New" w:hAnsi="Courier New" w:cs="Courier New"/>
          <w:sz w:val="20"/>
          <w:szCs w:val="20"/>
        </w:rPr>
        <w:t>MANUFACTURING,N.E.C.</w:t>
      </w:r>
    </w:p>
    <w:p w14:paraId="4780E52C" w14:textId="1615D7C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3570 .MFG-MOTOR VEHICLES AND MOTOR VEHICLE EQUIPMENT</w:t>
      </w:r>
    </w:p>
    <w:p w14:paraId="4780E52D" w14:textId="3F71376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3580 .MFG-AIRCRAFT AND PARTS</w:t>
      </w:r>
    </w:p>
    <w:p w14:paraId="4780E52E" w14:textId="40DBF88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3590 .MFG-AEROSPACE PRODUCTS AND PARTS</w:t>
      </w:r>
    </w:p>
    <w:p w14:paraId="4780E52F" w14:textId="2ECF6C5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3670 .MFG-RAILROAD ROLLING STOCK</w:t>
      </w:r>
    </w:p>
    <w:p w14:paraId="4780E530" w14:textId="2A77427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3680 .MFG-SHIP AND BOAT BUILDING</w:t>
      </w:r>
    </w:p>
    <w:p w14:paraId="4780E531" w14:textId="23D9B13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3690 .MFG-OTHER TRANSPORTATION EQUIPMENT</w:t>
      </w:r>
    </w:p>
    <w:p w14:paraId="4780E532" w14:textId="14D22C6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3770 .MFG-SAWMILLS AND WOOD PRESERVATION</w:t>
      </w:r>
    </w:p>
    <w:p w14:paraId="4780E533" w14:textId="5E127E7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3780 .MFG-VENEER, PLYWOOD, AND ENGINEERED WOOD PRODUCTS</w:t>
      </w:r>
    </w:p>
    <w:p w14:paraId="4780E534" w14:textId="0F5FB8A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3790 .MFG-PREFABRICATED WOOD BUILDINGS AND MOBILE HOMES</w:t>
      </w:r>
    </w:p>
    <w:p w14:paraId="4780E535" w14:textId="18A70CF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387</w:t>
      </w:r>
      <w:r w:rsidR="00422BFC" w:rsidRPr="00DC25DA">
        <w:rPr>
          <w:rFonts w:ascii="Courier New" w:hAnsi="Courier New" w:cs="Courier New"/>
          <w:sz w:val="20"/>
          <w:szCs w:val="20"/>
        </w:rPr>
        <w:t>5</w:t>
      </w:r>
      <w:r w:rsidR="00131D3E" w:rsidRPr="00DC25DA">
        <w:rPr>
          <w:rFonts w:ascii="Courier New" w:hAnsi="Courier New" w:cs="Courier New"/>
          <w:sz w:val="20"/>
          <w:szCs w:val="20"/>
        </w:rPr>
        <w:t xml:space="preserve"> .MFG-MISCELLANEOUS WOOD PRODUCTS</w:t>
      </w:r>
    </w:p>
    <w:p w14:paraId="4780E536" w14:textId="2A3A474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389</w:t>
      </w:r>
      <w:r w:rsidR="003B6D5B" w:rsidRPr="00DC25DA">
        <w:rPr>
          <w:rFonts w:ascii="Courier New" w:hAnsi="Courier New" w:cs="Courier New"/>
          <w:sz w:val="20"/>
          <w:szCs w:val="20"/>
        </w:rPr>
        <w:t>5</w:t>
      </w:r>
      <w:r w:rsidR="00131D3E" w:rsidRPr="00DC25DA">
        <w:rPr>
          <w:rFonts w:ascii="Courier New" w:hAnsi="Courier New" w:cs="Courier New"/>
          <w:sz w:val="20"/>
          <w:szCs w:val="20"/>
        </w:rPr>
        <w:t xml:space="preserve"> .MFG-FURNITURE AND RELATED PRODUCTS</w:t>
      </w:r>
    </w:p>
    <w:p w14:paraId="4780E537" w14:textId="1CAC385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3960 .MFG-MEDICAL EQUIPMENT AND SUPPLIES</w:t>
      </w:r>
    </w:p>
    <w:p w14:paraId="4780E538" w14:textId="58CB07E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3970 .MFG-SPORTING AND ATHLETIC GOODS, AND DOLL, TOY, AND GAME</w:t>
      </w:r>
    </w:p>
    <w:p w14:paraId="4780E539" w14:textId="0C56EDB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.MANUFACTURING</w:t>
      </w:r>
    </w:p>
    <w:p w14:paraId="4780E53A" w14:textId="1B5C0B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3980 .MFG-MISCELLANEOUS MANUFACTURING, N.E.C.</w:t>
      </w:r>
    </w:p>
    <w:p w14:paraId="4780E53B" w14:textId="0108AD1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3990 .MFG-NOT SPECIFIED MANUFACTURING INDUSTRIES</w:t>
      </w:r>
    </w:p>
    <w:p w14:paraId="399CDAFC" w14:textId="7496F7CC" w:rsidR="001A70A2"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4070 .WHL-MOTOR VEHICLE</w:t>
      </w:r>
      <w:r w:rsidR="003B6D5B" w:rsidRPr="00DC25DA">
        <w:rPr>
          <w:rFonts w:ascii="Courier New" w:hAnsi="Courier New" w:cs="Courier New"/>
          <w:sz w:val="20"/>
          <w:szCs w:val="20"/>
        </w:rPr>
        <w:t xml:space="preserve"> AND MOTOR VEHICLE </w:t>
      </w:r>
      <w:r w:rsidR="00131D3E" w:rsidRPr="00DC25DA">
        <w:rPr>
          <w:rFonts w:ascii="Courier New" w:hAnsi="Courier New" w:cs="Courier New"/>
          <w:sz w:val="20"/>
          <w:szCs w:val="20"/>
        </w:rPr>
        <w:t>PARTS AND SUPPLIES</w:t>
      </w:r>
    </w:p>
    <w:p w14:paraId="4780E53C" w14:textId="7DEA721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A70A2" w:rsidRPr="00DC25DA">
        <w:rPr>
          <w:rFonts w:ascii="Courier New" w:hAnsi="Courier New" w:cs="Courier New"/>
          <w:sz w:val="20"/>
          <w:szCs w:val="20"/>
        </w:rPr>
        <w:t>.</w:t>
      </w:r>
      <w:r w:rsidR="00131D3E" w:rsidRPr="00DC25DA">
        <w:rPr>
          <w:rFonts w:ascii="Courier New" w:hAnsi="Courier New" w:cs="Courier New"/>
          <w:sz w:val="20"/>
          <w:szCs w:val="20"/>
        </w:rPr>
        <w:t>MERCHANT WHOLESALERS</w:t>
      </w:r>
    </w:p>
    <w:p w14:paraId="4780E53D" w14:textId="082E457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4080 .WHL-FURNITURE AND HOME FURNISHING MERCHANT WHOLESALERS</w:t>
      </w:r>
    </w:p>
    <w:p w14:paraId="4780E53E" w14:textId="2AE3564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4090 .WHL-LUMBER AND OTHER CONSTRUCTION MATERIALS MERCHANT</w:t>
      </w:r>
    </w:p>
    <w:p w14:paraId="4780E53F" w14:textId="26291E0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.WHOLESALERS</w:t>
      </w:r>
    </w:p>
    <w:p w14:paraId="4780E540" w14:textId="0C1DBF9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4170 .WHL-PROFESSIONAL AND COMMERCIAL EQUIPMENT AND SUPPLIES</w:t>
      </w:r>
    </w:p>
    <w:p w14:paraId="4780E541" w14:textId="0AA4AAF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.MERCHANT WHOLESALERS</w:t>
      </w:r>
    </w:p>
    <w:p w14:paraId="4780E542" w14:textId="57BB6E9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4180 .WHL-METALS AND MINERALS, EXCEPT PETROLEUM, MERCHANT</w:t>
      </w:r>
    </w:p>
    <w:p w14:paraId="4780E543" w14:textId="1270C0E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.WHOLESALERS</w:t>
      </w:r>
    </w:p>
    <w:p w14:paraId="13F0DBA4" w14:textId="268F0503" w:rsidR="00D61171"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419</w:t>
      </w:r>
      <w:r w:rsidR="00D61171" w:rsidRPr="00DC25DA">
        <w:rPr>
          <w:rFonts w:ascii="Courier New" w:hAnsi="Courier New" w:cs="Courier New"/>
          <w:sz w:val="20"/>
          <w:szCs w:val="20"/>
        </w:rPr>
        <w:t>5</w:t>
      </w:r>
      <w:r w:rsidR="00131D3E" w:rsidRPr="00DC25DA">
        <w:rPr>
          <w:rFonts w:ascii="Courier New" w:hAnsi="Courier New" w:cs="Courier New"/>
          <w:sz w:val="20"/>
          <w:szCs w:val="20"/>
        </w:rPr>
        <w:t xml:space="preserve"> .WHL-</w:t>
      </w:r>
      <w:r w:rsidR="00D61171" w:rsidRPr="00DC25DA">
        <w:rPr>
          <w:rFonts w:ascii="Courier New" w:hAnsi="Courier New" w:cs="Courier New"/>
          <w:sz w:val="20"/>
          <w:szCs w:val="20"/>
        </w:rPr>
        <w:t xml:space="preserve">HOUSEHOLD APPLIANCES AND </w:t>
      </w:r>
      <w:r w:rsidR="00131D3E" w:rsidRPr="00DC25DA">
        <w:rPr>
          <w:rFonts w:ascii="Courier New" w:hAnsi="Courier New" w:cs="Courier New"/>
          <w:sz w:val="20"/>
          <w:szCs w:val="20"/>
        </w:rPr>
        <w:t>ELECTRICAL AND ELECTRONIC</w:t>
      </w:r>
    </w:p>
    <w:p w14:paraId="4780E544" w14:textId="6A3FB226" w:rsidR="006B6831"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D61171" w:rsidRPr="00DC25DA">
        <w:rPr>
          <w:rFonts w:ascii="Courier New" w:hAnsi="Courier New" w:cs="Courier New"/>
          <w:sz w:val="20"/>
          <w:szCs w:val="20"/>
        </w:rPr>
        <w:t>.</w:t>
      </w:r>
      <w:r w:rsidR="00131D3E" w:rsidRPr="00DC25DA">
        <w:rPr>
          <w:rFonts w:ascii="Courier New" w:hAnsi="Courier New" w:cs="Courier New"/>
          <w:sz w:val="20"/>
          <w:szCs w:val="20"/>
        </w:rPr>
        <w:t>GOODS MERCHANT WHOLESALERS</w:t>
      </w:r>
      <w:r w:rsidRPr="00DC25DA">
        <w:rPr>
          <w:rFonts w:ascii="Courier New" w:hAnsi="Courier New" w:cs="Courier New"/>
          <w:sz w:val="20"/>
          <w:szCs w:val="20"/>
        </w:rPr>
        <w:tab/>
      </w:r>
    </w:p>
    <w:p w14:paraId="345692A5" w14:textId="501160A8" w:rsidR="00D27D00"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0052E" w:rsidRPr="00DC25DA">
        <w:rPr>
          <w:rFonts w:ascii="Courier New" w:hAnsi="Courier New" w:cs="Courier New"/>
          <w:sz w:val="20"/>
          <w:szCs w:val="20"/>
        </w:rPr>
        <w:tab/>
      </w:r>
      <w:r w:rsidR="00131D3E" w:rsidRPr="00DC25DA">
        <w:rPr>
          <w:rFonts w:ascii="Courier New" w:hAnsi="Courier New" w:cs="Courier New"/>
          <w:sz w:val="20"/>
          <w:szCs w:val="20"/>
        </w:rPr>
        <w:t>426</w:t>
      </w:r>
      <w:r w:rsidR="00D27D00" w:rsidRPr="00DC25DA">
        <w:rPr>
          <w:rFonts w:ascii="Courier New" w:hAnsi="Courier New" w:cs="Courier New"/>
          <w:sz w:val="20"/>
          <w:szCs w:val="20"/>
        </w:rPr>
        <w:t>5</w:t>
      </w:r>
      <w:r w:rsidR="00131D3E" w:rsidRPr="00DC25DA">
        <w:rPr>
          <w:rFonts w:ascii="Courier New" w:hAnsi="Courier New" w:cs="Courier New"/>
          <w:sz w:val="20"/>
          <w:szCs w:val="20"/>
        </w:rPr>
        <w:t xml:space="preserve"> .WHL-HARDWARE, </w:t>
      </w:r>
      <w:r w:rsidR="00D27D00" w:rsidRPr="00DC25DA">
        <w:rPr>
          <w:rFonts w:ascii="Courier New" w:hAnsi="Courier New" w:cs="Courier New"/>
          <w:sz w:val="20"/>
          <w:szCs w:val="20"/>
        </w:rPr>
        <w:t xml:space="preserve">AND </w:t>
      </w:r>
      <w:r w:rsidR="00131D3E" w:rsidRPr="00DC25DA">
        <w:rPr>
          <w:rFonts w:ascii="Courier New" w:hAnsi="Courier New" w:cs="Courier New"/>
          <w:sz w:val="20"/>
          <w:szCs w:val="20"/>
        </w:rPr>
        <w:t>PLUMBING AND HEATING EQUIPMENT, AND</w:t>
      </w:r>
    </w:p>
    <w:p w14:paraId="4780E546" w14:textId="518F6C8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10052E" w:rsidRPr="00DC25DA">
        <w:rPr>
          <w:rFonts w:ascii="Courier New" w:hAnsi="Courier New" w:cs="Courier New"/>
          <w:sz w:val="20"/>
          <w:szCs w:val="20"/>
        </w:rPr>
        <w:tab/>
        <w:t xml:space="preserve">     </w:t>
      </w:r>
      <w:r w:rsidR="00D27D00" w:rsidRPr="00DC25DA">
        <w:rPr>
          <w:rFonts w:ascii="Courier New" w:hAnsi="Courier New" w:cs="Courier New"/>
          <w:sz w:val="20"/>
          <w:szCs w:val="20"/>
        </w:rPr>
        <w:t>.</w:t>
      </w:r>
      <w:r w:rsidR="00131D3E" w:rsidRPr="00DC25DA">
        <w:rPr>
          <w:rFonts w:ascii="Courier New" w:hAnsi="Courier New" w:cs="Courier New"/>
          <w:sz w:val="20"/>
          <w:szCs w:val="20"/>
        </w:rPr>
        <w:t>SUPPLIES</w:t>
      </w:r>
      <w:r w:rsidR="00D27D00" w:rsidRPr="00DC25DA">
        <w:rPr>
          <w:rFonts w:ascii="Courier New" w:hAnsi="Courier New" w:cs="Courier New"/>
          <w:sz w:val="20"/>
          <w:szCs w:val="20"/>
        </w:rPr>
        <w:t xml:space="preserve"> </w:t>
      </w:r>
      <w:r w:rsidR="00131D3E" w:rsidRPr="00DC25DA">
        <w:rPr>
          <w:rFonts w:ascii="Courier New" w:hAnsi="Courier New" w:cs="Courier New"/>
          <w:sz w:val="20"/>
          <w:szCs w:val="20"/>
        </w:rPr>
        <w:t>MERCHANT WHOLESALERS</w:t>
      </w:r>
    </w:p>
    <w:p w14:paraId="4780E547" w14:textId="4ED0C7B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4270 .WHL-MACHINERY, EQUIPMENT, AND SUPPLIES MERCHANT WHOLESALERS</w:t>
      </w:r>
    </w:p>
    <w:p w14:paraId="4780E548" w14:textId="12CAA2C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4280 .WHL-RECYCLABLE MATERIAL MERCHANT WHOLESALERS</w:t>
      </w:r>
    </w:p>
    <w:p w14:paraId="4780E549" w14:textId="2C2C152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4290 .WHL-MISCELLANEOUS DURABLE GOODS MERCHANT WHOLESALERS</w:t>
      </w:r>
    </w:p>
    <w:p w14:paraId="4780E54A" w14:textId="05AA4208" w:rsidR="00131D3E" w:rsidRPr="00DC25DA" w:rsidRDefault="00180627" w:rsidP="0053032F">
      <w:pPr>
        <w:widowControl/>
        <w:rPr>
          <w:rFonts w:ascii="Courier New" w:hAnsi="Courier New" w:cs="Courier New"/>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4370 .WHL-PAPER AND PAPER PRODUCTS MERCHANT WHOLESALERS</w:t>
      </w:r>
    </w:p>
    <w:p w14:paraId="4780E54B" w14:textId="63159CE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4380 .WHL-DRUGS, SUNDRIES, AND CHEMICAL AND ALLIED PRODUCTS</w:t>
      </w:r>
    </w:p>
    <w:p w14:paraId="4780E54C" w14:textId="76BC356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.MERCHANT WHOLESALERS</w:t>
      </w:r>
    </w:p>
    <w:p w14:paraId="4780E54D" w14:textId="61DB8A8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4390 .WHL-APPAREL, </w:t>
      </w:r>
      <w:r w:rsidR="00C3729B" w:rsidRPr="00DC25DA">
        <w:rPr>
          <w:rFonts w:ascii="Courier New" w:hAnsi="Courier New" w:cs="Courier New"/>
          <w:sz w:val="20"/>
          <w:szCs w:val="20"/>
        </w:rPr>
        <w:t>PIECE GOODS</w:t>
      </w:r>
      <w:r w:rsidR="00131D3E" w:rsidRPr="00DC25DA">
        <w:rPr>
          <w:rFonts w:ascii="Courier New" w:hAnsi="Courier New" w:cs="Courier New"/>
          <w:sz w:val="20"/>
          <w:szCs w:val="20"/>
        </w:rPr>
        <w:t>, AND NOTIONS MERCHANT WHOLESALERS</w:t>
      </w:r>
    </w:p>
    <w:p w14:paraId="4780E54E" w14:textId="6104D87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4470 .WHL-GROCER</w:t>
      </w:r>
      <w:r w:rsidR="006803BC" w:rsidRPr="00DC25DA">
        <w:rPr>
          <w:rFonts w:ascii="Courier New" w:hAnsi="Courier New" w:cs="Courier New"/>
          <w:sz w:val="20"/>
          <w:szCs w:val="20"/>
        </w:rPr>
        <w:t>Y</w:t>
      </w:r>
      <w:r w:rsidR="00131D3E" w:rsidRPr="00DC25DA">
        <w:rPr>
          <w:rFonts w:ascii="Courier New" w:hAnsi="Courier New" w:cs="Courier New"/>
          <w:sz w:val="20"/>
          <w:szCs w:val="20"/>
        </w:rPr>
        <w:t xml:space="preserve"> AND RELATED PRODUCT MERCHANT WHOLESALERS</w:t>
      </w:r>
    </w:p>
    <w:p w14:paraId="4780E54F" w14:textId="6F2384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4480 .WHL-FARM PRODUCT RAW MATERIAL MERCHANT WHOLESALERS</w:t>
      </w:r>
    </w:p>
    <w:p w14:paraId="4780E550" w14:textId="5C05D18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4490 .WHL-PETROLEUM AND PETROLEUM PRODUCTS MERCHANT WHOLESALERS</w:t>
      </w:r>
    </w:p>
    <w:p w14:paraId="4780E551" w14:textId="63D67BD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4560 .WHL-ALCOHOLIC BEVERAGES MERCHANT WHOLESALERS</w:t>
      </w:r>
    </w:p>
    <w:p w14:paraId="4780E552" w14:textId="5B7D560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4570 .WHL-FARM SUPPLIES MERCHANT WHOLESALERS</w:t>
      </w:r>
    </w:p>
    <w:p w14:paraId="4780E553" w14:textId="0A09D48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4580 .WHL-MISCELLANEOUS NONDURABLE GOODS MERCHANT WHOLESALERS</w:t>
      </w:r>
    </w:p>
    <w:p w14:paraId="4780E554" w14:textId="5590A4A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4585 .WHL-WHOLESALE ELECTRONIC MARKETS AND AGENTS AND BROKERS</w:t>
      </w:r>
    </w:p>
    <w:p w14:paraId="4780E555" w14:textId="1A800B4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4590 .WHL-NOT SPECIFIED WHOLESALE TRADE</w:t>
      </w:r>
    </w:p>
    <w:p w14:paraId="4780E556" w14:textId="66738FE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4670 .RET-AUTOMOBILE DEALERS</w:t>
      </w:r>
    </w:p>
    <w:p w14:paraId="4780E557" w14:textId="70BB09B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4680 .RET-OTHER MOTOR VEHICLE DEALERS</w:t>
      </w:r>
    </w:p>
    <w:p w14:paraId="4780E558" w14:textId="57E7A55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4690 .RET-AUTO</w:t>
      </w:r>
      <w:r w:rsidR="00C94F80" w:rsidRPr="00DC25DA">
        <w:rPr>
          <w:rFonts w:ascii="Courier New" w:hAnsi="Courier New" w:cs="Courier New"/>
          <w:sz w:val="20"/>
          <w:szCs w:val="20"/>
        </w:rPr>
        <w:t>MOTIVE</w:t>
      </w:r>
      <w:r w:rsidR="00131D3E" w:rsidRPr="00DC25DA">
        <w:rPr>
          <w:rFonts w:ascii="Courier New" w:hAnsi="Courier New" w:cs="Courier New"/>
          <w:sz w:val="20"/>
          <w:szCs w:val="20"/>
        </w:rPr>
        <w:t xml:space="preserve"> PARTS, ACCESSORIES, AND TIRE STORES</w:t>
      </w:r>
    </w:p>
    <w:p w14:paraId="4780E559" w14:textId="67466E8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4770 .RET-FURNITURE AND HOME FURNISHINGS STORES</w:t>
      </w:r>
    </w:p>
    <w:p w14:paraId="4780E55A" w14:textId="159C65C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4780 .RET-HOUSEHOLD APPLIANCE STORES</w:t>
      </w:r>
    </w:p>
    <w:p w14:paraId="4780E55B" w14:textId="0DA3AFB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479</w:t>
      </w:r>
      <w:r w:rsidR="00C94F80" w:rsidRPr="00DC25DA">
        <w:rPr>
          <w:rFonts w:ascii="Courier New" w:hAnsi="Courier New" w:cs="Courier New"/>
          <w:sz w:val="20"/>
          <w:szCs w:val="20"/>
        </w:rPr>
        <w:t>5</w:t>
      </w:r>
      <w:r w:rsidR="00131D3E" w:rsidRPr="00DC25DA">
        <w:rPr>
          <w:rFonts w:ascii="Courier New" w:hAnsi="Courier New" w:cs="Courier New"/>
          <w:sz w:val="20"/>
          <w:szCs w:val="20"/>
        </w:rPr>
        <w:t xml:space="preserve"> .RET-</w:t>
      </w:r>
      <w:r w:rsidR="00C94F80" w:rsidRPr="00DC25DA">
        <w:rPr>
          <w:rFonts w:ascii="Courier New" w:hAnsi="Courier New" w:cs="Courier New"/>
          <w:sz w:val="20"/>
          <w:szCs w:val="20"/>
        </w:rPr>
        <w:t>ELECTRONICS</w:t>
      </w:r>
      <w:r w:rsidR="00131D3E" w:rsidRPr="00DC25DA">
        <w:rPr>
          <w:rFonts w:ascii="Courier New" w:hAnsi="Courier New" w:cs="Courier New"/>
          <w:sz w:val="20"/>
          <w:szCs w:val="20"/>
        </w:rPr>
        <w:t xml:space="preserve"> STORES</w:t>
      </w:r>
    </w:p>
    <w:p w14:paraId="4780E55C" w14:textId="727699C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4870 .RET-BUILDING MATERIAL AND SUPPLIES DEALERS</w:t>
      </w:r>
    </w:p>
    <w:p w14:paraId="4780E55D" w14:textId="01A433C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4880 .RET-HARDWARE STORES</w:t>
      </w:r>
    </w:p>
    <w:p w14:paraId="4780E55E" w14:textId="33618F3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4890 .RET-LAWN AND GARDEN EQUIPMENT AND SUPPLIES STORES</w:t>
      </w:r>
    </w:p>
    <w:p w14:paraId="4780E55F" w14:textId="22CF178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4970 .RET-GROCERY STORES</w:t>
      </w:r>
    </w:p>
    <w:p w14:paraId="4780E560" w14:textId="1741C0A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4980 .RET-SPECIALTY FOOD STORES</w:t>
      </w:r>
    </w:p>
    <w:p w14:paraId="4780E561" w14:textId="07453DA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4990 .RET-BEER, WINE, AND LIQUOR STORES</w:t>
      </w:r>
    </w:p>
    <w:p w14:paraId="4780E562" w14:textId="7D241E2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5070 .RET-PHARMACIES AND DRUG STORES</w:t>
      </w:r>
    </w:p>
    <w:p w14:paraId="4780E563" w14:textId="6BE3750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5080 .RET-HEALTH AND PERSONAL CARE, EXCEPT DRUG, STORES</w:t>
      </w:r>
    </w:p>
    <w:p w14:paraId="4780E564" w14:textId="1C83CC2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5090 .RET-GASOLINE STATIONS</w:t>
      </w:r>
    </w:p>
    <w:p w14:paraId="4780E565" w14:textId="11A78FA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5170 .RET-CLOTHING STORES</w:t>
      </w:r>
    </w:p>
    <w:p w14:paraId="4780E566" w14:textId="4FD9406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5180 .RET-SHOE STORES</w:t>
      </w:r>
    </w:p>
    <w:p w14:paraId="4780E567" w14:textId="7DB0130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5190 .RET-JEWELRY, LUGGAGE, AND LEATHER GOODS STORES</w:t>
      </w:r>
    </w:p>
    <w:p w14:paraId="4780E568" w14:textId="4C0FF5D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527</w:t>
      </w:r>
      <w:r w:rsidR="00DF1033" w:rsidRPr="00DC25DA">
        <w:rPr>
          <w:rFonts w:ascii="Courier New" w:hAnsi="Courier New" w:cs="Courier New"/>
          <w:sz w:val="20"/>
          <w:szCs w:val="20"/>
        </w:rPr>
        <w:t>5</w:t>
      </w:r>
      <w:r w:rsidR="00131D3E" w:rsidRPr="00DC25DA">
        <w:rPr>
          <w:rFonts w:ascii="Courier New" w:hAnsi="Courier New" w:cs="Courier New"/>
          <w:sz w:val="20"/>
          <w:szCs w:val="20"/>
        </w:rPr>
        <w:t xml:space="preserve"> .RET-SPORTING GOODS, AND HOBBY AND TOY STORES</w:t>
      </w:r>
    </w:p>
    <w:p w14:paraId="4780E569" w14:textId="08FCEA9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5280 .RET-SEWING, NEEDLEWORK, AND PIECE GOODS STORES</w:t>
      </w:r>
    </w:p>
    <w:p w14:paraId="4780E56A" w14:textId="131BA84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529</w:t>
      </w:r>
      <w:r w:rsidR="00907700" w:rsidRPr="00DC25DA">
        <w:rPr>
          <w:rFonts w:ascii="Courier New" w:hAnsi="Courier New" w:cs="Courier New"/>
          <w:sz w:val="20"/>
          <w:szCs w:val="20"/>
        </w:rPr>
        <w:t>5</w:t>
      </w:r>
      <w:r w:rsidR="00131D3E" w:rsidRPr="00DC25DA">
        <w:rPr>
          <w:rFonts w:ascii="Courier New" w:hAnsi="Courier New" w:cs="Courier New"/>
          <w:sz w:val="20"/>
          <w:szCs w:val="20"/>
        </w:rPr>
        <w:t xml:space="preserve"> .RET-MUSIC</w:t>
      </w:r>
      <w:r w:rsidR="00907700" w:rsidRPr="00DC25DA">
        <w:rPr>
          <w:rFonts w:ascii="Courier New" w:hAnsi="Courier New" w:cs="Courier New"/>
          <w:sz w:val="20"/>
          <w:szCs w:val="20"/>
        </w:rPr>
        <w:t>AL INSTRUMENT AND SUPPLIES</w:t>
      </w:r>
      <w:r w:rsidR="00131D3E" w:rsidRPr="00DC25DA">
        <w:rPr>
          <w:rFonts w:ascii="Courier New" w:hAnsi="Courier New" w:cs="Courier New"/>
          <w:sz w:val="20"/>
          <w:szCs w:val="20"/>
        </w:rPr>
        <w:t xml:space="preserve"> STORES</w:t>
      </w:r>
    </w:p>
    <w:p w14:paraId="4780E56B" w14:textId="3B46A9F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5370 .RET-BOOK STORES AND NEWS DEALERS</w:t>
      </w:r>
    </w:p>
    <w:p w14:paraId="4780E56C" w14:textId="1BC6ED9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5380 .RET-DEPARTMENT AND DISCOUNT STORES</w:t>
      </w:r>
    </w:p>
    <w:p w14:paraId="4780E56D" w14:textId="55E0C7D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5390 .RET-MISCELLANEOUS GENERAL MERCHANDISE STORES</w:t>
      </w:r>
    </w:p>
    <w:p w14:paraId="4780E56E" w14:textId="06074FD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5470 .RET-FLORISTS</w:t>
      </w:r>
    </w:p>
    <w:p w14:paraId="4780E56F" w14:textId="66F4081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5480 .RET-OFFICE SUPPLIES AND STATION</w:t>
      </w:r>
      <w:r w:rsidR="00BF5D87" w:rsidRPr="00DC25DA">
        <w:rPr>
          <w:rFonts w:ascii="Courier New" w:hAnsi="Courier New" w:cs="Courier New"/>
          <w:sz w:val="20"/>
          <w:szCs w:val="20"/>
        </w:rPr>
        <w:t>E</w:t>
      </w:r>
      <w:r w:rsidR="00131D3E" w:rsidRPr="00DC25DA">
        <w:rPr>
          <w:rFonts w:ascii="Courier New" w:hAnsi="Courier New" w:cs="Courier New"/>
          <w:sz w:val="20"/>
          <w:szCs w:val="20"/>
        </w:rPr>
        <w:t>RY STORES</w:t>
      </w:r>
    </w:p>
    <w:p w14:paraId="4780E570" w14:textId="6A1C873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5490 .RET-USED MERCHANDISE STORES</w:t>
      </w:r>
    </w:p>
    <w:p w14:paraId="4780E571" w14:textId="3CD505B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5570 .RET-GIFT, NOVELTY, AND SOUVENIR SHOPS</w:t>
      </w:r>
    </w:p>
    <w:p w14:paraId="4780E572" w14:textId="4164D3F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5580 .RET-MISCELLANEOUS RETAIL STORES</w:t>
      </w:r>
    </w:p>
    <w:p w14:paraId="4780E573" w14:textId="2130DCC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5590 .RET-ELECTRONIC SHOPPING</w:t>
      </w:r>
    </w:p>
    <w:p w14:paraId="4780E574" w14:textId="2BF0788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5591 .RET-ELECTRONIC AUCTIONS</w:t>
      </w:r>
    </w:p>
    <w:p w14:paraId="4780E575" w14:textId="60E9F48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5592 .RET-MAIL-ORDER HOUSES</w:t>
      </w:r>
    </w:p>
    <w:p w14:paraId="4780E576" w14:textId="53FE536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5670 .RET-VENDING MACHINE OPERATORS</w:t>
      </w:r>
    </w:p>
    <w:p w14:paraId="4780E577" w14:textId="4C9EE95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5680 .RET-FUEL DEALERS</w:t>
      </w:r>
    </w:p>
    <w:p w14:paraId="4780E578" w14:textId="08AB994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5690 .RET-OTHER DIRECT SELLING ESTABLISHMENTS</w:t>
      </w:r>
    </w:p>
    <w:p w14:paraId="4780E579" w14:textId="2EF5969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5790 .RET-NOT SPECIFIED RETAIL TRADE</w:t>
      </w:r>
    </w:p>
    <w:p w14:paraId="4780E57A" w14:textId="7B40AEF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6070 .TRN-AIR TRANSPORTATION</w:t>
      </w:r>
    </w:p>
    <w:p w14:paraId="4780E57B" w14:textId="50E4410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6080 .TRN-RAIL TRANSPORTATION</w:t>
      </w:r>
    </w:p>
    <w:p w14:paraId="4780E57C" w14:textId="76A8033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6090 .TRN-WATER TRANSPORTATION</w:t>
      </w:r>
    </w:p>
    <w:p w14:paraId="4780E57D" w14:textId="2C9F308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6170 .TRN-TRUCK TRANSPORTATION</w:t>
      </w:r>
    </w:p>
    <w:p w14:paraId="4780E57E" w14:textId="4551764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6180 .TRN-BUS SERVICE AND URBAN TRANSIT</w:t>
      </w:r>
    </w:p>
    <w:p w14:paraId="4780E57F" w14:textId="3641ED5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6190 .TRN-TAXI AND LIMOUSINE SERVICE</w:t>
      </w:r>
    </w:p>
    <w:p w14:paraId="4780E580" w14:textId="670CCF6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6270 .TRN-PIPELINE TRANSPORTATION</w:t>
      </w:r>
    </w:p>
    <w:p w14:paraId="4780E581" w14:textId="66C9B1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6280 .TRN-SCENIC AND SIGHTSEEING TRANSPORTATION</w:t>
      </w:r>
    </w:p>
    <w:p w14:paraId="4780E582" w14:textId="0D1784B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6290 .TRN-SERVICES INCIDENTAL TO TRANSPORTATION</w:t>
      </w:r>
    </w:p>
    <w:p w14:paraId="4780E583" w14:textId="1C947F8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6370 .TRN-POSTAL SERVICE</w:t>
      </w:r>
    </w:p>
    <w:p w14:paraId="4780E584" w14:textId="3C2DBB8E" w:rsidR="00131D3E" w:rsidRPr="00DC25DA" w:rsidRDefault="00180627" w:rsidP="0053032F">
      <w:pPr>
        <w:widowControl/>
        <w:rPr>
          <w:rFonts w:ascii="Courier New" w:hAnsi="Courier New" w:cs="Courier New"/>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6380 .TRN-COURIERS AND MESSENGERS</w:t>
      </w:r>
    </w:p>
    <w:p w14:paraId="4780E585" w14:textId="0D1B516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6390 .TRN-WAREHOUSING AND STORAGE</w:t>
      </w:r>
    </w:p>
    <w:p w14:paraId="4780E586" w14:textId="7E276CC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6470 .INF-NEWSPAPER PUBLISHERS</w:t>
      </w:r>
    </w:p>
    <w:p w14:paraId="4780E587" w14:textId="004D6AE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6480 .INF-PERIODICAL, BOOK, AND DIRECTORY PUBLISHERS</w:t>
      </w:r>
    </w:p>
    <w:p w14:paraId="4780E588" w14:textId="6D0020C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6490 .INF-SOFTWARE PUBLISHERS</w:t>
      </w:r>
    </w:p>
    <w:p w14:paraId="4780E589" w14:textId="54AC786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6570 .INF-MOTION PICTURE AND VIDEO INDUSTRIES</w:t>
      </w:r>
    </w:p>
    <w:p w14:paraId="4780E58A" w14:textId="0199B71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6590 .INF-SOUND RECORDING INDUSTRIES</w:t>
      </w:r>
    </w:p>
    <w:p w14:paraId="4780E58B" w14:textId="33F3CCF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6670 .INF-BROADCASTING, EXCEPT INTERNET</w:t>
      </w:r>
    </w:p>
    <w:p w14:paraId="4780E58C" w14:textId="49A7178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6672 .INF-INTERNET PUBLISHING AND BROADCASTING AND WEB SEARCH</w:t>
      </w:r>
    </w:p>
    <w:p w14:paraId="4780E58D" w14:textId="2D591BB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.PORTALS</w:t>
      </w:r>
    </w:p>
    <w:p w14:paraId="4780E58E" w14:textId="7EEB5CE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6680 .INF-WIRED TELECOMMUNICATIONS CARRIERS</w:t>
      </w:r>
    </w:p>
    <w:p w14:paraId="4780E58F" w14:textId="02EEE8D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6690 .INF-TELECOMMUNICATIONS, EXCEPT WIRED TELECOMMUNICATIONS</w:t>
      </w:r>
    </w:p>
    <w:p w14:paraId="4780E590" w14:textId="4E89F66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.CARRIERS</w:t>
      </w:r>
    </w:p>
    <w:p w14:paraId="4780E591" w14:textId="56C80A0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6695 .INF-DATA PROCESSING, HOSTING, AND RELATED SERVICES</w:t>
      </w:r>
    </w:p>
    <w:p w14:paraId="4780E592" w14:textId="511E1D4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6770 .INF-LIBRARIES AND ARCHIVES</w:t>
      </w:r>
    </w:p>
    <w:p w14:paraId="4780E593" w14:textId="0B750ED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6780 .INF-OTHER INFORMATION SERVICES, EXCEPT LIBRARIES AND</w:t>
      </w:r>
    </w:p>
    <w:p w14:paraId="4780E594" w14:textId="1DBEB7F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.ARCHIVES, AND INTERNET PUBLISHING AND BROADCASTING AND</w:t>
      </w:r>
    </w:p>
    <w:p w14:paraId="4780E595" w14:textId="38A463C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.WEB SEARCH PORTALS</w:t>
      </w:r>
    </w:p>
    <w:p w14:paraId="4780E596" w14:textId="05DE0D8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6870 .FIN-BANKING AND RELATED ACTIVITIES</w:t>
      </w:r>
    </w:p>
    <w:p w14:paraId="4780E597" w14:textId="6DA5AB6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6880 .FIN-SAVINGS INSTITUTIONS, INCLUDING CREDIT UNIONS</w:t>
      </w:r>
    </w:p>
    <w:p w14:paraId="4780E598" w14:textId="50DC87E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6890 .FIN-NONDEPOSITORY CREDIT AND RELATED ACTIVITIES</w:t>
      </w:r>
    </w:p>
    <w:p w14:paraId="4780E599" w14:textId="27AAC9B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6970 .FIN-SECURITIES, COMMODITIES, FUNDS, TRUSTS, AND OTHER</w:t>
      </w:r>
    </w:p>
    <w:p w14:paraId="4780E59A" w14:textId="1595D75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.FINANCIAL INVESTMENTS</w:t>
      </w:r>
    </w:p>
    <w:p w14:paraId="4780E59B" w14:textId="430ACE7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6990 .FIN-INSURANCE CARRIERS AND RELATED ACTIVITIES</w:t>
      </w:r>
    </w:p>
    <w:p w14:paraId="4780E59C" w14:textId="566CCAE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7070 .FIN-REAL ESTATE</w:t>
      </w:r>
    </w:p>
    <w:p w14:paraId="4780E59D" w14:textId="0591574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7080 .FIN-AUTOMOTIVE EQUIPMENT RENTAL AND LEASING</w:t>
      </w:r>
    </w:p>
    <w:p w14:paraId="4780E59E" w14:textId="659ED51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7170 .FIN-VIDEO TAPE AND DISK RENTAL</w:t>
      </w:r>
    </w:p>
    <w:p w14:paraId="4780E59F" w14:textId="3D1C87B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7180 .FIN-OTHER CONSUMER GOODS RENTAL</w:t>
      </w:r>
    </w:p>
    <w:p w14:paraId="4780E5A0" w14:textId="580D2DE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7190 .FIN-COMMERCIAL, INDUSTRIAL, AND OTHER INTANGIBLE ASSETS</w:t>
      </w:r>
    </w:p>
    <w:p w14:paraId="4780E5A1" w14:textId="3071ED1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.RENTAL AND LEASING</w:t>
      </w:r>
    </w:p>
    <w:p w14:paraId="4780E5A2" w14:textId="44B5711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7270 .PRF-LEGAL SERVICES</w:t>
      </w:r>
    </w:p>
    <w:p w14:paraId="4780E5A3" w14:textId="7504490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7280 .PRF-ACCOUNTING, TAX PREPARATION, BOOKKEEPING, AND PAYROLL</w:t>
      </w:r>
    </w:p>
    <w:p w14:paraId="4780E5A4" w14:textId="1DA204D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.SERVICES</w:t>
      </w:r>
    </w:p>
    <w:p w14:paraId="4780E5A5" w14:textId="260CC3F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7290 .PRF-ARCHITECTURAL, ENGINEERING, AND RELATED SERVICES</w:t>
      </w:r>
    </w:p>
    <w:p w14:paraId="4780E5A6" w14:textId="07C2989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7370 .PRF-SPECIALIZED DESIGN SERVICES</w:t>
      </w:r>
    </w:p>
    <w:p w14:paraId="4780E5A7" w14:textId="3D4E935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7380 .PRF-COMPUTER SYSTEMS DESIGN AND RELATED SERVICES</w:t>
      </w:r>
    </w:p>
    <w:p w14:paraId="4780E5A8" w14:textId="7681E97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7390 .PRF-MANAGEMENT, SCIENTIFIC, AND TECHNICAL CONSULTING</w:t>
      </w:r>
    </w:p>
    <w:p w14:paraId="4780E5A9" w14:textId="6BA18D3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.SERVICES</w:t>
      </w:r>
    </w:p>
    <w:p w14:paraId="4780E5AA" w14:textId="330A5BC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7460 .PRF-SCIENTIFIC RESEARCH AND DEVELOPMENT SERVICES</w:t>
      </w:r>
    </w:p>
    <w:p w14:paraId="4780E5AB" w14:textId="76B3E28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7470 .PRF-ADVERTISING</w:t>
      </w:r>
      <w:r w:rsidR="0019024D" w:rsidRPr="00DC25DA">
        <w:rPr>
          <w:rFonts w:ascii="Courier New" w:hAnsi="Courier New" w:cs="Courier New"/>
          <w:sz w:val="20"/>
          <w:szCs w:val="20"/>
        </w:rPr>
        <w:t xml:space="preserve">, PUBLIC RELATIONS, </w:t>
      </w:r>
      <w:r w:rsidR="00131D3E" w:rsidRPr="00DC25DA">
        <w:rPr>
          <w:rFonts w:ascii="Courier New" w:hAnsi="Courier New" w:cs="Courier New"/>
          <w:sz w:val="20"/>
          <w:szCs w:val="20"/>
        </w:rPr>
        <w:t xml:space="preserve"> AND RELATED SERVICES</w:t>
      </w:r>
    </w:p>
    <w:p w14:paraId="4780E5AC" w14:textId="2FA36D1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7480 .PRF-VETERINARY SERVICES</w:t>
      </w:r>
    </w:p>
    <w:p w14:paraId="4780E5AD" w14:textId="2485DB8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7490 .PRF-OTHER PROFESSIONAL, SCIENTIFIC, AND TECHNICAL SERVICES</w:t>
      </w:r>
    </w:p>
    <w:p w14:paraId="4780E5AE" w14:textId="59DDEA5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7570 .PRF-MANAGEMENT OF COMPANIES AND ENTERPRISES</w:t>
      </w:r>
    </w:p>
    <w:p w14:paraId="4780E5AF" w14:textId="36B18AD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7580 .PRF-EMPLOYMENT SERVICES</w:t>
      </w:r>
    </w:p>
    <w:p w14:paraId="4780E5B0" w14:textId="7FAECE9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7590 .PRF-BUSINESS SUPPORT SERVICES</w:t>
      </w:r>
    </w:p>
    <w:p w14:paraId="4780E5B1" w14:textId="4F95E6E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7670 .PRF-TRAVEL ARRANGEMENTS AND RESERVATION SERVICES</w:t>
      </w:r>
    </w:p>
    <w:p w14:paraId="4780E5B2" w14:textId="5EE9F3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7680 .PRF-INVESTIGATION AND SECURITY SERVICES</w:t>
      </w:r>
    </w:p>
    <w:p w14:paraId="4780E5B3" w14:textId="6CB25BE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7690 .PRF-SERVICES TO BUILDINGS AND DWELLINGS, EX CONSTR CLN</w:t>
      </w:r>
    </w:p>
    <w:p w14:paraId="4780E5B4" w14:textId="658BD97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7770 .PRF-LANDSCAPING SERVICES</w:t>
      </w:r>
    </w:p>
    <w:p w14:paraId="4780E5B5" w14:textId="1540233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7780 .PRF-OTHER ADMINISTRATIVE AND OTHER SUPPORT SERVICES</w:t>
      </w:r>
    </w:p>
    <w:p w14:paraId="4780E5B6" w14:textId="0F42A5D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7790 .PRF-WASTE MANAGEMENT AND REMEDIATION SERVICES</w:t>
      </w:r>
    </w:p>
    <w:p w14:paraId="4780E5B7" w14:textId="72C54BE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7860 .EDU-ELEMENTARY AND SECONDARY SCHOOLS</w:t>
      </w:r>
    </w:p>
    <w:p w14:paraId="6794B227" w14:textId="4A0CBDEC" w:rsidR="009B3A26"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7870 .EDU-COLLEGES</w:t>
      </w:r>
      <w:r w:rsidR="009B3A26" w:rsidRPr="00DC25DA">
        <w:rPr>
          <w:rFonts w:ascii="Courier New" w:hAnsi="Courier New" w:cs="Courier New"/>
          <w:sz w:val="20"/>
          <w:szCs w:val="20"/>
        </w:rPr>
        <w:t xml:space="preserve">, </w:t>
      </w:r>
      <w:r w:rsidR="00131D3E" w:rsidRPr="00DC25DA">
        <w:rPr>
          <w:rFonts w:ascii="Courier New" w:hAnsi="Courier New" w:cs="Courier New"/>
          <w:sz w:val="20"/>
          <w:szCs w:val="20"/>
        </w:rPr>
        <w:t xml:space="preserve">UNIVERSITIES, </w:t>
      </w:r>
      <w:r w:rsidR="009B3A26" w:rsidRPr="00DC25DA">
        <w:rPr>
          <w:rFonts w:ascii="Courier New" w:hAnsi="Courier New" w:cs="Courier New"/>
          <w:sz w:val="20"/>
          <w:szCs w:val="20"/>
        </w:rPr>
        <w:t xml:space="preserve">AND PROFESSIONAL SCHOOLS, </w:t>
      </w:r>
    </w:p>
    <w:p w14:paraId="4780E5B8" w14:textId="2FB4602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9B3A26" w:rsidRPr="00DC25DA">
        <w:rPr>
          <w:rFonts w:ascii="Courier New" w:hAnsi="Courier New" w:cs="Courier New"/>
          <w:sz w:val="20"/>
          <w:szCs w:val="20"/>
        </w:rPr>
        <w:t>.</w:t>
      </w:r>
      <w:r w:rsidR="00131D3E" w:rsidRPr="00DC25DA">
        <w:rPr>
          <w:rFonts w:ascii="Courier New" w:hAnsi="Courier New" w:cs="Courier New"/>
          <w:sz w:val="20"/>
          <w:szCs w:val="20"/>
        </w:rPr>
        <w:t>INCLUDING JUNIOR COLLEGES</w:t>
      </w:r>
    </w:p>
    <w:p w14:paraId="4780E5B9" w14:textId="32E52B1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7880 .EDU-BUSINESS, TECHNICAL, AND TRADE SCHOOLS AND TRAINING</w:t>
      </w:r>
    </w:p>
    <w:p w14:paraId="4780E5BA" w14:textId="229A88B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7890 .EDU-OTHER SCHOOLS AND INSTRUCTION, AND EDUCATIONAL SUPPORT</w:t>
      </w:r>
    </w:p>
    <w:p w14:paraId="4780E5BB" w14:textId="35D8E5A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.SERVICES</w:t>
      </w:r>
    </w:p>
    <w:p w14:paraId="4780E5BC" w14:textId="27F1704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7970 .MED-OFFICES OF PHYSICIANS</w:t>
      </w:r>
    </w:p>
    <w:p w14:paraId="4780E5BD" w14:textId="14B15FC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7980 .MED-OFFICES OF DENTISTS</w:t>
      </w:r>
    </w:p>
    <w:p w14:paraId="77524DEA" w14:textId="77777777" w:rsidR="000F50FA"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7990 .MED-OFFICE</w:t>
      </w:r>
      <w:r w:rsidR="00BF5D87" w:rsidRPr="00DC25DA">
        <w:rPr>
          <w:rFonts w:ascii="Courier New" w:hAnsi="Courier New" w:cs="Courier New"/>
          <w:sz w:val="20"/>
          <w:szCs w:val="20"/>
        </w:rPr>
        <w:t>S</w:t>
      </w:r>
      <w:r w:rsidR="00131D3E" w:rsidRPr="00DC25DA">
        <w:rPr>
          <w:rFonts w:ascii="Courier New" w:hAnsi="Courier New" w:cs="Courier New"/>
          <w:sz w:val="20"/>
          <w:szCs w:val="20"/>
        </w:rPr>
        <w:t xml:space="preserve"> OF CHIROPRACTORS</w:t>
      </w:r>
    </w:p>
    <w:p w14:paraId="4780E5BF" w14:textId="2B84134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8070 .MED-OFFICES OF OPTOMETRISTS</w:t>
      </w:r>
    </w:p>
    <w:p w14:paraId="4780E5C0" w14:textId="3F54822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8080 .MED-OFFICES OF OTHER HEALTH PRACTITIONERS</w:t>
      </w:r>
    </w:p>
    <w:p w14:paraId="4780E5C1" w14:textId="28993E1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8090 .MED-OUTPATIENT CARE CENTERS</w:t>
      </w:r>
    </w:p>
    <w:p w14:paraId="4780E5C2" w14:textId="0DAAB14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8170 .MED-HOME HEALTH CARE SERVICES</w:t>
      </w:r>
    </w:p>
    <w:p w14:paraId="4780E5C3" w14:textId="54A774C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8180 .MED-OTHER HEALTH CARE SERVICES</w:t>
      </w:r>
    </w:p>
    <w:p w14:paraId="4780E5C4" w14:textId="653ADB2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8190 .MED-HOSPITALS</w:t>
      </w:r>
    </w:p>
    <w:p w14:paraId="4780E5C5" w14:textId="1B767F9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8270 .MED-NURSING CARE FACILITIES</w:t>
      </w:r>
      <w:r w:rsidR="001B507D" w:rsidRPr="00DC25DA">
        <w:rPr>
          <w:rFonts w:ascii="Courier New" w:hAnsi="Courier New" w:cs="Courier New"/>
          <w:sz w:val="20"/>
          <w:szCs w:val="20"/>
        </w:rPr>
        <w:t xml:space="preserve"> (SKILLED NURSING FACILITIES)</w:t>
      </w:r>
    </w:p>
    <w:p w14:paraId="01B728F5" w14:textId="3042F70F" w:rsidR="001B507D"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 xml:space="preserve">8290 .MED-RESIDENTIAL CARE FACILITIES, </w:t>
      </w:r>
      <w:r w:rsidR="001B507D" w:rsidRPr="00DC25DA">
        <w:rPr>
          <w:rFonts w:ascii="Courier New" w:hAnsi="Courier New" w:cs="Courier New"/>
          <w:sz w:val="20"/>
          <w:szCs w:val="20"/>
        </w:rPr>
        <w:t xml:space="preserve">EXCEPT </w:t>
      </w:r>
    </w:p>
    <w:p w14:paraId="6AAAE4B1" w14:textId="04E45BA5" w:rsidR="001B507D"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B507D" w:rsidRPr="00DC25DA">
        <w:rPr>
          <w:rFonts w:ascii="Courier New" w:hAnsi="Courier New" w:cs="Courier New"/>
          <w:sz w:val="20"/>
          <w:szCs w:val="20"/>
        </w:rPr>
        <w:t>.SKILLED NURSING FACILITIES</w:t>
      </w:r>
    </w:p>
    <w:p w14:paraId="4780E5C7" w14:textId="5D1BECE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8370 .SCA-INDIVIDUAL AND FAMILY SERVICES</w:t>
      </w:r>
    </w:p>
    <w:p w14:paraId="4780E5C8" w14:textId="673704F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8380 .SCA-COMMUNITY FOOD AND HOUSING, AND EMERGENCY SERVICES</w:t>
      </w:r>
    </w:p>
    <w:p w14:paraId="4780E5C9" w14:textId="6EED775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8390 .SCA-VOCATIONAL REHABILITATION SERVICES</w:t>
      </w:r>
    </w:p>
    <w:p w14:paraId="6ABD7587" w14:textId="479C7C0B" w:rsidR="001A70A2"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8470 .SCA-CHILD DAY CARE SERVICES</w:t>
      </w:r>
    </w:p>
    <w:p w14:paraId="4780E5CB" w14:textId="2EBE0F5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8560 .ENT-PERFORMING ARTS, SPECTATOR SPORTS</w:t>
      </w:r>
      <w:r w:rsidR="00A70905" w:rsidRPr="00DC25DA">
        <w:rPr>
          <w:rFonts w:ascii="Courier New" w:hAnsi="Courier New" w:cs="Courier New"/>
          <w:sz w:val="20"/>
          <w:szCs w:val="20"/>
        </w:rPr>
        <w:t>,</w:t>
      </w:r>
    </w:p>
    <w:p w14:paraId="4780E5CC" w14:textId="594F873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.AND RELATED INDUSTRIES</w:t>
      </w:r>
    </w:p>
    <w:p w14:paraId="4780E5CD" w14:textId="58F8BD4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8570 .ENT-MUSEUMS, ART GALLERIES, HISTORICAL SITES, AND SIMILAR</w:t>
      </w:r>
    </w:p>
    <w:p w14:paraId="4780E5CE" w14:textId="5B022A6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.INSTITUTIONS</w:t>
      </w:r>
    </w:p>
    <w:p w14:paraId="4780E5CF" w14:textId="646395D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8580 .ENT-BOWLING CENTERS</w:t>
      </w:r>
    </w:p>
    <w:p w14:paraId="4780E5D0" w14:textId="09CEB82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8590 .ENT-OTHER AMUSEMENT, GAMBLING, AND RECREATION INDUSTRIES</w:t>
      </w:r>
    </w:p>
    <w:p w14:paraId="4780E5D1" w14:textId="2A1799C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8660 .ENT-TRAVELER ACCOMMODATION</w:t>
      </w:r>
    </w:p>
    <w:p w14:paraId="4780E5D2" w14:textId="7DA5399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8670 .ENT-RECREATIONAL VEHICLE PARKS AND CAMPS, AND ROOMING AND</w:t>
      </w:r>
    </w:p>
    <w:p w14:paraId="4780E5D3" w14:textId="7D22B0A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.BOARDING HOUSES</w:t>
      </w:r>
    </w:p>
    <w:p w14:paraId="4780E5D4" w14:textId="00ACB30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8680 .ENT-RESTAURANTS AND OTHER FOOD SERVICES</w:t>
      </w:r>
    </w:p>
    <w:p w14:paraId="4780E5D5" w14:textId="069AD515"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8690 .ENT-DRINKING PLACES, ALCOHOLIC BEVERAGES</w:t>
      </w:r>
    </w:p>
    <w:p w14:paraId="4780E5D6" w14:textId="331D380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8770 .SRV-AUTOMOTIVE REPAIR AND MAINTENANCE</w:t>
      </w:r>
    </w:p>
    <w:p w14:paraId="4780E5D7" w14:textId="6AC8C8B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8780 .SRV-CAR WASHES</w:t>
      </w:r>
    </w:p>
    <w:p w14:paraId="4780E5D8" w14:textId="6AA36B2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8790 .SRV-ELECTRONIC AND PRECISION EQUIPMENT REPAIR AND</w:t>
      </w:r>
    </w:p>
    <w:p w14:paraId="4780E5D9" w14:textId="36E0BA3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.MAINTENANCE</w:t>
      </w:r>
    </w:p>
    <w:p w14:paraId="4780E5DA" w14:textId="53144AC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8870 .SRV-COMMERCIAL AND INDUSTRIAL MACHINERY AND EQUIPMENT</w:t>
      </w:r>
    </w:p>
    <w:p w14:paraId="4780E5DB" w14:textId="6654698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.REPAIR AND MAINTENANCE</w:t>
      </w:r>
    </w:p>
    <w:p w14:paraId="4780E5DC" w14:textId="54485ED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8880 .SRV-PERSONAL AND HOUSEHOLD GOODS REPAIR AND MAINTENANCE</w:t>
      </w:r>
    </w:p>
    <w:p w14:paraId="4780E5DD" w14:textId="423D5B7E"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8970 .SRV-BARBER SHOPS</w:t>
      </w:r>
    </w:p>
    <w:p w14:paraId="4780E5DE" w14:textId="5C6D15D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8980 .SRV-BEAUTY SALONS</w:t>
      </w:r>
    </w:p>
    <w:p w14:paraId="4780E5DF" w14:textId="15E00E1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8990 .SRV-NAIL SALONS AND OTHER PERSONAL CARE SERVICES</w:t>
      </w:r>
    </w:p>
    <w:p w14:paraId="4780E5E0" w14:textId="5E44F20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9070 .SRV-DRYCLEANING AND LAUNDRY SERVICES</w:t>
      </w:r>
    </w:p>
    <w:p w14:paraId="4780E5E1" w14:textId="4F72656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9080 .SRV-FUNERAL HOMES, CEMETERIES AND CREMATORIES</w:t>
      </w:r>
    </w:p>
    <w:p w14:paraId="4780E5E2" w14:textId="04BEBF8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9090 .SRV-OTHER PERSONAL SERVICES</w:t>
      </w:r>
    </w:p>
    <w:p w14:paraId="4780E5E3" w14:textId="4457BE6A"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9160 .SRV-RELIGIOUS ORGANIZATIONS</w:t>
      </w:r>
    </w:p>
    <w:p w14:paraId="4780E5E4" w14:textId="6D0F45C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9170 .SRV-CIVIC, SOCIAL, ADVOCACY ORGANIZATIONS, AND GRANTMAKING</w:t>
      </w:r>
    </w:p>
    <w:p w14:paraId="4780E5E5" w14:textId="4F615DEC"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.AND GIVING SERVICES</w:t>
      </w:r>
    </w:p>
    <w:p w14:paraId="4780E5E6" w14:textId="711580C3"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9180 .SRV-LABOR UNIONS</w:t>
      </w:r>
    </w:p>
    <w:p w14:paraId="4780E5E7" w14:textId="65AFFE9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9190 .SRV-BUSINESS, PROFESSIONAL, POLITICAL, AND SIMILAR</w:t>
      </w:r>
    </w:p>
    <w:p w14:paraId="4780E5E8" w14:textId="655D069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.ORGANIZATIONS</w:t>
      </w:r>
    </w:p>
    <w:p w14:paraId="4780E5E9" w14:textId="186B1E79"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9290 .SRV-PRIVATE HOUSEHOLDS</w:t>
      </w:r>
    </w:p>
    <w:p w14:paraId="4780E5EA" w14:textId="2F1AC15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9370 .ADM-EXECUTIVE OFFICES AND LEGISLATIVE BODIES</w:t>
      </w:r>
    </w:p>
    <w:p w14:paraId="4780E5EB" w14:textId="350A117D"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9380 .ADM-PUBLIC FINANCE ACTIVITIES</w:t>
      </w:r>
    </w:p>
    <w:p w14:paraId="4780E5EC" w14:textId="66C8F27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9390 .ADM-OTHER GENERAL GOVERNMENT AND SUPPORT</w:t>
      </w:r>
    </w:p>
    <w:p w14:paraId="4780E5ED" w14:textId="7C6E6E84"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9470 .ADM-JUSTICE, PUBLIC ORDER, AND SAFETY ACTIVITIES</w:t>
      </w:r>
    </w:p>
    <w:p w14:paraId="4780E5EE" w14:textId="1D906D8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9480 .ADM-ADMINISTRATION OF HUMAN RESOURCE PROGRAMS</w:t>
      </w:r>
    </w:p>
    <w:p w14:paraId="4780E5EF" w14:textId="343037C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9490 .ADM-ADMINISTRATION OF ENVIRONMENTAL QUALITY AND HOUSING</w:t>
      </w:r>
    </w:p>
    <w:p w14:paraId="4780E5F0" w14:textId="3CD1CEB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.PROGRAMS</w:t>
      </w:r>
    </w:p>
    <w:p w14:paraId="4780E5F1" w14:textId="0DB748B0"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9570 .ADM-ADMINISTRATION OF ECONOMIC PROGRAMS AND SPACE RESEARCH</w:t>
      </w:r>
    </w:p>
    <w:p w14:paraId="4780E5F2" w14:textId="11360E6F"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9590 .ADM-NATIONAL SECURITY AND INTERNATIONAL AFFAIRS</w:t>
      </w:r>
    </w:p>
    <w:p w14:paraId="4780E5F3" w14:textId="2F23F30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9670 .MIL-U.S. ARMY</w:t>
      </w:r>
    </w:p>
    <w:p w14:paraId="4780E5F4" w14:textId="5D7C1147"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9680 .MIL-U.S. AIR FORCE</w:t>
      </w:r>
    </w:p>
    <w:p w14:paraId="4780E5F5" w14:textId="1CD2FEC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9690 .MIL-U.S. NAVY</w:t>
      </w:r>
    </w:p>
    <w:p w14:paraId="4780E5F6" w14:textId="4C9CA9F1"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9770 .MIL-U.S. MARINES</w:t>
      </w:r>
    </w:p>
    <w:p w14:paraId="4780E5F7" w14:textId="2A859546"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9780 .MIL-U.S. COAST GUARD</w:t>
      </w:r>
    </w:p>
    <w:p w14:paraId="4780E5F8" w14:textId="13622324" w:rsidR="00131D3E" w:rsidRPr="00DC25DA" w:rsidRDefault="00180627" w:rsidP="0053032F">
      <w:pPr>
        <w:widowControl/>
        <w:rPr>
          <w:rFonts w:ascii="Courier New" w:hAnsi="Courier New" w:cs="Courier New"/>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9790 .MIL-U.S. ARMED FORCES, BRANCH NOT SPECIFIED</w:t>
      </w:r>
    </w:p>
    <w:p w14:paraId="4780E5F9" w14:textId="6C652702"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9870 .MIL-MILITARY RESERVES OR NATIONAL GUARD</w:t>
      </w:r>
    </w:p>
    <w:p w14:paraId="4780E5FA" w14:textId="4ACE73D8"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9920 .UNEMPLOYED AND LAST WORKED 5 YEARS AGO OR EARLIER OR NEVER</w:t>
      </w:r>
    </w:p>
    <w:p w14:paraId="4780E5FB" w14:textId="57F49E8B" w:rsidR="00131D3E"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0F50FA" w:rsidRPr="00DC25DA">
        <w:rPr>
          <w:rFonts w:ascii="Courier New" w:hAnsi="Courier New" w:cs="Courier New"/>
          <w:sz w:val="20"/>
          <w:szCs w:val="20"/>
        </w:rPr>
        <w:t xml:space="preserve">     </w:t>
      </w:r>
      <w:r w:rsidR="00131D3E" w:rsidRPr="00DC25DA">
        <w:rPr>
          <w:rFonts w:ascii="Courier New" w:hAnsi="Courier New" w:cs="Courier New"/>
          <w:sz w:val="20"/>
          <w:szCs w:val="20"/>
        </w:rPr>
        <w:t>.WORKED**</w:t>
      </w:r>
    </w:p>
    <w:p w14:paraId="4780E5FF" w14:textId="77777777" w:rsidR="008B726D" w:rsidRPr="00DC25DA" w:rsidRDefault="008B726D" w:rsidP="0053032F">
      <w:pPr>
        <w:widowControl/>
        <w:rPr>
          <w:rFonts w:ascii="Courier New" w:hAnsi="Courier New" w:cs="Courier New"/>
          <w:sz w:val="20"/>
          <w:szCs w:val="20"/>
        </w:rPr>
      </w:pPr>
    </w:p>
    <w:p w14:paraId="4780E600" w14:textId="79E6CFDD" w:rsidR="00131D3E" w:rsidRPr="00DC25DA" w:rsidRDefault="00131D3E" w:rsidP="0053032F">
      <w:pPr>
        <w:widowControl/>
        <w:rPr>
          <w:rFonts w:ascii="Courier New" w:hAnsi="Courier New" w:cs="Courier New"/>
          <w:strike/>
          <w:color w:val="FF0000"/>
          <w:sz w:val="20"/>
          <w:szCs w:val="20"/>
        </w:rPr>
      </w:pPr>
      <w:r w:rsidRPr="00DC25DA">
        <w:rPr>
          <w:rFonts w:ascii="Courier New" w:hAnsi="Courier New" w:cs="Courier New"/>
          <w:sz w:val="20"/>
          <w:szCs w:val="20"/>
        </w:rPr>
        <w:t>N</w:t>
      </w:r>
      <w:r w:rsidR="008B726D" w:rsidRPr="00DC25DA">
        <w:rPr>
          <w:rFonts w:ascii="Courier New" w:hAnsi="Courier New" w:cs="Courier New"/>
          <w:sz w:val="20"/>
          <w:szCs w:val="20"/>
        </w:rPr>
        <w:t>ote</w:t>
      </w:r>
      <w:r w:rsidRPr="00DC25DA">
        <w:rPr>
          <w:rFonts w:ascii="Courier New" w:hAnsi="Courier New" w:cs="Courier New"/>
          <w:sz w:val="20"/>
          <w:szCs w:val="20"/>
        </w:rPr>
        <w:t xml:space="preserve">: For additional information on NAICS and SOC groupings within major categories visit our website at: </w:t>
      </w:r>
      <w:ins w:id="73" w:author="Anthony Martinez (CENSUS/SEHSD FED)" w:date="2018-04-02T10:45:00Z">
        <w:r w:rsidR="002773BA" w:rsidRPr="002773BA">
          <w:t>https://www.census.gov/topics/employment/industry-occupation/guidance/indexes.html</w:t>
        </w:r>
      </w:ins>
      <w:del w:id="74" w:author="Anthony Martinez (CENSUS/SEHSD FED)" w:date="2018-04-02T10:45:00Z">
        <w:r w:rsidR="002773BA" w:rsidDel="002773BA">
          <w:fldChar w:fldCharType="begin"/>
        </w:r>
        <w:r w:rsidR="002773BA" w:rsidDel="002773BA">
          <w:delInstrText xml:space="preserve"> HYPERLINK "http://www.census.gov/people/io/methodology/indexes.html" </w:delInstrText>
        </w:r>
        <w:r w:rsidR="002773BA" w:rsidDel="002773BA">
          <w:fldChar w:fldCharType="separate"/>
        </w:r>
        <w:r w:rsidR="000173A0" w:rsidRPr="00DC25DA" w:rsidDel="002773BA">
          <w:rPr>
            <w:rStyle w:val="Hyperlink"/>
            <w:rFonts w:ascii="Courier New" w:hAnsi="Courier New" w:cs="Courier New"/>
            <w:sz w:val="20"/>
            <w:szCs w:val="20"/>
          </w:rPr>
          <w:delText>http://www.census.gov/people/io/methodology/indexes.html</w:delText>
        </w:r>
        <w:r w:rsidR="002773BA" w:rsidDel="002773BA">
          <w:rPr>
            <w:rStyle w:val="Hyperlink"/>
            <w:rFonts w:ascii="Courier New" w:hAnsi="Courier New" w:cs="Courier New"/>
            <w:sz w:val="20"/>
            <w:szCs w:val="20"/>
          </w:rPr>
          <w:fldChar w:fldCharType="end"/>
        </w:r>
      </w:del>
      <w:r w:rsidRPr="00DC25DA">
        <w:rPr>
          <w:rFonts w:ascii="Courier New" w:hAnsi="Courier New" w:cs="Courier New"/>
          <w:sz w:val="20"/>
          <w:szCs w:val="20"/>
        </w:rPr>
        <w:t>.</w:t>
      </w:r>
      <w:r w:rsidRPr="00DC25DA">
        <w:rPr>
          <w:rFonts w:ascii="Courier New" w:hAnsi="Courier New" w:cs="Courier New"/>
          <w:color w:val="FF0000"/>
          <w:sz w:val="20"/>
          <w:szCs w:val="20"/>
        </w:rPr>
        <w:tab/>
      </w:r>
    </w:p>
    <w:p w14:paraId="4780E601" w14:textId="77777777" w:rsidR="00131D3E" w:rsidRPr="00DC25DA" w:rsidRDefault="00131D3E" w:rsidP="0053032F">
      <w:pPr>
        <w:widowControl/>
        <w:rPr>
          <w:rFonts w:ascii="Courier New" w:hAnsi="Courier New" w:cs="Courier New"/>
          <w:color w:val="000000"/>
          <w:sz w:val="20"/>
          <w:szCs w:val="20"/>
        </w:rPr>
      </w:pPr>
    </w:p>
    <w:p w14:paraId="4780E602" w14:textId="5E7326B1" w:rsidR="00131D3E" w:rsidRPr="00DC25DA" w:rsidRDefault="00131D3E" w:rsidP="0053032F">
      <w:pPr>
        <w:pStyle w:val="Heading3"/>
      </w:pPr>
      <w:r w:rsidRPr="00DC25DA">
        <w:t>JWAP</w:t>
      </w:r>
      <w:r w:rsidR="00180627" w:rsidRPr="00DC25DA">
        <w:tab/>
      </w:r>
      <w:r w:rsidR="000F50FA" w:rsidRPr="00DC25DA">
        <w:tab/>
      </w:r>
      <w:r w:rsidRPr="00DC25DA">
        <w:t>3</w:t>
      </w:r>
      <w:r w:rsidR="00180627" w:rsidRPr="00DC25DA">
        <w:tab/>
      </w:r>
    </w:p>
    <w:p w14:paraId="4780E603" w14:textId="6190B46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Time of arrival at work - hour and minute</w:t>
      </w:r>
    </w:p>
    <w:p w14:paraId="4780E604" w14:textId="51CFB77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bbb .N/A (not a worker; worker who worked at</w:t>
      </w:r>
      <w:r w:rsidR="007F4779"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home)</w:t>
      </w:r>
    </w:p>
    <w:p w14:paraId="4780E605" w14:textId="385D08F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001 .12:00 a.m. to 12:04 a.m.</w:t>
      </w:r>
    </w:p>
    <w:p w14:paraId="4780E606" w14:textId="71458AF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002 .12:05 a.m. to 12:09 a.m.</w:t>
      </w:r>
    </w:p>
    <w:p w14:paraId="4780E607" w14:textId="24ADDA8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003 .12:10 a.m. to 12:14 a.m.</w:t>
      </w:r>
    </w:p>
    <w:p w14:paraId="4780E608" w14:textId="53B0303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004 .12:15 a.m. to 12:19 a.m.</w:t>
      </w:r>
    </w:p>
    <w:p w14:paraId="4780E609" w14:textId="23F851B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005 .12:20 a.m. to 12:24 a.m.</w:t>
      </w:r>
    </w:p>
    <w:p w14:paraId="4780E60A" w14:textId="4BB3515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006 .12:25 a.m. to 12:29 a.m.</w:t>
      </w:r>
    </w:p>
    <w:p w14:paraId="4780E60B" w14:textId="6CE8868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007 .12:30 a.m. to 12:39 a.m.</w:t>
      </w:r>
    </w:p>
    <w:p w14:paraId="4780E60C" w14:textId="5F6BCDC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008 .12:40 a.m. to 12:44 a.m.</w:t>
      </w:r>
    </w:p>
    <w:p w14:paraId="4780E60D" w14:textId="354DA55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009 .12:45 a.m. to 12:49 a.m.</w:t>
      </w:r>
    </w:p>
    <w:p w14:paraId="4780E60E" w14:textId="1B67EA3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010 .12:50 a.m. to 12:59 a.m.</w:t>
      </w:r>
    </w:p>
    <w:p w14:paraId="4780E60F" w14:textId="6E65F99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011 .1:00 a.m. to 1:04 a.m.</w:t>
      </w:r>
    </w:p>
    <w:p w14:paraId="4780E610" w14:textId="5AFA6BB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012 .1:05 a.m. to 1:09 a.m.</w:t>
      </w:r>
    </w:p>
    <w:p w14:paraId="4780E611" w14:textId="44D664F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013 .1:10 a.m. to 1:14 a.m.</w:t>
      </w:r>
    </w:p>
    <w:p w14:paraId="4780E612" w14:textId="4A7184B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014 .1:15 a.m. to 1:19 a.m.</w:t>
      </w:r>
    </w:p>
    <w:p w14:paraId="4780E613" w14:textId="300C74F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015 .1:20 a.m. to 1:24 a.m.</w:t>
      </w:r>
    </w:p>
    <w:p w14:paraId="4780E614" w14:textId="55FB437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016 .1:25 a.m. to 1:29 a.m.</w:t>
      </w:r>
    </w:p>
    <w:p w14:paraId="4780E615" w14:textId="6030025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017 .1:30 a.m. to 1:34 a.m.</w:t>
      </w:r>
    </w:p>
    <w:p w14:paraId="4780E616" w14:textId="4828169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018 .1:35 a.m. to 1:39 a.m.</w:t>
      </w:r>
    </w:p>
    <w:p w14:paraId="4780E617" w14:textId="689E2B2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019 .1:40 a.m. to 1:44 a.m.</w:t>
      </w:r>
    </w:p>
    <w:p w14:paraId="4780E618" w14:textId="25944AC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020 .1:45 a.m. to 1:49 a.m.</w:t>
      </w:r>
    </w:p>
    <w:p w14:paraId="4780E619" w14:textId="2380B48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021 .1:50 a.m. to 1:59 a.m.</w:t>
      </w:r>
    </w:p>
    <w:p w14:paraId="4780E61A" w14:textId="29EF9E5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022 .2:00 a.m. to 2:04 a.m.</w:t>
      </w:r>
    </w:p>
    <w:p w14:paraId="4780E61B" w14:textId="6A88BA6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023 .2:05 a.m. to 2:09 a.m.</w:t>
      </w:r>
    </w:p>
    <w:p w14:paraId="4780E61C" w14:textId="5E80F30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024 .2:10 a.m. to 2:14 a.m.</w:t>
      </w:r>
    </w:p>
    <w:p w14:paraId="4780E61D" w14:textId="4CBF711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025 .2:15 a.m. to 2:19 a.m.</w:t>
      </w:r>
    </w:p>
    <w:p w14:paraId="4780E61E" w14:textId="3848A07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026 .2:20 a.m. to 2:24 a.m.</w:t>
      </w:r>
    </w:p>
    <w:p w14:paraId="4780E61F" w14:textId="3C0287B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027 .2:25 a.m. to 2:29 a.m.</w:t>
      </w:r>
    </w:p>
    <w:p w14:paraId="4780E620" w14:textId="410365B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028 .2:30 a.m. to 2:34 a.m.</w:t>
      </w:r>
    </w:p>
    <w:p w14:paraId="4780E621" w14:textId="7AFE2A0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029 .2:35 a.m. to 2:39 a.m.</w:t>
      </w:r>
    </w:p>
    <w:p w14:paraId="4780E622" w14:textId="01EFFBA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030 .2:40 a.m. to 2:44 a.m.</w:t>
      </w:r>
    </w:p>
    <w:p w14:paraId="4780E623" w14:textId="2B5D0C2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031 .2:45 a.m. to 2:49 a.m.</w:t>
      </w:r>
    </w:p>
    <w:p w14:paraId="4780E624" w14:textId="76EC961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032 .2:50 a.m. to 2:54 a.m.</w:t>
      </w:r>
    </w:p>
    <w:p w14:paraId="4780E625" w14:textId="63EC89E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033 .2:55 a.m. to 2:59 a.m.</w:t>
      </w:r>
    </w:p>
    <w:p w14:paraId="4780E626" w14:textId="50CF941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034 .3:00 a.m. to 3:04 a.m.</w:t>
      </w:r>
    </w:p>
    <w:p w14:paraId="4780E627" w14:textId="0AEBE30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035 .3:05 a.m. to 3:09 a.m.</w:t>
      </w:r>
    </w:p>
    <w:p w14:paraId="4780E628" w14:textId="0B79049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036 .3:10 a.m. to 3:14 a.m.</w:t>
      </w:r>
    </w:p>
    <w:p w14:paraId="4780E629" w14:textId="371E3EB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037 .3:15 a.m. to 3:19 a.m.</w:t>
      </w:r>
    </w:p>
    <w:p w14:paraId="4780E62A" w14:textId="359C233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038 .3:20 a.m. to 3:24 a.m.</w:t>
      </w:r>
    </w:p>
    <w:p w14:paraId="4780E62B" w14:textId="3021133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039 .3:25 a.m. to 3:29 a.m.</w:t>
      </w:r>
    </w:p>
    <w:p w14:paraId="4780E62C" w14:textId="4F6783C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040 .3:30 a.m. to 3:34 a.m.</w:t>
      </w:r>
    </w:p>
    <w:p w14:paraId="4780E62D" w14:textId="61567A6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041 .3:35 a.m. to 3:39 a.m.</w:t>
      </w:r>
    </w:p>
    <w:p w14:paraId="4780E62E" w14:textId="4F9B52B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042 .3:40 a.m. to 3:44 a.m.</w:t>
      </w:r>
    </w:p>
    <w:p w14:paraId="4780E62F" w14:textId="4B7F83C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043 .3:45 a.m. to 3:49 a.m.</w:t>
      </w:r>
    </w:p>
    <w:p w14:paraId="4780E630" w14:textId="723DB71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044 .3:50 a.m. to 3:54 a.m.</w:t>
      </w:r>
    </w:p>
    <w:p w14:paraId="4780E631" w14:textId="1AB7269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045 .3:55 a.m. to 3:59 a.m.</w:t>
      </w:r>
    </w:p>
    <w:p w14:paraId="4780E632" w14:textId="3B933E7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046 .4:00 a.m. to 4:04 a.m.</w:t>
      </w:r>
    </w:p>
    <w:p w14:paraId="0790C6EC" w14:textId="77777777" w:rsidR="003A2724"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047 .4:05 a.m. to 4:09 a.m.</w:t>
      </w:r>
    </w:p>
    <w:p w14:paraId="4780E634" w14:textId="582C0ED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048 .4:10 a.m. to 4:14 a.m.</w:t>
      </w:r>
    </w:p>
    <w:p w14:paraId="4780E635" w14:textId="5178CF5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049 .4:15 a.m. to 4:19 a.m.</w:t>
      </w:r>
    </w:p>
    <w:p w14:paraId="4780E636" w14:textId="75102AD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050 .4:20 a.m. to 4:24 a.m.</w:t>
      </w:r>
    </w:p>
    <w:p w14:paraId="4780E637" w14:textId="7282DFE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051 .4:25 a.m. to 4:29 a.m.</w:t>
      </w:r>
    </w:p>
    <w:p w14:paraId="4780E638" w14:textId="565237B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052 .4:30 a.m. to 4:34 a.m.</w:t>
      </w:r>
    </w:p>
    <w:p w14:paraId="4780E639" w14:textId="6CAFBB6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053 .4:35 a.m. to 4:39 a.m.</w:t>
      </w:r>
    </w:p>
    <w:p w14:paraId="4780E63A" w14:textId="34B0E71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054 .4:40 a.m. to 4:44 a.m.</w:t>
      </w:r>
    </w:p>
    <w:p w14:paraId="4780E63B" w14:textId="2726B67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055 .4:45 a.m. to 4:49 a.m.</w:t>
      </w:r>
    </w:p>
    <w:p w14:paraId="4780E63C" w14:textId="4636247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056 .4:50 a.m. to 4:54 a.m.</w:t>
      </w:r>
    </w:p>
    <w:p w14:paraId="4780E63D" w14:textId="70E3604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057 .4:55 a.m. to 4:59 a.m.</w:t>
      </w:r>
    </w:p>
    <w:p w14:paraId="4780E63E" w14:textId="13B5529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058 .5:00 a.m. to 5:04 a.m.</w:t>
      </w:r>
    </w:p>
    <w:p w14:paraId="4780E63F" w14:textId="2EC6595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059 .5:05 a.m. to 5:09 a.m.</w:t>
      </w:r>
    </w:p>
    <w:p w14:paraId="4780E640" w14:textId="05AF7B0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060 .5:10 a.m. to 5:14 a.m.</w:t>
      </w:r>
    </w:p>
    <w:p w14:paraId="4780E641" w14:textId="3CDC0CC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061 .5:15 a.m. to 5:19 a.m.</w:t>
      </w:r>
    </w:p>
    <w:p w14:paraId="4780E642" w14:textId="06B22D5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062 .5:20 a.m. to 5:24 a.m.</w:t>
      </w:r>
    </w:p>
    <w:p w14:paraId="4780E643" w14:textId="3C474FE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063 .5:25 a.m. to 5:29 a.m.</w:t>
      </w:r>
    </w:p>
    <w:p w14:paraId="4780E644" w14:textId="1EBF1BA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064 .5:30 a.m. to 5:34 a.m.</w:t>
      </w:r>
    </w:p>
    <w:p w14:paraId="4780E645" w14:textId="13E2549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065 .5:35 a.m. to 5:39 a.m.</w:t>
      </w:r>
    </w:p>
    <w:p w14:paraId="4780E646" w14:textId="7812E0A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066 .5:40 a.m. to 5:44 a.m.</w:t>
      </w:r>
    </w:p>
    <w:p w14:paraId="4780E647" w14:textId="47AB7EB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067 .5:45 a.m. to 5:49 a.m.</w:t>
      </w:r>
    </w:p>
    <w:p w14:paraId="4780E648" w14:textId="7072AFF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068 .5:50 a.m. to 5:54 a.m.</w:t>
      </w:r>
    </w:p>
    <w:p w14:paraId="4780E649" w14:textId="5558688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069 .5:55 a.m. to 5:59 a.m.</w:t>
      </w:r>
    </w:p>
    <w:p w14:paraId="4780E64A" w14:textId="37EAA60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070 .6:00 a.m. to 6:04 a.m.</w:t>
      </w:r>
    </w:p>
    <w:p w14:paraId="4780E64B" w14:textId="5E5247A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071 .6:05 a.m. to 6:09 a.m.</w:t>
      </w:r>
    </w:p>
    <w:p w14:paraId="4780E64C" w14:textId="36C665E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072 .6:10 a.m. to 6:14 a.m.</w:t>
      </w:r>
    </w:p>
    <w:p w14:paraId="4780E64D" w14:textId="0B4C501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073 .6:15 a.m. to 6:19 a.m.</w:t>
      </w:r>
    </w:p>
    <w:p w14:paraId="4780E64E" w14:textId="3807E62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074 .6:20 a.m. to 6:24 a.m.</w:t>
      </w:r>
    </w:p>
    <w:p w14:paraId="4780E64F" w14:textId="14AF91E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075 .6:25 a.m. to 6:29 a.m.</w:t>
      </w:r>
    </w:p>
    <w:p w14:paraId="4780E650" w14:textId="127C323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076 .6:30 a.m. to 6:34 a.m.</w:t>
      </w:r>
    </w:p>
    <w:p w14:paraId="4780E651" w14:textId="7EF2ECB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077 .6:35 a.m. to 6:39 a.m.</w:t>
      </w:r>
    </w:p>
    <w:p w14:paraId="4780E652" w14:textId="0E717A6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078 .6:40 a.m. to 6:44 a.m.</w:t>
      </w:r>
    </w:p>
    <w:p w14:paraId="4780E653" w14:textId="26A38BA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079 .6:45 a.m. to 6:49 a.m.</w:t>
      </w:r>
    </w:p>
    <w:p w14:paraId="4780E654" w14:textId="7F020CA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080 .6:50 a.m. to 6:54 a.m.</w:t>
      </w:r>
    </w:p>
    <w:p w14:paraId="4780E655" w14:textId="34CB261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081 .6:55 a.m. to 6:59 a.m.</w:t>
      </w:r>
    </w:p>
    <w:p w14:paraId="4780E656" w14:textId="1B73827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082 .7:00 a.m. to 7:04 a.m.</w:t>
      </w:r>
    </w:p>
    <w:p w14:paraId="4780E657" w14:textId="34B4A6F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083 .7:05 a.m. to 7:09 a.m.</w:t>
      </w:r>
    </w:p>
    <w:p w14:paraId="4780E658" w14:textId="1501026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084 .7:10 a.m. to 7:14 a.m.</w:t>
      </w:r>
    </w:p>
    <w:p w14:paraId="4780E659" w14:textId="48456ED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085 .7:15 a.m. to 7:19 a.m.</w:t>
      </w:r>
    </w:p>
    <w:p w14:paraId="4780E65A" w14:textId="550DD4E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086 .7:20 a.m. to 7:24 a.m.</w:t>
      </w:r>
    </w:p>
    <w:p w14:paraId="4780E65B" w14:textId="118AF70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087 .7:25 a.m. to 7:29 a.m.</w:t>
      </w:r>
    </w:p>
    <w:p w14:paraId="4780E65C" w14:textId="4CC8086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088 .7:30 a.m. to 7:34 a.m.</w:t>
      </w:r>
    </w:p>
    <w:p w14:paraId="4780E65D" w14:textId="6F66C11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089 .7:35 a.m. to 7:39 a.m.</w:t>
      </w:r>
    </w:p>
    <w:p w14:paraId="4780E65E" w14:textId="21D9460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090 .7:40 a.m. to 7:44 a.m.</w:t>
      </w:r>
    </w:p>
    <w:p w14:paraId="4780E65F" w14:textId="22953FF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091 .7:45 a.m. to 7:49 a.m.</w:t>
      </w:r>
    </w:p>
    <w:p w14:paraId="4780E660" w14:textId="38ABAAA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092 .7:50 a.m. to 7:54 a.m.</w:t>
      </w:r>
    </w:p>
    <w:p w14:paraId="4780E661" w14:textId="10A218F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093 .7:55 a.m. to 7:59 a.m.</w:t>
      </w:r>
    </w:p>
    <w:p w14:paraId="4780E662" w14:textId="61561A7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094 .8:00 a.m. to 8:04 a.m.</w:t>
      </w:r>
    </w:p>
    <w:p w14:paraId="4780E663" w14:textId="7918109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095 .8:05 a.m. to 8:09 a.m.</w:t>
      </w:r>
    </w:p>
    <w:p w14:paraId="4780E664" w14:textId="1DF9480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096 .8:10 a.m. to 8:14 a.m.</w:t>
      </w:r>
    </w:p>
    <w:p w14:paraId="4780E665" w14:textId="366D5AC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097 .8:15 a.m. to 8:19 a.m.</w:t>
      </w:r>
    </w:p>
    <w:p w14:paraId="4780E666" w14:textId="4F58DEB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098 .8:20 a.m. to 8:24 a.m.</w:t>
      </w:r>
    </w:p>
    <w:p w14:paraId="4780E667" w14:textId="0384D58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099 .8:25 a.m. to 8:29 a.m.</w:t>
      </w:r>
    </w:p>
    <w:p w14:paraId="4780E668" w14:textId="7D63B09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100 .8:30 a.m. to 8:34 a.m.</w:t>
      </w:r>
    </w:p>
    <w:p w14:paraId="4780E669" w14:textId="38CC3F4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101 .8:35 a.m. to 8:39 a.m.</w:t>
      </w:r>
    </w:p>
    <w:p w14:paraId="4780E66A" w14:textId="54A8A6A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102 .8:40 a.m. to 8:44 a.m.</w:t>
      </w:r>
    </w:p>
    <w:p w14:paraId="4780E66B" w14:textId="0F8AEAC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103 .8:45 a.m. to 8:49 a.m.</w:t>
      </w:r>
    </w:p>
    <w:p w14:paraId="4780E66C" w14:textId="79BC741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104 .8:50 a.m. to 8:54 a.m.</w:t>
      </w:r>
    </w:p>
    <w:p w14:paraId="0A913F6D" w14:textId="77777777" w:rsidR="003A2724"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105 .8:55 a.m. to 8:59 a.m.</w:t>
      </w:r>
    </w:p>
    <w:p w14:paraId="4780E66E" w14:textId="013AE20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106 .9:00 a.m. to 9:04 a.m.</w:t>
      </w:r>
    </w:p>
    <w:p w14:paraId="4780E66F" w14:textId="5ECD1A1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107 .9:05 a.m. to 9:09 a.m.</w:t>
      </w:r>
    </w:p>
    <w:p w14:paraId="4780E670" w14:textId="2F749BA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108 .9:10 a.m. to 9:14 a.m.</w:t>
      </w:r>
    </w:p>
    <w:p w14:paraId="4780E671" w14:textId="250B688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109 .9:15 a.m. to 9:19 a.m.</w:t>
      </w:r>
    </w:p>
    <w:p w14:paraId="4780E672" w14:textId="65B9F8A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110 .9:20 a.m. to 9:24 a.m.</w:t>
      </w:r>
    </w:p>
    <w:p w14:paraId="4780E673" w14:textId="586A01B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111 .9:25 a.m. to 9:29 a.m.</w:t>
      </w:r>
    </w:p>
    <w:p w14:paraId="4780E674" w14:textId="3A45060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112 .9:30 a.m. to 9:34 a.m.</w:t>
      </w:r>
    </w:p>
    <w:p w14:paraId="4780E675" w14:textId="336F514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 .9:35 a.m. to 9:39 a.m.</w:t>
      </w:r>
    </w:p>
    <w:p w14:paraId="4780E676" w14:textId="79CF230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114 .9:40 a.m. to 9:44 a.m.</w:t>
      </w:r>
    </w:p>
    <w:p w14:paraId="4780E677" w14:textId="2B38DC3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115 .9:45 a.m. to 9:49 a.m.</w:t>
      </w:r>
    </w:p>
    <w:p w14:paraId="4780E678" w14:textId="04890C6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116 .9:50 a.m. to 9:54 a.m.</w:t>
      </w:r>
    </w:p>
    <w:p w14:paraId="4780E679" w14:textId="7731670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117 .9:55 a.m. to 9:59 a.m.</w:t>
      </w:r>
    </w:p>
    <w:p w14:paraId="4780E67A" w14:textId="4F9ADD3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118 .10:00 a.m. to 10:04 a.m.</w:t>
      </w:r>
    </w:p>
    <w:p w14:paraId="4780E67B" w14:textId="467709B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 .10:05 a.m. to 10:09 a.m.</w:t>
      </w:r>
    </w:p>
    <w:p w14:paraId="4780E67C" w14:textId="64ABD2B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120 .10:10 a.m. to 10:14 a.m.</w:t>
      </w:r>
    </w:p>
    <w:p w14:paraId="4780E67D" w14:textId="2C4EF2F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121 .10:15 a.m. to 10:19 a.m.</w:t>
      </w:r>
    </w:p>
    <w:p w14:paraId="4780E67E" w14:textId="15942FD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122 .10:20 a.m. to 10:24 a.m.</w:t>
      </w:r>
    </w:p>
    <w:p w14:paraId="4780E67F" w14:textId="7CFAF44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123 .10:25 a.m. to 10:29 a.m.</w:t>
      </w:r>
    </w:p>
    <w:p w14:paraId="4780E680" w14:textId="42BF024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124 .10:30 a.m. to 10:34 a.m.</w:t>
      </w:r>
    </w:p>
    <w:p w14:paraId="4780E681" w14:textId="76FF61D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125 .10:35 a.m. to 10:39 a.m.</w:t>
      </w:r>
    </w:p>
    <w:p w14:paraId="4780E682" w14:textId="1763E33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126 .10:40 a.m. to 10:44 a.m.</w:t>
      </w:r>
    </w:p>
    <w:p w14:paraId="4780E683" w14:textId="63BDD2B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127 .10:45 a.m. to 10:49 a.m.</w:t>
      </w:r>
    </w:p>
    <w:p w14:paraId="4780E684" w14:textId="7C5649C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128 .10:50 a.m. to 10:54 a.m.</w:t>
      </w:r>
    </w:p>
    <w:p w14:paraId="4780E685" w14:textId="29F57C5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129 .10:55 a.m. to 10:59 a.m.</w:t>
      </w:r>
    </w:p>
    <w:p w14:paraId="4780E686" w14:textId="0F0E8FF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130 .11:00 a.m. to 11:04 a.m.</w:t>
      </w:r>
    </w:p>
    <w:p w14:paraId="4780E687" w14:textId="0F91A5C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 .11:05 a.m. to 11:09 a.m.</w:t>
      </w:r>
    </w:p>
    <w:p w14:paraId="4780E688" w14:textId="02EAD85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 .11:10 a.m. to 11:14 a.m.</w:t>
      </w:r>
    </w:p>
    <w:p w14:paraId="4780E689" w14:textId="73F7C69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133 .11:15 a.m. to 11:19 a.m.</w:t>
      </w:r>
    </w:p>
    <w:p w14:paraId="4780E68A" w14:textId="5303A4C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134 .11:20 a.m. to 11:24 a.m.</w:t>
      </w:r>
    </w:p>
    <w:p w14:paraId="4780E68B" w14:textId="01A99EF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135 .11:25 a.m. to 11:29 a.m.</w:t>
      </w:r>
    </w:p>
    <w:p w14:paraId="4780E68C" w14:textId="729E370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136 .11:30 a.m. to 11:34 a.m.</w:t>
      </w:r>
    </w:p>
    <w:p w14:paraId="4780E68D" w14:textId="7343633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137 .11:35 a.m. to 11:39 a.m.</w:t>
      </w:r>
    </w:p>
    <w:p w14:paraId="4780E68E" w14:textId="51E07CA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138 .11:40 a.m. to 11:44 a.m.</w:t>
      </w:r>
    </w:p>
    <w:p w14:paraId="4780E68F" w14:textId="7EF2C4D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139 .11:45 a.m. to 11:49 a.m.</w:t>
      </w:r>
    </w:p>
    <w:p w14:paraId="4780E690" w14:textId="68CEF67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140 .11:50 a.m. to 11:54 a.m.</w:t>
      </w:r>
    </w:p>
    <w:p w14:paraId="4780E691" w14:textId="42FEF02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141 .11:55 a.m. to 11:59 a.m.</w:t>
      </w:r>
    </w:p>
    <w:p w14:paraId="4780E692" w14:textId="6EDBF95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142 .12:00 p.m. to 12:04 p.m.</w:t>
      </w:r>
    </w:p>
    <w:p w14:paraId="4780E693" w14:textId="2353138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143 .12:05 p.m. to 12:09 p.m.</w:t>
      </w:r>
    </w:p>
    <w:p w14:paraId="4780E694" w14:textId="400FAFC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144 .12:10 p.m. to 12:14 p.m.</w:t>
      </w:r>
    </w:p>
    <w:p w14:paraId="4780E695" w14:textId="6683388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145 .12:15 p.m. to 12:19 p.m.</w:t>
      </w:r>
    </w:p>
    <w:p w14:paraId="4780E696" w14:textId="23CF639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146 .12:20 p.m. to 12:24 p.m.</w:t>
      </w:r>
    </w:p>
    <w:p w14:paraId="4780E697" w14:textId="624670B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147 .12:25 p.m. to 12:29 p.m.</w:t>
      </w:r>
    </w:p>
    <w:p w14:paraId="4780E698" w14:textId="32BC98A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148 .12:30 p.m. to 12:34 p.m.</w:t>
      </w:r>
    </w:p>
    <w:p w14:paraId="4780E699" w14:textId="296710C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149 .12:35 p.m. to 12:39 p.m.</w:t>
      </w:r>
    </w:p>
    <w:p w14:paraId="4780E69A" w14:textId="6707270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150 .12:40 p.m. to 12:44 p.m.</w:t>
      </w:r>
    </w:p>
    <w:p w14:paraId="4780E69B" w14:textId="5F6DFA7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 .12:45 p.m. to 12:49 p.m.</w:t>
      </w:r>
    </w:p>
    <w:p w14:paraId="4780E69C" w14:textId="3B36C51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152 .12:50 p.m. to 12:54 p.m.</w:t>
      </w:r>
    </w:p>
    <w:p w14:paraId="4780E69D" w14:textId="501F0A0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153 .12:55 p.m. to 12:59 p.m.</w:t>
      </w:r>
    </w:p>
    <w:p w14:paraId="4780E69E" w14:textId="784F7D6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154 .1:00 p.m. to 1:04 p.m.</w:t>
      </w:r>
    </w:p>
    <w:p w14:paraId="4780E69F" w14:textId="39CCFD1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155 .1:05 p.m. to 1:09 p.m.</w:t>
      </w:r>
    </w:p>
    <w:p w14:paraId="4780E6A0" w14:textId="4753E58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156 .1:10 p.m. to 1:14 p.m.</w:t>
      </w:r>
    </w:p>
    <w:p w14:paraId="4780E6A1" w14:textId="08EFAA5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157 .1:15 p.m. to 1:19 p.m.</w:t>
      </w:r>
    </w:p>
    <w:p w14:paraId="4780E6A2" w14:textId="6CEFAFD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158 .1:20 p.m. to 1:24 p.m.</w:t>
      </w:r>
    </w:p>
    <w:p w14:paraId="4780E6A3" w14:textId="5FEEA33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159 .1:25 p.m. to 1:29 p.m.</w:t>
      </w:r>
    </w:p>
    <w:p w14:paraId="4780E6A4" w14:textId="296BD6B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160 .1:30 p.m. to 1:34 p.m.</w:t>
      </w:r>
    </w:p>
    <w:p w14:paraId="4780E6A5" w14:textId="62AA9DA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161 .1:35 p.m. to 1:39 p.m.</w:t>
      </w:r>
    </w:p>
    <w:p w14:paraId="4780E6A6" w14:textId="1DD1C73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162 .1:40 p.m. to 1:44 p.m.</w:t>
      </w:r>
    </w:p>
    <w:p w14:paraId="15B38172" w14:textId="77777777" w:rsidR="003A2724"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163 .1:45 p.m. to 1:49 p.m.</w:t>
      </w:r>
    </w:p>
    <w:p w14:paraId="4780E6A8" w14:textId="2279C04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164 .1:50 p.m. to 1:54 p.m.</w:t>
      </w:r>
    </w:p>
    <w:p w14:paraId="4780E6A9" w14:textId="7D8EC9D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165 .1:55 p.m. to 1:59 p.m.</w:t>
      </w:r>
    </w:p>
    <w:p w14:paraId="4780E6AA" w14:textId="7D44245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166 .2:00 p.m. to 2:04 p.m.</w:t>
      </w:r>
    </w:p>
    <w:p w14:paraId="4780E6AB" w14:textId="5270A96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167 .2:05 p.m. to 2:09 p.m.</w:t>
      </w:r>
    </w:p>
    <w:p w14:paraId="4780E6AC" w14:textId="0B62F78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168 .2:10 p.m. to 2:14 p.m.</w:t>
      </w:r>
    </w:p>
    <w:p w14:paraId="4780E6AD" w14:textId="520AACA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169 .2:15 p.m. to 2:19 p.m.</w:t>
      </w:r>
    </w:p>
    <w:p w14:paraId="4780E6AE" w14:textId="562F8BF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170 .2:20 p.m. to 2:24 p.m.</w:t>
      </w:r>
    </w:p>
    <w:p w14:paraId="4780E6AF" w14:textId="399CB65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171 .2:25 p.m. to 2:29 p.m.</w:t>
      </w:r>
    </w:p>
    <w:p w14:paraId="4780E6B0" w14:textId="0CB89B5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 .2:30 p.m. to 2:34 p.m.</w:t>
      </w:r>
    </w:p>
    <w:p w14:paraId="4780E6B1" w14:textId="2BF6171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173 .2:35 p.m. to 2:39 p.m.</w:t>
      </w:r>
    </w:p>
    <w:p w14:paraId="4780E6B2" w14:textId="1694B5C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174 .2:40 p.m. to 2:44 p.m.</w:t>
      </w:r>
    </w:p>
    <w:p w14:paraId="4780E6B3" w14:textId="45F79D7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175 .2:45 p.m. to 2:49 p.m.</w:t>
      </w:r>
    </w:p>
    <w:p w14:paraId="4780E6B4" w14:textId="6DB1B26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176 .2:50 p.m. to 2:54 p.m.</w:t>
      </w:r>
    </w:p>
    <w:p w14:paraId="4780E6B5" w14:textId="638D29E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177 .2:55 p.m. to 2:59 p.m.</w:t>
      </w:r>
    </w:p>
    <w:p w14:paraId="4780E6B6" w14:textId="6C57C90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178 .3:00 p.m. to 3:04 p.m.</w:t>
      </w:r>
    </w:p>
    <w:p w14:paraId="4780E6B7" w14:textId="5764375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179 .3:05 p.m. to 3:09 p.m.</w:t>
      </w:r>
    </w:p>
    <w:p w14:paraId="4780E6B8" w14:textId="7D53E25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180 .3:10 p.m. to 3:14 p.m.</w:t>
      </w:r>
    </w:p>
    <w:p w14:paraId="4780E6B9" w14:textId="72C52F8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181 .3:15 p.m. to 3:19 p.m.</w:t>
      </w:r>
    </w:p>
    <w:p w14:paraId="4780E6BA" w14:textId="46E002F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182 .3:20 p.m. to 3:24 p.m.</w:t>
      </w:r>
    </w:p>
    <w:p w14:paraId="4780E6BB" w14:textId="3E2314A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183 .3:25 p.m. to 3:29 p.m.</w:t>
      </w:r>
    </w:p>
    <w:p w14:paraId="4780E6BC" w14:textId="06EEB60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184 .3:30 p.m. to 3:34 p.m.</w:t>
      </w:r>
    </w:p>
    <w:p w14:paraId="4780E6BD" w14:textId="0403806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185 .3:35 p.m. to 3:39 p.m.</w:t>
      </w:r>
    </w:p>
    <w:p w14:paraId="4780E6BE" w14:textId="7C6E7AE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186 .3:40 p.m. to 3:44 p.m.</w:t>
      </w:r>
    </w:p>
    <w:p w14:paraId="4780E6BF" w14:textId="49FCCD0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187 .3:45 p.m. to 3:49 p.m.</w:t>
      </w:r>
    </w:p>
    <w:p w14:paraId="4780E6C0" w14:textId="465741F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188 .3:50 p.m. to 3:54 p.m.</w:t>
      </w:r>
    </w:p>
    <w:p w14:paraId="4780E6C1" w14:textId="5E4F16B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189 .3:55 p.m. to 3:59 p.m.</w:t>
      </w:r>
    </w:p>
    <w:p w14:paraId="4780E6C2" w14:textId="5F7FF41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190 .4:00 p.m. to 4:04 p.m.</w:t>
      </w:r>
    </w:p>
    <w:p w14:paraId="4780E6C3" w14:textId="0C7AF91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191 .4:05 p.m. to 4:09 p.m.</w:t>
      </w:r>
    </w:p>
    <w:p w14:paraId="4780E6C4" w14:textId="3E19AE3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192 .4:10 p.m. to 4:14 p.m.</w:t>
      </w:r>
    </w:p>
    <w:p w14:paraId="4780E6C5" w14:textId="4517B3B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193 .4:15 p.m. to 4:19 p.m.</w:t>
      </w:r>
    </w:p>
    <w:p w14:paraId="4780E6C6" w14:textId="400C070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194 .4:20 p.m. to 4:24 p.m.</w:t>
      </w:r>
    </w:p>
    <w:p w14:paraId="4780E6C7" w14:textId="4ADB634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195 .4:25 p.m. to 4:29 p.m.</w:t>
      </w:r>
    </w:p>
    <w:p w14:paraId="4780E6C8" w14:textId="1C50F03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196 .4:30 p.m. to 4:34 p.m.</w:t>
      </w:r>
    </w:p>
    <w:p w14:paraId="4780E6C9" w14:textId="793F132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197 .4:35 p.m. to 4:39 p.m.</w:t>
      </w:r>
    </w:p>
    <w:p w14:paraId="4780E6CA" w14:textId="0E7BD73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198 .4:40 p.m. to 4:44 p.m.</w:t>
      </w:r>
    </w:p>
    <w:p w14:paraId="4780E6CB" w14:textId="6329691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199 .4:45 p.m. to 4:49 p.m.</w:t>
      </w:r>
    </w:p>
    <w:p w14:paraId="4780E6CC" w14:textId="1ECC4E4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200 .4:50 p.m. to 4:54 p.m.</w:t>
      </w:r>
    </w:p>
    <w:p w14:paraId="4780E6CD" w14:textId="3F0B363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201 .4:55 p.m. to 4:59 p.m.</w:t>
      </w:r>
    </w:p>
    <w:p w14:paraId="4780E6CE" w14:textId="12D12FE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202 .5:00 p.m. to 5:04 p.m.</w:t>
      </w:r>
    </w:p>
    <w:p w14:paraId="4780E6CF" w14:textId="6E28B3E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203 .5:05 p.m. to 5:09 p.m.</w:t>
      </w:r>
    </w:p>
    <w:p w14:paraId="4780E6D0" w14:textId="09B855D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204 .5:10 p.m. to 5:14 p.m.</w:t>
      </w:r>
    </w:p>
    <w:p w14:paraId="4780E6D1" w14:textId="64F2DDD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205 .5:15 p.m. to 5:19 p.m.</w:t>
      </w:r>
    </w:p>
    <w:p w14:paraId="4780E6D2" w14:textId="1D594E5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206 .5:20 p.m. to 5:24 p.m.</w:t>
      </w:r>
    </w:p>
    <w:p w14:paraId="4780E6D3" w14:textId="4C3AC7C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207 .5:25 p.m. to 5:29 p.m.</w:t>
      </w:r>
    </w:p>
    <w:p w14:paraId="4780E6D4" w14:textId="0F4147E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208 .5:30 p.m. to 5:34 p.m.</w:t>
      </w:r>
    </w:p>
    <w:p w14:paraId="4780E6D5" w14:textId="3532314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209 .5:35 p.m. to 5:39 p.m.</w:t>
      </w:r>
    </w:p>
    <w:p w14:paraId="4780E6D6" w14:textId="316BE41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210 .5:40 p.m. to 5:44 p.m.</w:t>
      </w:r>
    </w:p>
    <w:p w14:paraId="4780E6D7" w14:textId="168449D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211 .5:45 p.m. to 5:49 p.m.</w:t>
      </w:r>
    </w:p>
    <w:p w14:paraId="4780E6D8" w14:textId="6A4E469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212 .5:50 p.m. to 5:54 p.m.</w:t>
      </w:r>
    </w:p>
    <w:p w14:paraId="4780E6D9" w14:textId="1D56A5B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213 .5:55 p.m. to 5:59 p.m.</w:t>
      </w:r>
    </w:p>
    <w:p w14:paraId="4780E6DA" w14:textId="7620B48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214 .6:00 p.m. to 6:04 p.m.</w:t>
      </w:r>
    </w:p>
    <w:p w14:paraId="4780E6DB" w14:textId="13375FC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215 .6:05 p.m. to 6:09 p.m.</w:t>
      </w:r>
    </w:p>
    <w:p w14:paraId="4780E6DC" w14:textId="0A37B0C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216 .6:10 p.m. to 6:14 p.m.</w:t>
      </w:r>
    </w:p>
    <w:p w14:paraId="4780E6DD" w14:textId="2BD5B29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217 .6:15 p.m. to 6:19 p.m.</w:t>
      </w:r>
    </w:p>
    <w:p w14:paraId="4780E6DE" w14:textId="4299FC4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218 .6:20 p.m. to 6:24 p.m.</w:t>
      </w:r>
    </w:p>
    <w:p w14:paraId="4780E6DF" w14:textId="55AE0C3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219 .6:25 p.m. to 6:29 p.m.</w:t>
      </w:r>
    </w:p>
    <w:p w14:paraId="4780E6E0" w14:textId="397E436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220 .6:30 p.m. to 6:34 p.m.</w:t>
      </w:r>
    </w:p>
    <w:p w14:paraId="10BEBA68" w14:textId="77777777" w:rsidR="003A2724"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221 .6:35 p.m. to 6:39 p.m.</w:t>
      </w:r>
    </w:p>
    <w:p w14:paraId="4780E6E2" w14:textId="0001E06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222 .6:40 p.m. to 6:44 p.m.</w:t>
      </w:r>
    </w:p>
    <w:p w14:paraId="4780E6E3" w14:textId="7BFD599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223 .6:45 p.m. to 6:49 p.m.</w:t>
      </w:r>
    </w:p>
    <w:p w14:paraId="4780E6E4" w14:textId="2A3C590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224 .6:50 p.m. to 6:54 p.m.</w:t>
      </w:r>
    </w:p>
    <w:p w14:paraId="4780E6E5" w14:textId="74C0244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225 .6:55 p.m. to 6:59 p.m.</w:t>
      </w:r>
    </w:p>
    <w:p w14:paraId="4780E6E6" w14:textId="777726B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226 .7:00 p.m. to 7:04 p.m.</w:t>
      </w:r>
    </w:p>
    <w:p w14:paraId="4780E6E7" w14:textId="7E97105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227 .7:05 p.m. to 7:09 p.m.</w:t>
      </w:r>
    </w:p>
    <w:p w14:paraId="4780E6E8" w14:textId="0C9EB9B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228 .7:10 p.m. to 7:14 p.m.</w:t>
      </w:r>
    </w:p>
    <w:p w14:paraId="4780E6E9" w14:textId="2D67E70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229 .7:15 p.m. to 7:19 p.m.</w:t>
      </w:r>
    </w:p>
    <w:p w14:paraId="4780E6EA" w14:textId="250C3F5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230 .7:20 p.m. to 7:24 p.m.</w:t>
      </w:r>
    </w:p>
    <w:p w14:paraId="4780E6EB" w14:textId="50E0FCE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231 .7:25 p.m. to 7:29 p.m.</w:t>
      </w:r>
    </w:p>
    <w:p w14:paraId="4780E6EC" w14:textId="49FFF9D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232 .7:30 p.m. to 7:34 p.m.</w:t>
      </w:r>
    </w:p>
    <w:p w14:paraId="4780E6ED" w14:textId="6098DCB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233 .7:35 p.m. to 7:39 p.m.</w:t>
      </w:r>
    </w:p>
    <w:p w14:paraId="4780E6EE" w14:textId="4BE52A9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234 .7:40 p.m. to 7:44 p.m.</w:t>
      </w:r>
    </w:p>
    <w:p w14:paraId="4780E6EF" w14:textId="2DCD716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235 .7:45 p.m. to 7:49 p.m.</w:t>
      </w:r>
    </w:p>
    <w:p w14:paraId="4780E6F0" w14:textId="73C91F7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236 .7:50 p.m. to 7:54 p.m.</w:t>
      </w:r>
    </w:p>
    <w:p w14:paraId="4780E6F1" w14:textId="7F701C3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237 .7:55 p.m. to 7:59 p.m.</w:t>
      </w:r>
    </w:p>
    <w:p w14:paraId="4780E6F2" w14:textId="47F2237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238 .8:00 p.m. to 8:04 p.m.</w:t>
      </w:r>
    </w:p>
    <w:p w14:paraId="4780E6F3" w14:textId="077BF89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239 .8:05 p.m. to 8:09 p.m.</w:t>
      </w:r>
    </w:p>
    <w:p w14:paraId="4780E6F4" w14:textId="02282E6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240 .8:10 p.m. to 8:14 p.m.</w:t>
      </w:r>
    </w:p>
    <w:p w14:paraId="4780E6F5" w14:textId="4FCD312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241 .8:15 p.m. to 8:19 p.m.</w:t>
      </w:r>
    </w:p>
    <w:p w14:paraId="4780E6F6" w14:textId="7FD9579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242 .8:20 p.m. to 8:24 p.m.</w:t>
      </w:r>
    </w:p>
    <w:p w14:paraId="4780E6F7" w14:textId="6874B55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243 .8:25 p.m. to 8:29 p.m.</w:t>
      </w:r>
    </w:p>
    <w:p w14:paraId="4780E6F8" w14:textId="6018F29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244 .8:30 p.m. to 8:34 p.m.</w:t>
      </w:r>
    </w:p>
    <w:p w14:paraId="4780E6F9" w14:textId="2A2152E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245 .8:35 p.m. to 8:39 p.m.</w:t>
      </w:r>
    </w:p>
    <w:p w14:paraId="4780E6FA" w14:textId="6D9B645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246 .8:40 p.m. to 8:44 p.m.</w:t>
      </w:r>
    </w:p>
    <w:p w14:paraId="4780E6FB" w14:textId="3C6C680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247 .8:45 p.m. to 8:49 p.m.</w:t>
      </w:r>
    </w:p>
    <w:p w14:paraId="4780E6FC" w14:textId="3F7A623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248 .8:50 p.m. to 8:54 p.m.</w:t>
      </w:r>
    </w:p>
    <w:p w14:paraId="4780E6FD" w14:textId="4151975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249 .8:55 p.m. to 8:59 p.m.</w:t>
      </w:r>
    </w:p>
    <w:p w14:paraId="4780E6FE" w14:textId="58ADAA1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250 .9:00 p.m. to 9:04 p.m.</w:t>
      </w:r>
    </w:p>
    <w:p w14:paraId="4780E6FF" w14:textId="79800E7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251 .9:05 p.m. to 9:09 p.m.</w:t>
      </w:r>
    </w:p>
    <w:p w14:paraId="4780E700" w14:textId="76B10A3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252 .9:10 p.m. to 9:14 p.m.</w:t>
      </w:r>
    </w:p>
    <w:p w14:paraId="4780E701" w14:textId="19DA6D3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253 .9:15 p.m. to 9:19 p.m.</w:t>
      </w:r>
    </w:p>
    <w:p w14:paraId="4780E702" w14:textId="4A39D4A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254 .9:20 p.m. to 9:24 p.m.</w:t>
      </w:r>
    </w:p>
    <w:p w14:paraId="4780E703" w14:textId="3A42359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255 .9:25 p.m. to 9:29 p.m.</w:t>
      </w:r>
    </w:p>
    <w:p w14:paraId="4780E704" w14:textId="664621B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256 .9:30 p.m. to 9:34 p.m.</w:t>
      </w:r>
    </w:p>
    <w:p w14:paraId="4780E705" w14:textId="0AA4285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257 .9:35 p.m. to 9:39 p.m.</w:t>
      </w:r>
    </w:p>
    <w:p w14:paraId="4780E706" w14:textId="1AC5F66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258 .9:40 p.m. to 9:44 p.m.</w:t>
      </w:r>
    </w:p>
    <w:p w14:paraId="4780E707" w14:textId="32944C1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259 .9:45 p.m. to 9:49 p.m.</w:t>
      </w:r>
    </w:p>
    <w:p w14:paraId="4780E708" w14:textId="3D2D8D6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260 .9:50 p.m. to 9:54 p.m.</w:t>
      </w:r>
    </w:p>
    <w:p w14:paraId="4780E709" w14:textId="5E7820A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261 .9:55 p.m. to 9:59 p.m.</w:t>
      </w:r>
    </w:p>
    <w:p w14:paraId="4780E70A" w14:textId="343E700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262 .10:00 p.m. to 10:04 p.m.</w:t>
      </w:r>
    </w:p>
    <w:p w14:paraId="4780E70B" w14:textId="2CD4015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263 .10:05 p.m. to 10:09 p.m.</w:t>
      </w:r>
    </w:p>
    <w:p w14:paraId="4780E70C" w14:textId="4579B84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264 .10:10 p.m. to 10:14 p.m.</w:t>
      </w:r>
    </w:p>
    <w:p w14:paraId="4780E70D" w14:textId="15BAF73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265 .10:15 p.m. to 10:19 p.m.</w:t>
      </w:r>
    </w:p>
    <w:p w14:paraId="4780E70E" w14:textId="07F5F2A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266 .10:20 p.m. to 10:24 p.m.</w:t>
      </w:r>
    </w:p>
    <w:p w14:paraId="4780E70F" w14:textId="1A972AE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267 .10:25 p.m. to 10:29 p.m.</w:t>
      </w:r>
    </w:p>
    <w:p w14:paraId="4780E710" w14:textId="72EAABF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268 .10:30 p.m. to 10:34 p.m.</w:t>
      </w:r>
    </w:p>
    <w:p w14:paraId="4780E711" w14:textId="4DE574D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269 .10:35 p.m. to 10:39 p.m.</w:t>
      </w:r>
    </w:p>
    <w:p w14:paraId="4780E712" w14:textId="6131479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270 .10:40 p.m. to 10:44 p.m.</w:t>
      </w:r>
    </w:p>
    <w:p w14:paraId="4780E713" w14:textId="4FFE444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271 .10:45 p.m. to 10:49 p.m.</w:t>
      </w:r>
    </w:p>
    <w:p w14:paraId="4780E714" w14:textId="34A2480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272 .10:50 p.m. to 10:55 p.m.</w:t>
      </w:r>
    </w:p>
    <w:p w14:paraId="4780E715" w14:textId="683831F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273 .10:55 p.m. to 10:59 p.m.</w:t>
      </w:r>
    </w:p>
    <w:p w14:paraId="4780E716" w14:textId="6EA276A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274 .11:00 p.m. to 11:04 p.m.</w:t>
      </w:r>
    </w:p>
    <w:p w14:paraId="4780E717" w14:textId="6BE1403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275 .11:05 p.m. to 11:09 p.m.</w:t>
      </w:r>
    </w:p>
    <w:p w14:paraId="4780E718" w14:textId="7483470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276 .11:10 p.m. to 11:14 p.m.</w:t>
      </w:r>
    </w:p>
    <w:p w14:paraId="4780E719" w14:textId="1137297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277 .11:15 p.m. to 11:19 p.m.</w:t>
      </w:r>
    </w:p>
    <w:p w14:paraId="4780E71A" w14:textId="60B9210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278 .11:20 p.m. to 11:24 p.m.</w:t>
      </w:r>
    </w:p>
    <w:p w14:paraId="4F61F827" w14:textId="77777777" w:rsidR="003A2724"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279 .11:25 p.m. to 11:29 p.m.</w:t>
      </w:r>
    </w:p>
    <w:p w14:paraId="4780E71C" w14:textId="7C79BFB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280 .11:30 p.m. to 11:34 p.m.</w:t>
      </w:r>
    </w:p>
    <w:p w14:paraId="4780E71D" w14:textId="10A0E98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281 .11:35 p.m. to 11:39 p.m.</w:t>
      </w:r>
    </w:p>
    <w:p w14:paraId="4780E71E" w14:textId="0404B4D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282 .11:40 p.m. to 11:44 p.m.</w:t>
      </w:r>
    </w:p>
    <w:p w14:paraId="4780E71F" w14:textId="1B716B2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283 .11:45 p.m. to 11:49 p.m.</w:t>
      </w:r>
    </w:p>
    <w:p w14:paraId="4780E720" w14:textId="36F5DD7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284 .11:50 p.m. to 11:54 p.m.</w:t>
      </w:r>
    </w:p>
    <w:p w14:paraId="4780E721" w14:textId="04ACAE9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285 .11:55 p.m. to 11:59 p.m.</w:t>
      </w:r>
    </w:p>
    <w:p w14:paraId="4780E722" w14:textId="77777777" w:rsidR="00131D3E" w:rsidRPr="00DC25DA" w:rsidRDefault="00131D3E" w:rsidP="0053032F">
      <w:pPr>
        <w:widowControl/>
        <w:rPr>
          <w:rFonts w:ascii="Courier New" w:hAnsi="Courier New" w:cs="Courier New"/>
          <w:color w:val="000000"/>
          <w:sz w:val="20"/>
          <w:szCs w:val="20"/>
        </w:rPr>
      </w:pPr>
    </w:p>
    <w:p w14:paraId="4780E723" w14:textId="65BDB21D" w:rsidR="00131D3E" w:rsidRPr="00DC25DA" w:rsidRDefault="00131D3E" w:rsidP="0053032F">
      <w:pPr>
        <w:pStyle w:val="Heading3"/>
      </w:pPr>
      <w:r w:rsidRPr="00DC25DA">
        <w:t>JWDP</w:t>
      </w:r>
      <w:r w:rsidR="003A2724" w:rsidRPr="00DC25DA">
        <w:tab/>
      </w:r>
      <w:r w:rsidR="00180627" w:rsidRPr="00DC25DA">
        <w:tab/>
      </w:r>
      <w:r w:rsidRPr="00DC25DA">
        <w:t>3</w:t>
      </w:r>
      <w:r w:rsidR="00180627" w:rsidRPr="00DC25DA">
        <w:tab/>
      </w:r>
    </w:p>
    <w:p w14:paraId="4780E724" w14:textId="21DAFD2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Time of departure for work - hour and minute</w:t>
      </w:r>
    </w:p>
    <w:p w14:paraId="4780E725" w14:textId="4F947E6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bbb .N/A (not a worker; worker who worked at</w:t>
      </w:r>
      <w:r w:rsidR="00903E1C"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home)</w:t>
      </w:r>
    </w:p>
    <w:p w14:paraId="4780E726" w14:textId="5FF3FB9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001 .12:00 a.m. to 12:29 a.m.</w:t>
      </w:r>
    </w:p>
    <w:p w14:paraId="4780E727" w14:textId="65426FE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002 .12:30 a.m. to 12:59 a.m.</w:t>
      </w:r>
    </w:p>
    <w:p w14:paraId="4780E728" w14:textId="0D04FB4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003 .1:00 a.m. to 1:29 a.m.</w:t>
      </w:r>
    </w:p>
    <w:p w14:paraId="4780E729" w14:textId="3C1D50C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004 .1:30 a.m. to 1:59 a.m.</w:t>
      </w:r>
    </w:p>
    <w:p w14:paraId="4780E72A" w14:textId="7E106AA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005 .2:00 a.m. to 2:29 a.m.</w:t>
      </w:r>
    </w:p>
    <w:p w14:paraId="4780E72B" w14:textId="4E7A489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006 .2:30 a.m. to 2:59 a.m.</w:t>
      </w:r>
    </w:p>
    <w:p w14:paraId="4780E72C" w14:textId="3465D60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007 .3:00 a.m. to 3:09 a.m.</w:t>
      </w:r>
    </w:p>
    <w:p w14:paraId="4780E72D" w14:textId="1C9E406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008 .3:10 a.m. to 3:19 a.m.</w:t>
      </w:r>
    </w:p>
    <w:p w14:paraId="4780E72E" w14:textId="58DE3A1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009 .3:20 a.m. to 3:29 a.m.</w:t>
      </w:r>
    </w:p>
    <w:p w14:paraId="4780E72F" w14:textId="787E76D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010 .3:30 a.m. to 3:39 a.m.</w:t>
      </w:r>
    </w:p>
    <w:p w14:paraId="4780E730" w14:textId="5A9CA10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011 .3:40 a.m. to 3:49 a.m.</w:t>
      </w:r>
    </w:p>
    <w:p w14:paraId="4780E731" w14:textId="694B33E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012 .3:50 a.m. to 3:59 a.m.</w:t>
      </w:r>
    </w:p>
    <w:p w14:paraId="4780E732" w14:textId="719FC57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013 .4:00 a.m. to 4:09 a.m.</w:t>
      </w:r>
    </w:p>
    <w:p w14:paraId="4780E733" w14:textId="50615F7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014 .4:10 a.m. to 4:19 a.m.</w:t>
      </w:r>
    </w:p>
    <w:p w14:paraId="4780E734" w14:textId="40BA61D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015 .4:20 a.m. to 4:29 a.m.</w:t>
      </w:r>
    </w:p>
    <w:p w14:paraId="4780E735" w14:textId="71BC7D1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016 .4:30 a.m. to 4:39 a.m.</w:t>
      </w:r>
    </w:p>
    <w:p w14:paraId="4780E736" w14:textId="3C8DD8A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017 .4:40 a.m. to 4:49 a.m.</w:t>
      </w:r>
    </w:p>
    <w:p w14:paraId="4780E737" w14:textId="18C4A9E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018 .4:50 a.m. to 4:59 a.m.</w:t>
      </w:r>
    </w:p>
    <w:p w14:paraId="4780E738" w14:textId="1BC79FB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019 .5:00 a.m. to 5:04 a.m.</w:t>
      </w:r>
    </w:p>
    <w:p w14:paraId="4780E739" w14:textId="3B5BA6C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020 .5:05 a.m. to 5:09 a.m.</w:t>
      </w:r>
    </w:p>
    <w:p w14:paraId="4780E73A" w14:textId="50A2A9D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021 .5:10 a.m. to 5:14 a.m.</w:t>
      </w:r>
    </w:p>
    <w:p w14:paraId="4780E73B" w14:textId="01BB12E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022 .5:15 a.m. to 5:19 a.m.</w:t>
      </w:r>
    </w:p>
    <w:p w14:paraId="4780E73C" w14:textId="0D34F0F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023 .5:20 a.m. to 5:24 a.m.</w:t>
      </w:r>
    </w:p>
    <w:p w14:paraId="4780E73D" w14:textId="5FAA047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024 .5:25 a.m. to 5:29 a.m.</w:t>
      </w:r>
    </w:p>
    <w:p w14:paraId="4780E73E" w14:textId="2D3F29D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025 .5:30 a.m. to 5:34 a.m.</w:t>
      </w:r>
    </w:p>
    <w:p w14:paraId="4780E73F" w14:textId="76DC1ED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026 .5:35 a.m. to 5:39 a.m.</w:t>
      </w:r>
    </w:p>
    <w:p w14:paraId="4780E740" w14:textId="0169679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027 .5:40 a.m. to 5:44 a.m.</w:t>
      </w:r>
    </w:p>
    <w:p w14:paraId="4780E741" w14:textId="76E4233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028 .5:45 a.m. to 5:49 a.m.</w:t>
      </w:r>
    </w:p>
    <w:p w14:paraId="4780E742" w14:textId="748CDE9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029 .5:50 a.m. to 5:54 a.m.</w:t>
      </w:r>
    </w:p>
    <w:p w14:paraId="4780E743" w14:textId="7EF815A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030 .5:55 a.m. to 5:59 a.m.</w:t>
      </w:r>
    </w:p>
    <w:p w14:paraId="4780E744" w14:textId="1128B49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031 .6:00 a.m. to 6:04 a.m.</w:t>
      </w:r>
    </w:p>
    <w:p w14:paraId="4780E745" w14:textId="1083DBD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032 .6:05 a.m. to 6:09 a.m.</w:t>
      </w:r>
    </w:p>
    <w:p w14:paraId="4780E746" w14:textId="7964B48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033 .6:10 a.m. to 6:14 a.m.</w:t>
      </w:r>
    </w:p>
    <w:p w14:paraId="4780E747" w14:textId="6A8CA58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034 .6:15 a.m. to 6:19 a.m.</w:t>
      </w:r>
    </w:p>
    <w:p w14:paraId="4780E748" w14:textId="5E59CCF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035 .6:20 a.m. to 6:24 a.m.</w:t>
      </w:r>
    </w:p>
    <w:p w14:paraId="4780E749" w14:textId="50BBC26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036 .6:25 a.m. to 6:29 a.m.</w:t>
      </w:r>
    </w:p>
    <w:p w14:paraId="4780E74A" w14:textId="5995C56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037 .6:30 a.m. to 6:34 a.m.</w:t>
      </w:r>
    </w:p>
    <w:p w14:paraId="4780E74B" w14:textId="6DA59C6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038 .6:35 a.m. to 6:39 a.m.</w:t>
      </w:r>
    </w:p>
    <w:p w14:paraId="4780E74C" w14:textId="0367889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039 .6:40 a.m. to 6:44 a.m.</w:t>
      </w:r>
    </w:p>
    <w:p w14:paraId="4780E74D" w14:textId="5D51D1A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040 .6:45 a.m. to 6:49 a.m.</w:t>
      </w:r>
    </w:p>
    <w:p w14:paraId="4780E74E" w14:textId="18ED8E7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041 .6:50 a.m. to 6:54 a.m.</w:t>
      </w:r>
    </w:p>
    <w:p w14:paraId="4780E74F" w14:textId="48CE6E3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042 .6:55 a.m. to 6:59 a.m.</w:t>
      </w:r>
    </w:p>
    <w:p w14:paraId="4780E750" w14:textId="1A8345C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043 .7:00 a.m. to 7:04 a.m.</w:t>
      </w:r>
    </w:p>
    <w:p w14:paraId="4780E751" w14:textId="6904969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044 .7:05 a.m. to 7:09 a.m.</w:t>
      </w:r>
    </w:p>
    <w:p w14:paraId="4780E752" w14:textId="0699A1F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045 .7:10 a.m. to 7:14 a.m.</w:t>
      </w:r>
    </w:p>
    <w:p w14:paraId="4780E753" w14:textId="7BD21D9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046 .7:15 a.m. to 7:19 a.m.</w:t>
      </w:r>
    </w:p>
    <w:p w14:paraId="3E31B1BB" w14:textId="77777777" w:rsidR="003A2724"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047 .7:20 a.m. to 7:24 a.m.</w:t>
      </w:r>
    </w:p>
    <w:p w14:paraId="4780E755" w14:textId="137C30A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048 .7:25 a.m. to 7:29 a.m.</w:t>
      </w:r>
    </w:p>
    <w:p w14:paraId="4780E756" w14:textId="011306B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049 .7:30 a.m. to 7:34 a.m.</w:t>
      </w:r>
    </w:p>
    <w:p w14:paraId="4780E757" w14:textId="3915CCF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050 .7:35 a.m. to 7:39 a.m.</w:t>
      </w:r>
    </w:p>
    <w:p w14:paraId="4780E758" w14:textId="12E976D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051 .7:40 a.m. to 7:44 a.m.</w:t>
      </w:r>
    </w:p>
    <w:p w14:paraId="4780E759" w14:textId="78E422E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052 .7:45 a.m. to 7:49 a.m.</w:t>
      </w:r>
    </w:p>
    <w:p w14:paraId="4780E75A" w14:textId="567A4F1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053 .7:50 a.m. to 7:54 a.m.</w:t>
      </w:r>
    </w:p>
    <w:p w14:paraId="4780E75B" w14:textId="62209B3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054 .7:55 a.m. to 7:59 a.m.</w:t>
      </w:r>
    </w:p>
    <w:p w14:paraId="4780E75C" w14:textId="37FFD4C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055 .8:00 a.m. to 8:04 a.m.</w:t>
      </w:r>
    </w:p>
    <w:p w14:paraId="4780E75D" w14:textId="2E4B5AD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056 .8:05 a.m. to 8:09 a.m.</w:t>
      </w:r>
    </w:p>
    <w:p w14:paraId="4780E75E" w14:textId="4CE85E9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057 .8:10 a.m. to 8:14 a.m.</w:t>
      </w:r>
    </w:p>
    <w:p w14:paraId="4780E75F" w14:textId="7775F53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058 .8:15 a.m. to 8:19 a.m.</w:t>
      </w:r>
    </w:p>
    <w:p w14:paraId="4780E760" w14:textId="4F5F4E0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059 .8:20 a.m. to 8:24 a.m.</w:t>
      </w:r>
    </w:p>
    <w:p w14:paraId="4780E761" w14:textId="4C6362D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060 .8:25 a.m. to 8:29 a.m.</w:t>
      </w:r>
    </w:p>
    <w:p w14:paraId="4780E762" w14:textId="2BCFC8F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061 .8:30 a.m. to 8:34 a.m.</w:t>
      </w:r>
    </w:p>
    <w:p w14:paraId="4780E763" w14:textId="081F500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062 .8:35 a.m. to 8:39 a.m.</w:t>
      </w:r>
    </w:p>
    <w:p w14:paraId="4780E764" w14:textId="2F6D4E3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063 .8:40 a.m. to 8:44 a.m.</w:t>
      </w:r>
    </w:p>
    <w:p w14:paraId="4780E765" w14:textId="224EF64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064 .8:45 a.m. to 8:49 a.m.</w:t>
      </w:r>
    </w:p>
    <w:p w14:paraId="4780E766" w14:textId="37CF856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065 .8:50 a.m. to 8:54 a.m.</w:t>
      </w:r>
    </w:p>
    <w:p w14:paraId="4780E767" w14:textId="4A72CB4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066 .8:55 a.m. to 8:59 a.m.</w:t>
      </w:r>
    </w:p>
    <w:p w14:paraId="4780E768" w14:textId="3185414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067 .9:00 a.m. to 9:04 a.m.</w:t>
      </w:r>
    </w:p>
    <w:p w14:paraId="4780E769" w14:textId="3705836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068 .9:05 a.m. to 9:09 a.m.</w:t>
      </w:r>
    </w:p>
    <w:p w14:paraId="4780E76A" w14:textId="1D34A04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069 .9:10 a.m. to 9:14 a.m.</w:t>
      </w:r>
    </w:p>
    <w:p w14:paraId="4780E76B" w14:textId="2401538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070 .9:15 a.m. to 9:19 a.m.</w:t>
      </w:r>
    </w:p>
    <w:p w14:paraId="4780E76C" w14:textId="05F5DE6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071 .9:20 a.m. to 9:24 a.m.</w:t>
      </w:r>
    </w:p>
    <w:p w14:paraId="4780E76D" w14:textId="7B38D34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072 .9:25 a.m. to 9:29 a.m.</w:t>
      </w:r>
    </w:p>
    <w:p w14:paraId="4780E76E" w14:textId="6BF6C75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073 .9:30 a.m. to 9:34 a.m.</w:t>
      </w:r>
    </w:p>
    <w:p w14:paraId="4780E76F" w14:textId="361BE8A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074 .9:35 a.m. to 9:39 a.m.</w:t>
      </w:r>
    </w:p>
    <w:p w14:paraId="4780E770" w14:textId="5D6C7F5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075 .9:40 a.m. to 9:44 a.m.</w:t>
      </w:r>
    </w:p>
    <w:p w14:paraId="4780E771" w14:textId="254EE94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076 .9:45 a.m. to 9:49 a.m.</w:t>
      </w:r>
    </w:p>
    <w:p w14:paraId="4780E772" w14:textId="511ECA9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077 .9:50 a.m. to 9:54 a.m.</w:t>
      </w:r>
    </w:p>
    <w:p w14:paraId="4780E773" w14:textId="4C08330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078 .9:55 a.m. to 9:59 a.m.</w:t>
      </w:r>
    </w:p>
    <w:p w14:paraId="4780E774" w14:textId="6D32606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079 .10:00 a.m. to 10:09 a.m.</w:t>
      </w:r>
    </w:p>
    <w:p w14:paraId="4780E775" w14:textId="18775F1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080 .10:10 a.m. to 10:19 a.m.</w:t>
      </w:r>
    </w:p>
    <w:p w14:paraId="4780E776" w14:textId="79C1473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081 .10:20 a.m. to 10:29 a.m.</w:t>
      </w:r>
    </w:p>
    <w:p w14:paraId="4780E777" w14:textId="7DE8FD1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082 .10:30 a.m. to 10:39 a.m.</w:t>
      </w:r>
    </w:p>
    <w:p w14:paraId="4780E778" w14:textId="2C0E92D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083 .10:40 a.m. to 10:49 a.m.</w:t>
      </w:r>
    </w:p>
    <w:p w14:paraId="4780E779" w14:textId="6595373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084 .10:50 a.m. to 10:59 a.m.</w:t>
      </w:r>
    </w:p>
    <w:p w14:paraId="4780E77A" w14:textId="2F21916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085 .11:00 a.m. to 11:09 a.m.</w:t>
      </w:r>
    </w:p>
    <w:p w14:paraId="4780E77B" w14:textId="0CCF2C2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086 .11:10 a.m. to 11:19 a.m.</w:t>
      </w:r>
    </w:p>
    <w:p w14:paraId="4780E77C" w14:textId="7B16277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087 .11:20 a.m. to 11:29 a.m.</w:t>
      </w:r>
    </w:p>
    <w:p w14:paraId="4780E77D" w14:textId="1199FDB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088 .11:30 a.m. to 11:39 a.m.</w:t>
      </w:r>
    </w:p>
    <w:p w14:paraId="4780E77E" w14:textId="4A41F9F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089 .11:40 a.m. to 11:49 a.m.</w:t>
      </w:r>
    </w:p>
    <w:p w14:paraId="4780E77F" w14:textId="40C5F55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090 .11:50 a.m. to 11:59 a.m.</w:t>
      </w:r>
    </w:p>
    <w:p w14:paraId="4780E780" w14:textId="21EE633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091 .12:00 p.m. to 12:09 p.m.</w:t>
      </w:r>
    </w:p>
    <w:p w14:paraId="4780E781" w14:textId="7EDC2DC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092 .12:10 p.m. to 12:19 p.m.</w:t>
      </w:r>
    </w:p>
    <w:p w14:paraId="4780E782" w14:textId="1E8870D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093 .12:20 p.m. to 12:29 p.m.</w:t>
      </w:r>
    </w:p>
    <w:p w14:paraId="4780E783" w14:textId="493A447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094 .12:30 p.m. to 12:39 p.m.</w:t>
      </w:r>
    </w:p>
    <w:p w14:paraId="4780E784" w14:textId="4FE0DCE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095 .12:40 p.m. to 12:49 p.m.</w:t>
      </w:r>
    </w:p>
    <w:p w14:paraId="4780E785" w14:textId="792FB32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096 .12:50 p.m. to 12:59 p.m.</w:t>
      </w:r>
    </w:p>
    <w:p w14:paraId="4780E786" w14:textId="0C71D59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097 .1:00 p.m. to 1:09 p.m.</w:t>
      </w:r>
    </w:p>
    <w:p w14:paraId="4780E787" w14:textId="1C87EF0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098 .1:10 p.m. to 1:19 p.m.</w:t>
      </w:r>
    </w:p>
    <w:p w14:paraId="4780E788" w14:textId="19CEC1D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099 .1:20 p.m. to 1:29 p.m.</w:t>
      </w:r>
    </w:p>
    <w:p w14:paraId="4780E789" w14:textId="7A00FEE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100 .1:30 p.m. to 1:39 p.m.</w:t>
      </w:r>
    </w:p>
    <w:p w14:paraId="4780E78A" w14:textId="2A5536A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101 .1:40 p.m. to 1:49 p.m.</w:t>
      </w:r>
    </w:p>
    <w:p w14:paraId="4780E78B" w14:textId="704DB73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102 .1:50 p.m. to 1:59 p.m.</w:t>
      </w:r>
    </w:p>
    <w:p w14:paraId="4780E78C" w14:textId="41AE9BF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103 .2:00 p.m. to 2:09 p.m.</w:t>
      </w:r>
    </w:p>
    <w:p w14:paraId="4780E78D" w14:textId="0AC1509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104 .2:10 p.m. to 2:19 p.m.</w:t>
      </w:r>
    </w:p>
    <w:p w14:paraId="7B6964A5" w14:textId="77777777" w:rsidR="003A2724"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105 .2:20 p.m. to 2:29 p.m.</w:t>
      </w:r>
    </w:p>
    <w:p w14:paraId="4780E78F" w14:textId="1547160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106 .2:30 p.m. to 2:39 p.m.</w:t>
      </w:r>
    </w:p>
    <w:p w14:paraId="4780E790" w14:textId="0AD90D4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107 .2:40 p.m. to 2:49 p.m.</w:t>
      </w:r>
    </w:p>
    <w:p w14:paraId="4780E791" w14:textId="7B39196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108 .2:50 p.m. to 2:59 p.m.</w:t>
      </w:r>
    </w:p>
    <w:p w14:paraId="4780E792" w14:textId="621EF99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109 .3:00 p.m. to 3:09 p.m.</w:t>
      </w:r>
    </w:p>
    <w:p w14:paraId="4780E793" w14:textId="58F9F8E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110 .3:10 p.m. to 3:19 p.m.</w:t>
      </w:r>
    </w:p>
    <w:p w14:paraId="4780E794" w14:textId="5EF0913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111 .3:20 p.m. to 3:29 p.m.</w:t>
      </w:r>
    </w:p>
    <w:p w14:paraId="4780E795" w14:textId="5E44502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112 .3:30 p.m. to 3:39 p.m.</w:t>
      </w:r>
    </w:p>
    <w:p w14:paraId="4780E796" w14:textId="5ECD80A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 .3:40 p.m. to 3:49 p.m.</w:t>
      </w:r>
    </w:p>
    <w:p w14:paraId="4780E797" w14:textId="47B57CE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114 .3:50 p.m. to 3:59 p.m.</w:t>
      </w:r>
    </w:p>
    <w:p w14:paraId="4780E798" w14:textId="54E2FDB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115 .4:00 p.m. to 4:09 p.m.</w:t>
      </w:r>
    </w:p>
    <w:p w14:paraId="4780E799" w14:textId="0EA81A5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116 .4:10 p.m. to 4:19 p.m.</w:t>
      </w:r>
    </w:p>
    <w:p w14:paraId="4780E79A" w14:textId="45982D7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117 .4:20 p.m. to 4:29 p.m.</w:t>
      </w:r>
    </w:p>
    <w:p w14:paraId="4780E79B" w14:textId="265357D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118 .4:30 p.m. to 4:39 p.m.</w:t>
      </w:r>
    </w:p>
    <w:p w14:paraId="4780E79C" w14:textId="4D34E0E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 .4:40 p.m. to 4:49 p.m.</w:t>
      </w:r>
    </w:p>
    <w:p w14:paraId="4780E79D" w14:textId="42E6CA0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120 .4:50 p.m. to 4:59 p.m.</w:t>
      </w:r>
    </w:p>
    <w:p w14:paraId="4780E79E" w14:textId="38B2941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121 .5:00 p.m. to 5:09 p.m.</w:t>
      </w:r>
    </w:p>
    <w:p w14:paraId="4780E79F" w14:textId="1756C35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122 .5:10 p.m. to 5:19 p.m.</w:t>
      </w:r>
    </w:p>
    <w:p w14:paraId="4780E7A0" w14:textId="4767FE5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123 .5:20 p.m. to 5:29 p.m.</w:t>
      </w:r>
    </w:p>
    <w:p w14:paraId="4780E7A1" w14:textId="46D6BF5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124 .5:30 p.m. to 5:39 p.m.</w:t>
      </w:r>
    </w:p>
    <w:p w14:paraId="4780E7A2" w14:textId="4FFF48E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125 .5:40 p.m. to 5:49 p.m.</w:t>
      </w:r>
    </w:p>
    <w:p w14:paraId="4780E7A3" w14:textId="17E8E08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126 .5:50 p.m. to 5:59 p.m.</w:t>
      </w:r>
    </w:p>
    <w:p w14:paraId="4780E7A4" w14:textId="0FD321D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127 .6:00 p.m. to 6:09 p.m.</w:t>
      </w:r>
    </w:p>
    <w:p w14:paraId="4780E7A5" w14:textId="141BC3E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128 .6:10 p.m. to 6:19 p.m.</w:t>
      </w:r>
    </w:p>
    <w:p w14:paraId="4780E7A6" w14:textId="4823B03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129 .6:20 p.m. to 6:29 p.m.</w:t>
      </w:r>
    </w:p>
    <w:p w14:paraId="4780E7A7" w14:textId="541460A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130 .6:30 p.m. to 6:39 p.m.</w:t>
      </w:r>
    </w:p>
    <w:p w14:paraId="4780E7A8" w14:textId="294917B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 .6:40 p.m. to 6:49 p.m.</w:t>
      </w:r>
    </w:p>
    <w:p w14:paraId="4780E7A9" w14:textId="7B2F277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 .6:50 p.m. to 6:59 p.m.</w:t>
      </w:r>
    </w:p>
    <w:p w14:paraId="4780E7AA" w14:textId="20D51AC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133 .7:00 p.m. to 7:29 p.m.</w:t>
      </w:r>
    </w:p>
    <w:p w14:paraId="4780E7AB" w14:textId="30C89EA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134 .7:30 p.m. to 7:59 p.m.</w:t>
      </w:r>
    </w:p>
    <w:p w14:paraId="4780E7AC" w14:textId="71D7336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135 .8:00 p.m. to 8:29 p.m.</w:t>
      </w:r>
    </w:p>
    <w:p w14:paraId="4780E7AD" w14:textId="12DAE2B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136 .8:30 p.m. to 8:59 p.m.</w:t>
      </w:r>
    </w:p>
    <w:p w14:paraId="4780E7AE" w14:textId="01EC273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137 .9:00 p.m. to 9:09 p.m.</w:t>
      </w:r>
    </w:p>
    <w:p w14:paraId="4780E7AF" w14:textId="6D1DB35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138 .9:10 p.m. to 9:19 p.m.</w:t>
      </w:r>
    </w:p>
    <w:p w14:paraId="4780E7B0" w14:textId="11E1165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139 .9:20 p.m. to 9:29 p.m.</w:t>
      </w:r>
    </w:p>
    <w:p w14:paraId="4780E7B1" w14:textId="3E40152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140 .9:30 p.m. to 9:39 p.m.</w:t>
      </w:r>
    </w:p>
    <w:p w14:paraId="4780E7B2" w14:textId="1A6D1C5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141 .9:40 p.m. to 9:49 p.m.</w:t>
      </w:r>
    </w:p>
    <w:p w14:paraId="4780E7B3" w14:textId="53F42DB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142 .9:50 p.m. to 9:59 p.m.</w:t>
      </w:r>
    </w:p>
    <w:p w14:paraId="4780E7B4" w14:textId="49C0BBA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143 .10:00 p.m. to 10:09 p.m.</w:t>
      </w:r>
    </w:p>
    <w:p w14:paraId="4780E7B5" w14:textId="23CDEBD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144 .10:10 p.m. to 10:19 p.m.</w:t>
      </w:r>
    </w:p>
    <w:p w14:paraId="4780E7B6" w14:textId="38142CD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145 .10:20 p.m. to 10:29 p.m.</w:t>
      </w:r>
    </w:p>
    <w:p w14:paraId="4780E7B7" w14:textId="4C5154B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146 .10:30 p.m. to 10:39 p.m.</w:t>
      </w:r>
    </w:p>
    <w:p w14:paraId="4780E7B8" w14:textId="7048EFB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147 .10:40 p.m. to 10:49 p.m.</w:t>
      </w:r>
    </w:p>
    <w:p w14:paraId="4780E7B9" w14:textId="66AA366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148 .10:50 p.m. to 10:59 p.m.</w:t>
      </w:r>
    </w:p>
    <w:p w14:paraId="4780E7BA" w14:textId="201B44F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149 .11:00 p.m. to 11:29 p.m.</w:t>
      </w:r>
    </w:p>
    <w:p w14:paraId="4780E7BB" w14:textId="0DF9A7B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150 .11:30 p.m. to 11:59 p.m.</w:t>
      </w:r>
    </w:p>
    <w:p w14:paraId="4780E7BC" w14:textId="77777777" w:rsidR="00131D3E" w:rsidRPr="00DC25DA" w:rsidRDefault="00131D3E" w:rsidP="0053032F">
      <w:pPr>
        <w:widowControl/>
        <w:rPr>
          <w:rFonts w:ascii="Courier New" w:hAnsi="Courier New" w:cs="Courier New"/>
          <w:color w:val="000000"/>
          <w:sz w:val="20"/>
          <w:szCs w:val="20"/>
        </w:rPr>
      </w:pPr>
    </w:p>
    <w:p w14:paraId="018C6773" w14:textId="77777777" w:rsidR="003A2724" w:rsidRPr="00DC25DA" w:rsidRDefault="003A2724" w:rsidP="0053032F">
      <w:pPr>
        <w:widowControl/>
        <w:autoSpaceDE/>
        <w:autoSpaceDN/>
        <w:adjustRightInd/>
        <w:rPr>
          <w:rFonts w:ascii="Courier New" w:hAnsi="Courier New" w:cs="Courier New"/>
          <w:sz w:val="20"/>
          <w:szCs w:val="20"/>
        </w:rPr>
      </w:pPr>
      <w:r w:rsidRPr="00DC25DA">
        <w:br w:type="page"/>
      </w:r>
    </w:p>
    <w:p w14:paraId="4780E7BD" w14:textId="4C18ABE9" w:rsidR="00131D3E" w:rsidRPr="00DC25DA" w:rsidRDefault="00131D3E" w:rsidP="0053032F">
      <w:pPr>
        <w:pStyle w:val="Heading3"/>
      </w:pPr>
      <w:r w:rsidRPr="00DC25DA">
        <w:lastRenderedPageBreak/>
        <w:t>LANP</w:t>
      </w:r>
      <w:r w:rsidR="00180627" w:rsidRPr="00DC25DA">
        <w:tab/>
      </w:r>
      <w:r w:rsidR="009D4DB5" w:rsidRPr="00DC25DA">
        <w:tab/>
      </w:r>
      <w:r w:rsidR="00D5488A" w:rsidRPr="00DC25DA">
        <w:t>4</w:t>
      </w:r>
      <w:r w:rsidR="00180627" w:rsidRPr="00DC25DA">
        <w:tab/>
      </w:r>
    </w:p>
    <w:p w14:paraId="4780E7BE" w14:textId="712F561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Language spoken at home</w:t>
      </w:r>
    </w:p>
    <w:p w14:paraId="2EB28853" w14:textId="77777777" w:rsidR="00A54F8B" w:rsidRPr="00C8249A" w:rsidRDefault="00180627" w:rsidP="00A54F8B">
      <w:pPr>
        <w:widowControl/>
        <w:rPr>
          <w:rFonts w:ascii="Courier New" w:hAnsi="Courier New" w:cs="Courier New"/>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54F8B" w:rsidRPr="00C8249A">
        <w:rPr>
          <w:rFonts w:ascii="Courier New" w:hAnsi="Courier New" w:cs="Courier New"/>
          <w:sz w:val="20"/>
          <w:szCs w:val="20"/>
        </w:rPr>
        <w:t>bbbb .N/A (GQ/vacant)</w:t>
      </w:r>
    </w:p>
    <w:p w14:paraId="1224A927" w14:textId="77777777" w:rsidR="00A54F8B" w:rsidRPr="00C8249A" w:rsidRDefault="00A54F8B" w:rsidP="00A54F8B">
      <w:pPr>
        <w:rPr>
          <w:rFonts w:ascii="Courier New" w:hAnsi="Courier New" w:cs="Courier New"/>
          <w:sz w:val="20"/>
          <w:szCs w:val="20"/>
        </w:rPr>
      </w:pPr>
      <w:r w:rsidRPr="00C8249A">
        <w:rPr>
          <w:rFonts w:ascii="Courier New" w:hAnsi="Courier New" w:cs="Courier New"/>
          <w:color w:val="000000"/>
          <w:sz w:val="20"/>
          <w:szCs w:val="20"/>
        </w:rPr>
        <w:tab/>
      </w:r>
      <w:r w:rsidRPr="00C8249A">
        <w:rPr>
          <w:rFonts w:ascii="Courier New" w:hAnsi="Courier New" w:cs="Courier New"/>
          <w:color w:val="000000"/>
          <w:sz w:val="20"/>
          <w:szCs w:val="20"/>
        </w:rPr>
        <w:tab/>
      </w:r>
      <w:r w:rsidRPr="00C8249A">
        <w:rPr>
          <w:rFonts w:ascii="Courier New" w:hAnsi="Courier New" w:cs="Courier New"/>
          <w:sz w:val="20"/>
          <w:szCs w:val="20"/>
        </w:rPr>
        <w:t>1000 .Jamaican Creole English</w:t>
      </w:r>
    </w:p>
    <w:p w14:paraId="2379FE35"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1025 .Other English-based Creole languages</w:t>
      </w:r>
    </w:p>
    <w:p w14:paraId="1A1A0435"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1055 .Haitian</w:t>
      </w:r>
    </w:p>
    <w:p w14:paraId="73202DA2"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1069 .Kabuverdianu</w:t>
      </w:r>
    </w:p>
    <w:p w14:paraId="34838B86"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1110 .German</w:t>
      </w:r>
    </w:p>
    <w:p w14:paraId="358C6E45"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1120 .Swiss German</w:t>
      </w:r>
    </w:p>
    <w:p w14:paraId="676F17B1"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1125 .Pennsylvania German</w:t>
      </w:r>
    </w:p>
    <w:p w14:paraId="2BECDE35"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1130 .Yiddish</w:t>
      </w:r>
    </w:p>
    <w:p w14:paraId="3915693A"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1132 .Dutch</w:t>
      </w:r>
    </w:p>
    <w:p w14:paraId="0572A4F9"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1134 .Afrikaans</w:t>
      </w:r>
    </w:p>
    <w:p w14:paraId="1A2FA233"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1140 .Swedish</w:t>
      </w:r>
    </w:p>
    <w:p w14:paraId="306E4BC8"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1141 .Danish</w:t>
      </w:r>
    </w:p>
    <w:p w14:paraId="125DF58D"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1142 .Norwegian</w:t>
      </w:r>
    </w:p>
    <w:p w14:paraId="39A1D70C"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1155 .Italian</w:t>
      </w:r>
    </w:p>
    <w:p w14:paraId="10C3C360"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1170 .French</w:t>
      </w:r>
    </w:p>
    <w:p w14:paraId="412AEF73"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1175 .Cajun French</w:t>
      </w:r>
    </w:p>
    <w:p w14:paraId="2730E3BF"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1200 .Spanish</w:t>
      </w:r>
    </w:p>
    <w:p w14:paraId="199DEF7B"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1210 .Portuguese</w:t>
      </w:r>
    </w:p>
    <w:p w14:paraId="5AF8F409"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1220 .Romanian</w:t>
      </w:r>
    </w:p>
    <w:p w14:paraId="1BB6D982"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1231 .Irish</w:t>
      </w:r>
    </w:p>
    <w:p w14:paraId="041A4207" w14:textId="77777777" w:rsidR="00A54F8B" w:rsidRPr="00C8249A" w:rsidRDefault="00F65E24"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r>
      <w:r w:rsidR="00A54F8B" w:rsidRPr="00C8249A">
        <w:rPr>
          <w:rFonts w:ascii="Courier New" w:hAnsi="Courier New" w:cs="Courier New"/>
          <w:sz w:val="20"/>
          <w:szCs w:val="20"/>
        </w:rPr>
        <w:t>1235 .Greek</w:t>
      </w:r>
    </w:p>
    <w:p w14:paraId="7E63B3B9"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1242 .Albanian</w:t>
      </w:r>
    </w:p>
    <w:p w14:paraId="51F2AE5A"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1250 .Russian</w:t>
      </w:r>
    </w:p>
    <w:p w14:paraId="66178D22"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1260 .Ukrainian</w:t>
      </w:r>
    </w:p>
    <w:p w14:paraId="308E3468"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1262 .Czech</w:t>
      </w:r>
    </w:p>
    <w:p w14:paraId="5A7D5890" w14:textId="77777777" w:rsidR="00A54F8B" w:rsidRPr="00C8249A" w:rsidRDefault="00A54F8B" w:rsidP="00A54F8B">
      <w:pPr>
        <w:ind w:left="720" w:firstLine="720"/>
        <w:rPr>
          <w:rFonts w:ascii="Courier New" w:hAnsi="Courier New" w:cs="Courier New"/>
          <w:sz w:val="20"/>
          <w:szCs w:val="20"/>
        </w:rPr>
      </w:pPr>
      <w:r w:rsidRPr="00C8249A">
        <w:rPr>
          <w:rFonts w:ascii="Courier New" w:hAnsi="Courier New" w:cs="Courier New"/>
          <w:sz w:val="20"/>
          <w:szCs w:val="20"/>
        </w:rPr>
        <w:t>1263 .Slovak</w:t>
      </w:r>
    </w:p>
    <w:p w14:paraId="15BB83E7"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1270 .Polish</w:t>
      </w:r>
    </w:p>
    <w:p w14:paraId="55BFE47F"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1273 .Bulgarian</w:t>
      </w:r>
    </w:p>
    <w:p w14:paraId="3DADC317"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1274 .Macedonian</w:t>
      </w:r>
    </w:p>
    <w:p w14:paraId="4E2212DC"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1275 .Serbocroatian</w:t>
      </w:r>
    </w:p>
    <w:p w14:paraId="0C3A6308"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1276 .Bosnian</w:t>
      </w:r>
    </w:p>
    <w:p w14:paraId="36F5ECF8"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1277 .Croatian</w:t>
      </w:r>
    </w:p>
    <w:p w14:paraId="1390AF60"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1278 .Serbian</w:t>
      </w:r>
    </w:p>
    <w:p w14:paraId="30A4C214"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1281 .Lithuanian</w:t>
      </w:r>
    </w:p>
    <w:p w14:paraId="3BB648B1"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1283 .Latvian</w:t>
      </w:r>
    </w:p>
    <w:p w14:paraId="5B0F7675"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1288 .Armenian</w:t>
      </w:r>
    </w:p>
    <w:p w14:paraId="7B403D44"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1290 .Farsi</w:t>
      </w:r>
    </w:p>
    <w:p w14:paraId="6A7B66F1"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1292 .Dari</w:t>
      </w:r>
    </w:p>
    <w:p w14:paraId="1B291487" w14:textId="77777777" w:rsidR="00A54F8B" w:rsidRPr="00C8249A" w:rsidRDefault="00A54F8B" w:rsidP="00A54F8B">
      <w:pPr>
        <w:ind w:left="720" w:firstLine="720"/>
        <w:rPr>
          <w:rFonts w:ascii="Courier New" w:hAnsi="Courier New" w:cs="Courier New"/>
          <w:sz w:val="20"/>
          <w:szCs w:val="20"/>
        </w:rPr>
      </w:pPr>
      <w:r w:rsidRPr="00C8249A">
        <w:rPr>
          <w:rFonts w:ascii="Courier New" w:hAnsi="Courier New" w:cs="Courier New"/>
          <w:sz w:val="20"/>
          <w:szCs w:val="20"/>
        </w:rPr>
        <w:t>1315 .Kurdish</w:t>
      </w:r>
    </w:p>
    <w:p w14:paraId="120544E1"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1327 .Pashto</w:t>
      </w:r>
    </w:p>
    <w:p w14:paraId="6F302A4D"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1340 .India N.E.C.</w:t>
      </w:r>
    </w:p>
    <w:p w14:paraId="25D3BF84"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1350 .Hindi</w:t>
      </w:r>
    </w:p>
    <w:p w14:paraId="4766E206"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1360 .Urdu</w:t>
      </w:r>
    </w:p>
    <w:p w14:paraId="50F9ED6D"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1380 .Bengali</w:t>
      </w:r>
    </w:p>
    <w:p w14:paraId="1F1641FF"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1420 .Punjabi</w:t>
      </w:r>
    </w:p>
    <w:p w14:paraId="33EE8D7C"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1435 .Konkani</w:t>
      </w:r>
    </w:p>
    <w:p w14:paraId="61B68A36"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1440 .Marathi</w:t>
      </w:r>
    </w:p>
    <w:p w14:paraId="32E1345A"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1450 .Gujarati</w:t>
      </w:r>
    </w:p>
    <w:p w14:paraId="04A22868"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1500 .Nepali</w:t>
      </w:r>
    </w:p>
    <w:p w14:paraId="5BF4CABD"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1525 .Pakistan N.E.C.</w:t>
      </w:r>
    </w:p>
    <w:p w14:paraId="59128DE6"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lastRenderedPageBreak/>
        <w:tab/>
      </w:r>
      <w:r w:rsidRPr="00C8249A">
        <w:rPr>
          <w:rFonts w:ascii="Courier New" w:hAnsi="Courier New" w:cs="Courier New"/>
          <w:sz w:val="20"/>
          <w:szCs w:val="20"/>
        </w:rPr>
        <w:tab/>
        <w:t>1530 .Sinhala</w:t>
      </w:r>
    </w:p>
    <w:p w14:paraId="37DA9735"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 xml:space="preserve">1540 .Other Indo-Iranian languages </w:t>
      </w:r>
    </w:p>
    <w:p w14:paraId="57E7A03F"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1564 .Other Indo-European languages</w:t>
      </w:r>
    </w:p>
    <w:p w14:paraId="6BFB827A"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1565 .Finnish</w:t>
      </w:r>
    </w:p>
    <w:p w14:paraId="2AC96A3F"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1582 .Hungarian</w:t>
      </w:r>
    </w:p>
    <w:p w14:paraId="0BFDCA55"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1675 .Turkish</w:t>
      </w:r>
    </w:p>
    <w:p w14:paraId="2247D162"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1690 .Mongolian</w:t>
      </w:r>
    </w:p>
    <w:p w14:paraId="3838606A"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1730 .Telugu</w:t>
      </w:r>
    </w:p>
    <w:p w14:paraId="65D784BE"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1737 .Kannada</w:t>
      </w:r>
    </w:p>
    <w:p w14:paraId="180C5CBF"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1750 .Malayalam</w:t>
      </w:r>
    </w:p>
    <w:p w14:paraId="2D4EB832"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1765 .Tamil</w:t>
      </w:r>
    </w:p>
    <w:p w14:paraId="3FFD2178"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1900 .Khmer</w:t>
      </w:r>
    </w:p>
    <w:p w14:paraId="6CF9C11F"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1960 .Vietnamese</w:t>
      </w:r>
    </w:p>
    <w:p w14:paraId="4472BBDF"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1970 .Chinese</w:t>
      </w:r>
    </w:p>
    <w:p w14:paraId="009E2C5D"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2000 .Mandarin</w:t>
      </w:r>
    </w:p>
    <w:p w14:paraId="4F1890CD" w14:textId="77777777" w:rsidR="00A54F8B" w:rsidRPr="002773BA" w:rsidRDefault="00A54F8B" w:rsidP="00A54F8B">
      <w:pPr>
        <w:rPr>
          <w:rFonts w:ascii="Courier New" w:hAnsi="Courier New" w:cs="Courier New"/>
          <w:sz w:val="20"/>
          <w:szCs w:val="20"/>
          <w:lang w:val="es-MX"/>
        </w:rPr>
      </w:pPr>
      <w:r w:rsidRPr="00C8249A">
        <w:rPr>
          <w:rFonts w:ascii="Courier New" w:hAnsi="Courier New" w:cs="Courier New"/>
          <w:sz w:val="20"/>
          <w:szCs w:val="20"/>
        </w:rPr>
        <w:tab/>
      </w:r>
      <w:r w:rsidRPr="00C8249A">
        <w:rPr>
          <w:rFonts w:ascii="Courier New" w:hAnsi="Courier New" w:cs="Courier New"/>
          <w:sz w:val="20"/>
          <w:szCs w:val="20"/>
        </w:rPr>
        <w:tab/>
      </w:r>
      <w:r w:rsidRPr="002773BA">
        <w:rPr>
          <w:rFonts w:ascii="Courier New" w:hAnsi="Courier New" w:cs="Courier New"/>
          <w:sz w:val="20"/>
          <w:szCs w:val="20"/>
          <w:lang w:val="es-MX"/>
        </w:rPr>
        <w:t>2030 .Min Nan Chinese</w:t>
      </w:r>
    </w:p>
    <w:p w14:paraId="7C77D7F8" w14:textId="77777777" w:rsidR="00A54F8B" w:rsidRPr="002773BA" w:rsidRDefault="00A54F8B" w:rsidP="00A54F8B">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2050 .Cantonese</w:t>
      </w:r>
    </w:p>
    <w:p w14:paraId="1CA5460C" w14:textId="77777777" w:rsidR="00A54F8B" w:rsidRPr="002773BA" w:rsidRDefault="00A54F8B" w:rsidP="00A54F8B">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2100 .Tibetan</w:t>
      </w:r>
    </w:p>
    <w:p w14:paraId="0B7D0511" w14:textId="77777777" w:rsidR="00A54F8B" w:rsidRPr="002773BA" w:rsidRDefault="00A54F8B" w:rsidP="00A54F8B">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2160 .Burmese</w:t>
      </w:r>
    </w:p>
    <w:p w14:paraId="56381452" w14:textId="77777777" w:rsidR="00A54F8B" w:rsidRPr="00C8249A" w:rsidRDefault="00A54F8B" w:rsidP="00A54F8B">
      <w:pPr>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Pr="00C8249A">
        <w:rPr>
          <w:rFonts w:ascii="Courier New" w:hAnsi="Courier New" w:cs="Courier New"/>
          <w:sz w:val="20"/>
          <w:szCs w:val="20"/>
        </w:rPr>
        <w:t>2270 .Chin languages</w:t>
      </w:r>
    </w:p>
    <w:p w14:paraId="40708201"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2350 .Karen languages</w:t>
      </w:r>
    </w:p>
    <w:p w14:paraId="37382FA3"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2430 .Thai</w:t>
      </w:r>
    </w:p>
    <w:p w14:paraId="018860CD"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2475 .Lao</w:t>
      </w:r>
    </w:p>
    <w:p w14:paraId="67F6511E" w14:textId="77777777" w:rsidR="00A54F8B" w:rsidRPr="002773BA" w:rsidRDefault="00A54F8B" w:rsidP="00A54F8B">
      <w:pPr>
        <w:rPr>
          <w:rFonts w:ascii="Courier New" w:hAnsi="Courier New" w:cs="Courier New"/>
          <w:sz w:val="20"/>
          <w:szCs w:val="20"/>
          <w:lang w:val="es-MX"/>
        </w:rPr>
      </w:pPr>
      <w:r w:rsidRPr="00C8249A">
        <w:rPr>
          <w:rFonts w:ascii="Courier New" w:hAnsi="Courier New" w:cs="Courier New"/>
          <w:sz w:val="20"/>
          <w:szCs w:val="20"/>
        </w:rPr>
        <w:tab/>
      </w:r>
      <w:r w:rsidRPr="00C8249A">
        <w:rPr>
          <w:rFonts w:ascii="Courier New" w:hAnsi="Courier New" w:cs="Courier New"/>
          <w:sz w:val="20"/>
          <w:szCs w:val="20"/>
        </w:rPr>
        <w:tab/>
      </w:r>
      <w:r w:rsidRPr="002773BA">
        <w:rPr>
          <w:rFonts w:ascii="Courier New" w:hAnsi="Courier New" w:cs="Courier New"/>
          <w:sz w:val="20"/>
          <w:szCs w:val="20"/>
          <w:lang w:val="es-MX"/>
        </w:rPr>
        <w:t>2525 .Iu Mien</w:t>
      </w:r>
    </w:p>
    <w:p w14:paraId="6F92D206" w14:textId="77777777" w:rsidR="00A54F8B" w:rsidRPr="002773BA" w:rsidRDefault="00A54F8B" w:rsidP="00A54F8B">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2535 .Hmong</w:t>
      </w:r>
    </w:p>
    <w:p w14:paraId="6E902B96" w14:textId="77777777" w:rsidR="00A54F8B" w:rsidRPr="002773BA" w:rsidRDefault="00A54F8B" w:rsidP="00A54F8B">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2560 .Japanese</w:t>
      </w:r>
    </w:p>
    <w:p w14:paraId="2BE4F9A0" w14:textId="77777777" w:rsidR="00A54F8B" w:rsidRPr="002773BA" w:rsidRDefault="00A54F8B" w:rsidP="00A54F8B">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2575 .Korean</w:t>
      </w:r>
    </w:p>
    <w:p w14:paraId="0A494AC4" w14:textId="77777777" w:rsidR="00A54F8B" w:rsidRPr="002773BA" w:rsidRDefault="00A54F8B" w:rsidP="00A54F8B">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2715 .Malay</w:t>
      </w:r>
    </w:p>
    <w:p w14:paraId="38C5FA4D" w14:textId="77777777" w:rsidR="00A54F8B" w:rsidRPr="00C8249A" w:rsidRDefault="00A54F8B" w:rsidP="00A54F8B">
      <w:pPr>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Pr="00C8249A">
        <w:rPr>
          <w:rFonts w:ascii="Courier New" w:hAnsi="Courier New" w:cs="Courier New"/>
          <w:sz w:val="20"/>
          <w:szCs w:val="20"/>
        </w:rPr>
        <w:t>2770 .Indonesian</w:t>
      </w:r>
    </w:p>
    <w:p w14:paraId="1E201F30"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2850 .Other languages of Asia</w:t>
      </w:r>
    </w:p>
    <w:p w14:paraId="5159254A"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2910 .Filipino</w:t>
      </w:r>
    </w:p>
    <w:p w14:paraId="63F87234"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2920 .Tagalog</w:t>
      </w:r>
    </w:p>
    <w:p w14:paraId="4D422B6D"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2950 .Cebuano</w:t>
      </w:r>
    </w:p>
    <w:p w14:paraId="7E88DC12"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3150 .Ilocano</w:t>
      </w:r>
    </w:p>
    <w:p w14:paraId="636F98D2"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3190 .Other Philippine languages</w:t>
      </w:r>
    </w:p>
    <w:p w14:paraId="4B469AE9"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3220 .Chamorro</w:t>
      </w:r>
    </w:p>
    <w:p w14:paraId="6EB1C8B0"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3270 .Marshallese</w:t>
      </w:r>
    </w:p>
    <w:p w14:paraId="356D054B"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3350 .Chuukese</w:t>
      </w:r>
    </w:p>
    <w:p w14:paraId="3270E3BE"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3420 .Samoan</w:t>
      </w:r>
    </w:p>
    <w:p w14:paraId="2FDDAD2B"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3500 .Tongan</w:t>
      </w:r>
    </w:p>
    <w:p w14:paraId="6649067D"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3570 .Hawaiian</w:t>
      </w:r>
    </w:p>
    <w:p w14:paraId="1A8AC846"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3600 .Other Eastern Malayo-Polynesian languages</w:t>
      </w:r>
    </w:p>
    <w:p w14:paraId="5931D741"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4500 .Arabic</w:t>
      </w:r>
    </w:p>
    <w:p w14:paraId="681BD0CC"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4545 .Hebrew</w:t>
      </w:r>
    </w:p>
    <w:p w14:paraId="0E260970"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4560 .Assyrian Neo-Aramaic</w:t>
      </w:r>
    </w:p>
    <w:p w14:paraId="6444D3AB"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4565 .Chaldean Neo-Aramaic</w:t>
      </w:r>
    </w:p>
    <w:p w14:paraId="3F7939FD"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4590 .Amharic</w:t>
      </w:r>
    </w:p>
    <w:p w14:paraId="28B263D9"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4640 .Tigrinya</w:t>
      </w:r>
    </w:p>
    <w:p w14:paraId="5EAD3381"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4830 .Oromo</w:t>
      </w:r>
    </w:p>
    <w:p w14:paraId="359DB421"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4840 .Somali</w:t>
      </w:r>
    </w:p>
    <w:p w14:paraId="7E142EC6"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4880 .Other Afro-Asiatic languages</w:t>
      </w:r>
    </w:p>
    <w:p w14:paraId="67536B7F" w14:textId="77777777" w:rsidR="00A54F8B" w:rsidRPr="002773BA" w:rsidRDefault="00A54F8B" w:rsidP="00A54F8B">
      <w:pPr>
        <w:rPr>
          <w:rFonts w:ascii="Courier New" w:hAnsi="Courier New" w:cs="Courier New"/>
          <w:sz w:val="20"/>
          <w:szCs w:val="20"/>
          <w:lang w:val="es-MX"/>
        </w:rPr>
      </w:pPr>
      <w:r w:rsidRPr="00C8249A">
        <w:rPr>
          <w:rFonts w:ascii="Courier New" w:hAnsi="Courier New" w:cs="Courier New"/>
          <w:sz w:val="20"/>
          <w:szCs w:val="20"/>
        </w:rPr>
        <w:tab/>
      </w:r>
      <w:r w:rsidRPr="00C8249A">
        <w:rPr>
          <w:rFonts w:ascii="Courier New" w:hAnsi="Courier New" w:cs="Courier New"/>
          <w:sz w:val="20"/>
          <w:szCs w:val="20"/>
        </w:rPr>
        <w:tab/>
      </w:r>
      <w:r w:rsidRPr="002773BA">
        <w:rPr>
          <w:rFonts w:ascii="Courier New" w:hAnsi="Courier New" w:cs="Courier New"/>
          <w:sz w:val="20"/>
          <w:szCs w:val="20"/>
          <w:lang w:val="es-MX"/>
        </w:rPr>
        <w:t>4900 .Nilo-Saharan languages</w:t>
      </w:r>
    </w:p>
    <w:p w14:paraId="064FD3DD" w14:textId="77777777" w:rsidR="00A54F8B" w:rsidRPr="002773BA" w:rsidRDefault="00A54F8B" w:rsidP="00A54F8B">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5150 .Swahili</w:t>
      </w:r>
    </w:p>
    <w:p w14:paraId="3F7F67E7" w14:textId="77777777" w:rsidR="00A54F8B" w:rsidRPr="002773BA" w:rsidRDefault="00A54F8B" w:rsidP="00A54F8B">
      <w:pPr>
        <w:rPr>
          <w:rFonts w:ascii="Courier New" w:hAnsi="Courier New" w:cs="Courier New"/>
          <w:sz w:val="20"/>
          <w:szCs w:val="20"/>
          <w:lang w:val="es-MX"/>
        </w:rPr>
      </w:pPr>
      <w:r w:rsidRPr="002773BA">
        <w:rPr>
          <w:rFonts w:ascii="Courier New" w:hAnsi="Courier New" w:cs="Courier New"/>
          <w:sz w:val="20"/>
          <w:szCs w:val="20"/>
          <w:lang w:val="es-MX"/>
        </w:rPr>
        <w:lastRenderedPageBreak/>
        <w:tab/>
      </w:r>
      <w:r w:rsidRPr="002773BA">
        <w:rPr>
          <w:rFonts w:ascii="Courier New" w:hAnsi="Courier New" w:cs="Courier New"/>
          <w:sz w:val="20"/>
          <w:szCs w:val="20"/>
          <w:lang w:val="es-MX"/>
        </w:rPr>
        <w:tab/>
        <w:t>5345 .Ganda</w:t>
      </w:r>
    </w:p>
    <w:p w14:paraId="15C1DF9D" w14:textId="77777777" w:rsidR="00A54F8B" w:rsidRPr="002773BA" w:rsidRDefault="00A54F8B" w:rsidP="00A54F8B">
      <w:pPr>
        <w:rPr>
          <w:rFonts w:ascii="Courier New" w:hAnsi="Courier New" w:cs="Courier New"/>
          <w:sz w:val="20"/>
          <w:szCs w:val="20"/>
          <w:lang w:val="es-MX"/>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t>5525 .Shona</w:t>
      </w:r>
    </w:p>
    <w:p w14:paraId="49AC4394" w14:textId="77777777" w:rsidR="00A54F8B" w:rsidRPr="00C8249A" w:rsidRDefault="00A54F8B" w:rsidP="00A54F8B">
      <w:pPr>
        <w:rPr>
          <w:rFonts w:ascii="Courier New" w:hAnsi="Courier New" w:cs="Courier New"/>
          <w:sz w:val="20"/>
          <w:szCs w:val="20"/>
        </w:rPr>
      </w:pPr>
      <w:r w:rsidRPr="002773BA">
        <w:rPr>
          <w:rFonts w:ascii="Courier New" w:hAnsi="Courier New" w:cs="Courier New"/>
          <w:sz w:val="20"/>
          <w:szCs w:val="20"/>
          <w:lang w:val="es-MX"/>
        </w:rPr>
        <w:tab/>
      </w:r>
      <w:r w:rsidRPr="002773BA">
        <w:rPr>
          <w:rFonts w:ascii="Courier New" w:hAnsi="Courier New" w:cs="Courier New"/>
          <w:sz w:val="20"/>
          <w:szCs w:val="20"/>
          <w:lang w:val="es-MX"/>
        </w:rPr>
        <w:tab/>
      </w:r>
      <w:r w:rsidRPr="00C8249A">
        <w:rPr>
          <w:rFonts w:ascii="Courier New" w:hAnsi="Courier New" w:cs="Courier New"/>
          <w:sz w:val="20"/>
          <w:szCs w:val="20"/>
        </w:rPr>
        <w:t>5645 .Other Bantu languages</w:t>
      </w:r>
    </w:p>
    <w:p w14:paraId="70A971C9"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5845 .Manding languages</w:t>
      </w:r>
    </w:p>
    <w:p w14:paraId="2F7F10E0"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5900 .Other Mande languages</w:t>
      </w:r>
    </w:p>
    <w:p w14:paraId="38B727BC"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5940 .Fulah</w:t>
      </w:r>
    </w:p>
    <w:p w14:paraId="657C2046"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5950 .Wolof</w:t>
      </w:r>
    </w:p>
    <w:p w14:paraId="65EF1A7C"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6120 .Akan (incl. Twi)</w:t>
      </w:r>
    </w:p>
    <w:p w14:paraId="20D7E6F5"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6205 .Ga</w:t>
      </w:r>
    </w:p>
    <w:p w14:paraId="15C40BAA"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6230 .Gbe languages</w:t>
      </w:r>
    </w:p>
    <w:p w14:paraId="1D003740"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6290 .Yoruba</w:t>
      </w:r>
    </w:p>
    <w:p w14:paraId="2C545876"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6300 .Edoid languages</w:t>
      </w:r>
    </w:p>
    <w:p w14:paraId="3AD261E9"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6370 .Igbo</w:t>
      </w:r>
    </w:p>
    <w:p w14:paraId="34030694"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6500 .Other Niger-Congo languages</w:t>
      </w:r>
    </w:p>
    <w:p w14:paraId="73203AEC"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6795 .Other languages of Africa</w:t>
      </w:r>
    </w:p>
    <w:p w14:paraId="368163CD"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6800 .Aleut languages</w:t>
      </w:r>
    </w:p>
    <w:p w14:paraId="1CDE70E3"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6839 .Ojibwa</w:t>
      </w:r>
    </w:p>
    <w:p w14:paraId="1C9D7DE6"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6930 .Apache languages</w:t>
      </w:r>
    </w:p>
    <w:p w14:paraId="60F39454"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6933 .Navajo</w:t>
      </w:r>
    </w:p>
    <w:p w14:paraId="7B8E480F"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6936 .Kiowa-Tanoan languages</w:t>
      </w:r>
    </w:p>
    <w:p w14:paraId="1C6F56B8"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7019 .Dakota languages</w:t>
      </w:r>
    </w:p>
    <w:p w14:paraId="765EA0A4"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7032 .Muskogean languages</w:t>
      </w:r>
    </w:p>
    <w:p w14:paraId="27459E94"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7039 .Keres</w:t>
      </w:r>
    </w:p>
    <w:p w14:paraId="34E155EE"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7050 .Cherokee</w:t>
      </w:r>
    </w:p>
    <w:p w14:paraId="43AA4DD9"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7059 .Zuni</w:t>
      </w:r>
    </w:p>
    <w:p w14:paraId="7779551F"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7060 .Uto-Aztecan languages</w:t>
      </w:r>
    </w:p>
    <w:p w14:paraId="04C3778F"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7124 .Other Native North American languages</w:t>
      </w:r>
    </w:p>
    <w:p w14:paraId="59CE4EA3" w14:textId="77777777" w:rsidR="00A54F8B" w:rsidRPr="00C8249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7300 .Other Central and South American languages</w:t>
      </w:r>
    </w:p>
    <w:p w14:paraId="2D1E649D" w14:textId="337994B1" w:rsidR="00F65E24" w:rsidRPr="00DC25DA" w:rsidRDefault="00A54F8B" w:rsidP="00A54F8B">
      <w:pPr>
        <w:rPr>
          <w:rFonts w:ascii="Courier New" w:hAnsi="Courier New" w:cs="Courier New"/>
          <w:sz w:val="20"/>
          <w:szCs w:val="20"/>
        </w:rPr>
      </w:pPr>
      <w:r w:rsidRPr="00C8249A">
        <w:rPr>
          <w:rFonts w:ascii="Courier New" w:hAnsi="Courier New" w:cs="Courier New"/>
          <w:sz w:val="20"/>
          <w:szCs w:val="20"/>
        </w:rPr>
        <w:tab/>
      </w:r>
      <w:r w:rsidRPr="00C8249A">
        <w:rPr>
          <w:rFonts w:ascii="Courier New" w:hAnsi="Courier New" w:cs="Courier New"/>
          <w:sz w:val="20"/>
          <w:szCs w:val="20"/>
        </w:rPr>
        <w:tab/>
        <w:t>9999 .Other and unspecified languages</w:t>
      </w:r>
      <w:r w:rsidR="00F65E24" w:rsidRPr="00DC25DA">
        <w:rPr>
          <w:rFonts w:ascii="Courier New" w:hAnsi="Courier New" w:cs="Courier New"/>
          <w:sz w:val="20"/>
          <w:szCs w:val="20"/>
        </w:rPr>
        <w:tab/>
      </w:r>
      <w:r w:rsidR="00F65E24" w:rsidRPr="00DC25DA">
        <w:rPr>
          <w:rFonts w:ascii="Courier New" w:hAnsi="Courier New" w:cs="Courier New"/>
          <w:sz w:val="20"/>
          <w:szCs w:val="20"/>
        </w:rPr>
        <w:tab/>
      </w:r>
    </w:p>
    <w:p w14:paraId="2161356F" w14:textId="466B2CF3" w:rsidR="00F25411" w:rsidRPr="00DC25DA" w:rsidRDefault="00F25411" w:rsidP="0053032F">
      <w:pPr>
        <w:widowControl/>
        <w:rPr>
          <w:rFonts w:ascii="Courier New" w:hAnsi="Courier New" w:cs="Courier New"/>
          <w:color w:val="000000"/>
          <w:sz w:val="20"/>
          <w:szCs w:val="20"/>
        </w:rPr>
      </w:pPr>
    </w:p>
    <w:p w14:paraId="4780E831" w14:textId="77777777" w:rsidR="00131D3E" w:rsidRPr="00DC25DA" w:rsidRDefault="00131D3E" w:rsidP="0053032F">
      <w:pPr>
        <w:widowControl/>
        <w:rPr>
          <w:rFonts w:ascii="Courier New" w:hAnsi="Courier New" w:cs="Courier New"/>
          <w:color w:val="000000"/>
          <w:sz w:val="20"/>
          <w:szCs w:val="20"/>
        </w:rPr>
      </w:pPr>
    </w:p>
    <w:p w14:paraId="4780E832" w14:textId="3EE0C733" w:rsidR="00131D3E" w:rsidRPr="00DC25DA" w:rsidRDefault="00131D3E" w:rsidP="0053032F">
      <w:pPr>
        <w:pStyle w:val="Heading3"/>
      </w:pPr>
      <w:r w:rsidRPr="00DC25DA">
        <w:t>MIGPUMA</w:t>
      </w:r>
      <w:r w:rsidR="00180627" w:rsidRPr="00DC25DA">
        <w:tab/>
      </w:r>
      <w:r w:rsidRPr="00DC25DA">
        <w:t>5</w:t>
      </w:r>
      <w:r w:rsidR="00180627" w:rsidRPr="00DC25DA">
        <w:tab/>
      </w:r>
    </w:p>
    <w:p w14:paraId="4780E833" w14:textId="479C41D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Migration PUMA</w:t>
      </w:r>
      <w:r w:rsidR="00256677" w:rsidRPr="00DC25DA">
        <w:rPr>
          <w:rFonts w:ascii="Courier New" w:hAnsi="Courier New" w:cs="Courier New"/>
          <w:color w:val="000000"/>
          <w:sz w:val="20"/>
          <w:szCs w:val="20"/>
        </w:rPr>
        <w:t xml:space="preserve"> based on 2010 Census </w:t>
      </w:r>
      <w:r w:rsidR="00FE4666" w:rsidRPr="00DC25DA">
        <w:rPr>
          <w:rFonts w:ascii="Courier New" w:hAnsi="Courier New" w:cs="Courier New"/>
          <w:color w:val="000000"/>
          <w:sz w:val="20"/>
          <w:szCs w:val="20"/>
        </w:rPr>
        <w:t>definition</w:t>
      </w:r>
    </w:p>
    <w:p w14:paraId="4780E834" w14:textId="272F95D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bbbbb </w:t>
      </w:r>
      <w:r w:rsidR="0058452D"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.N/A (person less than 1 year old/lived in</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835" w14:textId="5499B13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58452D" w:rsidRPr="00DC25DA">
        <w:rPr>
          <w:rFonts w:ascii="Courier New" w:hAnsi="Courier New" w:cs="Courier New"/>
          <w:color w:val="000000"/>
          <w:sz w:val="20"/>
          <w:szCs w:val="20"/>
        </w:rPr>
        <w:tab/>
      </w:r>
      <w:r w:rsidR="0058452D"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 xml:space="preserve">.same house 1 year ago) </w:t>
      </w:r>
    </w:p>
    <w:p w14:paraId="4780E836" w14:textId="2B72224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00001 </w:t>
      </w:r>
      <w:r w:rsidR="0058452D"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.Did not live in the United States or in Puerto</w:t>
      </w:r>
    </w:p>
    <w:p w14:paraId="4780E837" w14:textId="1CB6CA0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58452D" w:rsidRPr="00DC25DA">
        <w:rPr>
          <w:rFonts w:ascii="Courier New" w:hAnsi="Courier New" w:cs="Courier New"/>
          <w:color w:val="000000"/>
          <w:sz w:val="20"/>
          <w:szCs w:val="20"/>
        </w:rPr>
        <w:tab/>
      </w:r>
      <w:r w:rsidR="0058452D"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.Rico one year ago</w:t>
      </w:r>
    </w:p>
    <w:p w14:paraId="4780E838" w14:textId="5F74BE5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00002 </w:t>
      </w:r>
      <w:r w:rsidR="0058452D"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.Lived in Puerto Rico one year ago and current</w:t>
      </w:r>
    </w:p>
    <w:p w14:paraId="4780E839" w14:textId="67666D1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58452D" w:rsidRPr="00DC25DA">
        <w:rPr>
          <w:rFonts w:ascii="Courier New" w:hAnsi="Courier New" w:cs="Courier New"/>
          <w:color w:val="000000"/>
          <w:sz w:val="20"/>
          <w:szCs w:val="20"/>
        </w:rPr>
        <w:tab/>
      </w:r>
      <w:r w:rsidR="0058452D"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.residence is in the U.S.</w:t>
      </w:r>
    </w:p>
    <w:p w14:paraId="4780E83B" w14:textId="31F47C93" w:rsidR="00B94EBD"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8518BE" w:rsidRPr="00DC25DA">
        <w:rPr>
          <w:rFonts w:ascii="Courier New" w:hAnsi="Courier New" w:cs="Shruti"/>
          <w:sz w:val="20"/>
          <w:szCs w:val="20"/>
        </w:rPr>
        <w:t>00100..70100</w:t>
      </w:r>
      <w:r w:rsidR="00E07DD0" w:rsidRPr="00DC25DA">
        <w:rPr>
          <w:rFonts w:ascii="Courier New" w:hAnsi="Courier New" w:cs="Shruti"/>
          <w:sz w:val="20"/>
          <w:szCs w:val="20"/>
        </w:rPr>
        <w:t xml:space="preserve"> </w:t>
      </w:r>
      <w:r w:rsidR="00131D3E" w:rsidRPr="00DC25DA">
        <w:rPr>
          <w:rFonts w:ascii="Courier New" w:hAnsi="Courier New" w:cs="Courier New"/>
          <w:color w:val="000000"/>
          <w:sz w:val="20"/>
          <w:szCs w:val="20"/>
        </w:rPr>
        <w:t>.Assigned Migration PUMA. Use with MIGSP.</w:t>
      </w:r>
    </w:p>
    <w:p w14:paraId="4780E83C" w14:textId="77777777" w:rsidR="00131D3E" w:rsidRPr="00DC25DA" w:rsidRDefault="00131D3E" w:rsidP="0053032F">
      <w:pPr>
        <w:widowControl/>
        <w:rPr>
          <w:rFonts w:ascii="Courier New" w:hAnsi="Courier New" w:cs="Courier New"/>
          <w:color w:val="000000"/>
          <w:sz w:val="20"/>
          <w:szCs w:val="20"/>
        </w:rPr>
      </w:pPr>
    </w:p>
    <w:p w14:paraId="4780E83D" w14:textId="5C6AB746" w:rsidR="00131D3E" w:rsidRPr="00DC25DA" w:rsidRDefault="00131D3E" w:rsidP="0053032F">
      <w:pPr>
        <w:pStyle w:val="Heading3"/>
      </w:pPr>
      <w:r w:rsidRPr="00DC25DA">
        <w:t>MIGSP</w:t>
      </w:r>
      <w:r w:rsidR="00180627" w:rsidRPr="00DC25DA">
        <w:tab/>
      </w:r>
      <w:r w:rsidR="009D4DB5" w:rsidRPr="00DC25DA">
        <w:tab/>
      </w:r>
      <w:r w:rsidRPr="00DC25DA">
        <w:t>3</w:t>
      </w:r>
      <w:r w:rsidR="00180627" w:rsidRPr="00DC25DA">
        <w:tab/>
      </w:r>
    </w:p>
    <w:p w14:paraId="4780E83E" w14:textId="7117358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Migration recode - State or foreign country code</w:t>
      </w:r>
    </w:p>
    <w:p w14:paraId="4780E83F" w14:textId="3C208CF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bbb .N/A (person less than 1 year old/lived in</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840" w14:textId="33E5930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F4752"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.same house 1 year ago)</w:t>
      </w:r>
    </w:p>
    <w:p w14:paraId="4780E841" w14:textId="33C557F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001 .Alabama/AL</w:t>
      </w:r>
    </w:p>
    <w:p w14:paraId="4780E842" w14:textId="0BF096F0" w:rsidR="00131D3E" w:rsidRPr="002773BA" w:rsidRDefault="00180627" w:rsidP="0053032F">
      <w:pPr>
        <w:widowControl/>
        <w:rPr>
          <w:rFonts w:ascii="Courier New" w:hAnsi="Courier New" w:cs="Courier New"/>
          <w:color w:val="000000"/>
          <w:sz w:val="20"/>
          <w:szCs w:val="20"/>
          <w:lang w:val="es-MX"/>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2773BA">
        <w:rPr>
          <w:rFonts w:ascii="Courier New" w:hAnsi="Courier New" w:cs="Courier New"/>
          <w:color w:val="000000"/>
          <w:sz w:val="20"/>
          <w:szCs w:val="20"/>
          <w:lang w:val="es-MX"/>
        </w:rPr>
        <w:t>002 .Alaska/AK</w:t>
      </w:r>
    </w:p>
    <w:p w14:paraId="4780E843" w14:textId="1C71E1EB" w:rsidR="00131D3E" w:rsidRPr="002773BA" w:rsidRDefault="00180627" w:rsidP="0053032F">
      <w:pPr>
        <w:widowControl/>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004 .Arizona/AZ</w:t>
      </w:r>
    </w:p>
    <w:p w14:paraId="4780E844" w14:textId="5FF4C036" w:rsidR="00131D3E" w:rsidRPr="002773BA" w:rsidRDefault="00180627" w:rsidP="0053032F">
      <w:pPr>
        <w:widowControl/>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005 .Arkansas/AR</w:t>
      </w:r>
    </w:p>
    <w:p w14:paraId="4BB0EF1E" w14:textId="77777777" w:rsidR="009D4DB5" w:rsidRPr="00DC25DA" w:rsidRDefault="00180627" w:rsidP="0053032F">
      <w:pPr>
        <w:widowControl/>
        <w:rPr>
          <w:rFonts w:ascii="Courier New" w:hAnsi="Courier New" w:cs="Courier New"/>
          <w:color w:val="000000"/>
          <w:sz w:val="20"/>
          <w:szCs w:val="20"/>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DC25DA">
        <w:rPr>
          <w:rFonts w:ascii="Courier New" w:hAnsi="Courier New" w:cs="Courier New"/>
          <w:color w:val="000000"/>
          <w:sz w:val="20"/>
          <w:szCs w:val="20"/>
        </w:rPr>
        <w:t>006 .California/CA</w:t>
      </w:r>
    </w:p>
    <w:p w14:paraId="4780E846" w14:textId="5DD22AF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008 .Colorado/CO</w:t>
      </w:r>
    </w:p>
    <w:p w14:paraId="4780E847" w14:textId="2CEAAA8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009 .Connecticut/CT</w:t>
      </w:r>
    </w:p>
    <w:p w14:paraId="4780E848" w14:textId="232F682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010 .Delaware/DE</w:t>
      </w:r>
    </w:p>
    <w:p w14:paraId="4780E849" w14:textId="6945757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011 .District of Columbia/DC</w:t>
      </w:r>
    </w:p>
    <w:p w14:paraId="4780E84A" w14:textId="339EE15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012 .Florida/FL</w:t>
      </w:r>
    </w:p>
    <w:p w14:paraId="4780E84B" w14:textId="1E91D0D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013 .Georgia/GA</w:t>
      </w:r>
    </w:p>
    <w:p w14:paraId="4780E84C" w14:textId="604518A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015 .Hawaii/HI</w:t>
      </w:r>
    </w:p>
    <w:p w14:paraId="4780E84D" w14:textId="7B3391C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016 .Idaho/ID</w:t>
      </w:r>
    </w:p>
    <w:p w14:paraId="4780E84E" w14:textId="54385C4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017 .Illinois/IL</w:t>
      </w:r>
    </w:p>
    <w:p w14:paraId="4780E84F" w14:textId="66F94E1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018 .Indiana/IN</w:t>
      </w:r>
    </w:p>
    <w:p w14:paraId="4780E850" w14:textId="560BF55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019 .Iowa/IA</w:t>
      </w:r>
    </w:p>
    <w:p w14:paraId="4780E851" w14:textId="2731CC9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020 .Kansas/KS</w:t>
      </w:r>
    </w:p>
    <w:p w14:paraId="4780E852" w14:textId="083B2B4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021 .Kentucky/KY</w:t>
      </w:r>
    </w:p>
    <w:p w14:paraId="4780E853" w14:textId="3A4422A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022 .Louisiana/LA</w:t>
      </w:r>
    </w:p>
    <w:p w14:paraId="4780E854" w14:textId="12C3FAB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023 .Maine/ME</w:t>
      </w:r>
    </w:p>
    <w:p w14:paraId="4780E855" w14:textId="5EFB33B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024 .Maryland/MD</w:t>
      </w:r>
    </w:p>
    <w:p w14:paraId="4780E856" w14:textId="26EA106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025 .Massachusetts/MA</w:t>
      </w:r>
    </w:p>
    <w:p w14:paraId="4780E857" w14:textId="16C0CC6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026 .Michigan/MI</w:t>
      </w:r>
    </w:p>
    <w:p w14:paraId="4780E858" w14:textId="25B5A33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027 .Minnesota/MN</w:t>
      </w:r>
    </w:p>
    <w:p w14:paraId="4780E859" w14:textId="6DD33CA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028 .Mississippi/MS</w:t>
      </w:r>
    </w:p>
    <w:p w14:paraId="4780E85A" w14:textId="7518718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029 .Missouri/MO</w:t>
      </w:r>
    </w:p>
    <w:p w14:paraId="4780E85B" w14:textId="0359477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030 .Montana/MT</w:t>
      </w:r>
    </w:p>
    <w:p w14:paraId="4780E85C" w14:textId="79700EF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031 .Nebraska/NE</w:t>
      </w:r>
    </w:p>
    <w:p w14:paraId="4780E85D" w14:textId="4AC8AE7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032 .Nevada/NV</w:t>
      </w:r>
    </w:p>
    <w:p w14:paraId="4780E85E" w14:textId="5236872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033 .New Hampshire/NH</w:t>
      </w:r>
    </w:p>
    <w:p w14:paraId="4780E85F" w14:textId="4D3800B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034 .New Jersey/NJ</w:t>
      </w:r>
    </w:p>
    <w:p w14:paraId="4780E860" w14:textId="5257520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035 .New Mexico/NM</w:t>
      </w:r>
    </w:p>
    <w:p w14:paraId="4780E861" w14:textId="2AAD2A2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036 .New York/NY</w:t>
      </w:r>
    </w:p>
    <w:p w14:paraId="4780E862" w14:textId="44D44EA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037 .North Carolina/NC</w:t>
      </w:r>
    </w:p>
    <w:p w14:paraId="4780E863" w14:textId="1227A25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038 .North Dakota/ND</w:t>
      </w:r>
    </w:p>
    <w:p w14:paraId="4780E864" w14:textId="4ED8898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039 .Ohio/OH</w:t>
      </w:r>
    </w:p>
    <w:p w14:paraId="4780E865" w14:textId="5321232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040 .Oklahoma/OK</w:t>
      </w:r>
    </w:p>
    <w:p w14:paraId="4780E866" w14:textId="3AB358F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041 .Oregon/OR</w:t>
      </w:r>
    </w:p>
    <w:p w14:paraId="4780E867" w14:textId="35C8D98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042 .Pennsylvania/PA</w:t>
      </w:r>
    </w:p>
    <w:p w14:paraId="4780E868" w14:textId="4C2BB11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044 .Rhode Island/RI</w:t>
      </w:r>
    </w:p>
    <w:p w14:paraId="4780E869" w14:textId="6AF7D4F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045 .South Carolina/SC</w:t>
      </w:r>
    </w:p>
    <w:p w14:paraId="4780E86A" w14:textId="161B957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046 .South Dakota/SD</w:t>
      </w:r>
    </w:p>
    <w:p w14:paraId="4780E86B" w14:textId="02ADF39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047 .Tennessee/TN</w:t>
      </w:r>
    </w:p>
    <w:p w14:paraId="4780E86C" w14:textId="2FD7029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048 .Texas/TX</w:t>
      </w:r>
    </w:p>
    <w:p w14:paraId="4780E86D" w14:textId="26072B0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049 .Utah/UT</w:t>
      </w:r>
    </w:p>
    <w:p w14:paraId="4780E86E" w14:textId="41DB7F81"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050 .Vermont/VT</w:t>
      </w:r>
    </w:p>
    <w:p w14:paraId="4780E86F" w14:textId="4124E84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051 .Virginia/VA</w:t>
      </w:r>
    </w:p>
    <w:p w14:paraId="4780E870" w14:textId="7750ACDA"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053 .Washington/WA</w:t>
      </w:r>
    </w:p>
    <w:p w14:paraId="4780E871" w14:textId="5026AB4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054 .West Virginia/WV</w:t>
      </w:r>
    </w:p>
    <w:p w14:paraId="4780E872" w14:textId="28F21F8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055 .Wisconsin/WI</w:t>
      </w:r>
    </w:p>
    <w:p w14:paraId="4780E873" w14:textId="0A8CB32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056 .Wyoming/WY</w:t>
      </w:r>
    </w:p>
    <w:p w14:paraId="4780E874" w14:textId="5829022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072 .Puerto Rico</w:t>
      </w:r>
    </w:p>
    <w:p w14:paraId="4780E875" w14:textId="18DB125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109 .France</w:t>
      </w:r>
    </w:p>
    <w:p w14:paraId="4780E876" w14:textId="6E873E9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110 .Germany</w:t>
      </w:r>
    </w:p>
    <w:p w14:paraId="4780E877" w14:textId="7BE30898"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111 .Northern Europe, Not Specified</w:t>
      </w:r>
    </w:p>
    <w:p w14:paraId="4780E878" w14:textId="1E76CEF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 .Eastern Europe, Not Specified</w:t>
      </w:r>
    </w:p>
    <w:p w14:paraId="4780E879" w14:textId="3BEDEE87" w:rsidR="00A12E09" w:rsidRPr="00DC25DA" w:rsidRDefault="00A12E09"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114 .</w:t>
      </w:r>
      <w:r w:rsidR="00030882" w:rsidRPr="00DC25DA">
        <w:rPr>
          <w:rFonts w:ascii="Courier New" w:hAnsi="Courier New" w:cs="Courier New"/>
          <w:color w:val="000000"/>
          <w:sz w:val="20"/>
          <w:szCs w:val="20"/>
        </w:rPr>
        <w:t xml:space="preserve">Western Europe or </w:t>
      </w:r>
      <w:r w:rsidRPr="00DC25DA">
        <w:rPr>
          <w:rFonts w:ascii="Courier New" w:hAnsi="Courier New" w:cs="Courier New"/>
          <w:color w:val="000000"/>
          <w:sz w:val="20"/>
          <w:szCs w:val="20"/>
        </w:rPr>
        <w:t>Other Europe, Not Specified</w:t>
      </w:r>
    </w:p>
    <w:p w14:paraId="4780E87A" w14:textId="0AF48E56"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120 .Italy</w:t>
      </w:r>
    </w:p>
    <w:p w14:paraId="4780E87B" w14:textId="2740B6D2" w:rsidR="00A12E09" w:rsidRPr="00DC25DA" w:rsidRDefault="00A12E09"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134 .Spain</w:t>
      </w:r>
    </w:p>
    <w:p w14:paraId="4780E87C" w14:textId="57860C8B"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138 .United Kingdom, Excluding England</w:t>
      </w:r>
    </w:p>
    <w:p w14:paraId="4780E87D" w14:textId="1925B85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139 .England</w:t>
      </w:r>
    </w:p>
    <w:p w14:paraId="2E664A5D" w14:textId="77777777" w:rsidR="009D4DB5"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D96E8F" w:rsidRPr="00DC25DA">
        <w:rPr>
          <w:rFonts w:ascii="Courier New" w:hAnsi="Courier New" w:cs="Courier New"/>
          <w:color w:val="000000"/>
          <w:sz w:val="20"/>
          <w:szCs w:val="20"/>
        </w:rPr>
        <w:t>163 .Russia</w:t>
      </w:r>
    </w:p>
    <w:p w14:paraId="4780E87F" w14:textId="145AA550" w:rsidR="00A12E09" w:rsidRPr="00DC25DA" w:rsidRDefault="009D4DB5"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00A12E09" w:rsidRPr="00DC25DA">
        <w:rPr>
          <w:rFonts w:ascii="Courier New" w:hAnsi="Courier New" w:cs="Courier New"/>
          <w:color w:val="000000"/>
          <w:sz w:val="20"/>
          <w:szCs w:val="20"/>
        </w:rPr>
        <w:t>200 .Afghanistan</w:t>
      </w:r>
    </w:p>
    <w:p w14:paraId="4780E880" w14:textId="2177CEA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207 .China, Hong Kong</w:t>
      </w:r>
      <w:r w:rsidR="00A12E09" w:rsidRPr="00DC25DA">
        <w:rPr>
          <w:rFonts w:ascii="Courier New" w:hAnsi="Courier New" w:cs="Courier New"/>
          <w:color w:val="000000"/>
          <w:sz w:val="20"/>
          <w:szCs w:val="20"/>
        </w:rPr>
        <w:t>, Macau</w:t>
      </w:r>
      <w:r w:rsidR="00131D3E" w:rsidRPr="00DC25DA">
        <w:rPr>
          <w:rFonts w:ascii="Courier New" w:hAnsi="Courier New" w:cs="Courier New"/>
          <w:color w:val="000000"/>
          <w:sz w:val="20"/>
          <w:szCs w:val="20"/>
        </w:rPr>
        <w:t xml:space="preserve"> &amp; Paracel Islands</w:t>
      </w:r>
    </w:p>
    <w:p w14:paraId="4780E881" w14:textId="0141224F" w:rsidR="00131D3E" w:rsidRPr="002773BA" w:rsidRDefault="00180627" w:rsidP="0053032F">
      <w:pPr>
        <w:widowControl/>
        <w:rPr>
          <w:rFonts w:ascii="Courier New" w:hAnsi="Courier New" w:cs="Courier New"/>
          <w:color w:val="000000"/>
          <w:sz w:val="20"/>
          <w:szCs w:val="20"/>
          <w:lang w:val="es-MX"/>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2773BA">
        <w:rPr>
          <w:rFonts w:ascii="Courier New" w:hAnsi="Courier New" w:cs="Courier New"/>
          <w:color w:val="000000"/>
          <w:sz w:val="20"/>
          <w:szCs w:val="20"/>
          <w:lang w:val="es-MX"/>
        </w:rPr>
        <w:t>210 .India</w:t>
      </w:r>
    </w:p>
    <w:p w14:paraId="4780E882" w14:textId="0A32A771" w:rsidR="00131D3E" w:rsidRPr="002773BA" w:rsidRDefault="00180627" w:rsidP="0053032F">
      <w:pPr>
        <w:widowControl/>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213 .Iraq</w:t>
      </w:r>
    </w:p>
    <w:p w14:paraId="4780E883" w14:textId="5E25E181" w:rsidR="00131D3E" w:rsidRPr="002773BA" w:rsidRDefault="00180627" w:rsidP="0053032F">
      <w:pPr>
        <w:widowControl/>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215 .Japan</w:t>
      </w:r>
    </w:p>
    <w:p w14:paraId="4780E884" w14:textId="7E02F002" w:rsidR="00131D3E" w:rsidRPr="002773BA" w:rsidRDefault="00180627" w:rsidP="0053032F">
      <w:pPr>
        <w:widowControl/>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217 .Korea</w:t>
      </w:r>
    </w:p>
    <w:p w14:paraId="4780E885" w14:textId="23F92ED4" w:rsidR="00C55F30" w:rsidRPr="002773BA" w:rsidRDefault="00C55F30" w:rsidP="0053032F">
      <w:pPr>
        <w:widowControl/>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00180627"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229 .Nepal</w:t>
      </w:r>
    </w:p>
    <w:p w14:paraId="4780E886" w14:textId="1DBAB20A" w:rsidR="00C55F30" w:rsidRPr="002773BA" w:rsidRDefault="00C55F30" w:rsidP="0053032F">
      <w:pPr>
        <w:widowControl/>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00180627"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231 .Pakistan</w:t>
      </w:r>
    </w:p>
    <w:p w14:paraId="4780E887" w14:textId="13640CDE" w:rsidR="00131D3E" w:rsidRPr="00DC25DA" w:rsidRDefault="00180627" w:rsidP="0053032F">
      <w:pPr>
        <w:widowControl/>
        <w:rPr>
          <w:rFonts w:ascii="Courier New" w:hAnsi="Courier New" w:cs="Courier New"/>
          <w:color w:val="000000"/>
          <w:sz w:val="20"/>
          <w:szCs w:val="20"/>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DC25DA">
        <w:rPr>
          <w:rFonts w:ascii="Courier New" w:hAnsi="Courier New" w:cs="Courier New"/>
          <w:color w:val="000000"/>
          <w:sz w:val="20"/>
          <w:szCs w:val="20"/>
        </w:rPr>
        <w:t>233 .Philippines</w:t>
      </w:r>
    </w:p>
    <w:p w14:paraId="4780E888" w14:textId="08ED48C4" w:rsidR="00C55F30" w:rsidRPr="00DC25DA" w:rsidRDefault="00C55F30"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235 .Saudi Arabia</w:t>
      </w:r>
    </w:p>
    <w:p w14:paraId="4780E889" w14:textId="5834BED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240 .Taiwan</w:t>
      </w:r>
    </w:p>
    <w:p w14:paraId="4780E88A" w14:textId="1E77E27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242 .Thailand</w:t>
      </w:r>
    </w:p>
    <w:p w14:paraId="4780E88B" w14:textId="20AAD5B9" w:rsidR="00C55F30" w:rsidRPr="00DC25DA" w:rsidRDefault="00C55F30"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243 .Turkey</w:t>
      </w:r>
    </w:p>
    <w:p w14:paraId="4780E88C" w14:textId="0DD098B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247 .Vietnam</w:t>
      </w:r>
    </w:p>
    <w:p w14:paraId="4780E88D" w14:textId="4A6AA09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251 .Eastern Asia, Not Specified</w:t>
      </w:r>
    </w:p>
    <w:p w14:paraId="4780E88E" w14:textId="6CF6F5E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252 .Western Asia, Not Specified</w:t>
      </w:r>
    </w:p>
    <w:p w14:paraId="4780E88F" w14:textId="29372B3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253 .South Central Asia or Asia, Not Specified</w:t>
      </w:r>
    </w:p>
    <w:p w14:paraId="4780E890" w14:textId="1342C34F" w:rsidR="00131D3E" w:rsidRPr="002773BA" w:rsidRDefault="00180627" w:rsidP="0053032F">
      <w:pPr>
        <w:widowControl/>
        <w:rPr>
          <w:rFonts w:ascii="Courier New" w:hAnsi="Courier New" w:cs="Courier New"/>
          <w:color w:val="000000"/>
          <w:sz w:val="20"/>
          <w:szCs w:val="20"/>
          <w:lang w:val="es-MX"/>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2773BA">
        <w:rPr>
          <w:rFonts w:ascii="Courier New" w:hAnsi="Courier New" w:cs="Courier New"/>
          <w:color w:val="000000"/>
          <w:sz w:val="20"/>
          <w:szCs w:val="20"/>
          <w:lang w:val="es-MX"/>
        </w:rPr>
        <w:t>301 .Canada</w:t>
      </w:r>
    </w:p>
    <w:p w14:paraId="4780E891" w14:textId="002ED241" w:rsidR="00131D3E" w:rsidRPr="002773BA" w:rsidRDefault="00180627" w:rsidP="0053032F">
      <w:pPr>
        <w:widowControl/>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303 .Mexico</w:t>
      </w:r>
    </w:p>
    <w:p w14:paraId="4780E892" w14:textId="295D3A73" w:rsidR="00131D3E" w:rsidRPr="002773BA" w:rsidRDefault="00180627" w:rsidP="0053032F">
      <w:pPr>
        <w:widowControl/>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312 .El Salvador</w:t>
      </w:r>
    </w:p>
    <w:p w14:paraId="4780E893" w14:textId="00098C04" w:rsidR="00131D3E" w:rsidRPr="002773BA" w:rsidRDefault="00180627" w:rsidP="0053032F">
      <w:pPr>
        <w:widowControl/>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313 .Guatemala</w:t>
      </w:r>
    </w:p>
    <w:p w14:paraId="4780E894" w14:textId="6DDD9E84" w:rsidR="00131D3E" w:rsidRPr="002773BA" w:rsidRDefault="00180627" w:rsidP="0053032F">
      <w:pPr>
        <w:widowControl/>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314 .Honduras</w:t>
      </w:r>
    </w:p>
    <w:p w14:paraId="4780E895" w14:textId="120EEF4D" w:rsidR="00131D3E" w:rsidRPr="00DC25DA" w:rsidRDefault="00180627" w:rsidP="0053032F">
      <w:pPr>
        <w:widowControl/>
        <w:rPr>
          <w:rFonts w:ascii="Courier New" w:hAnsi="Courier New" w:cs="Courier New"/>
          <w:color w:val="000000"/>
          <w:sz w:val="20"/>
          <w:szCs w:val="20"/>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DC25DA">
        <w:rPr>
          <w:rFonts w:ascii="Courier New" w:hAnsi="Courier New" w:cs="Courier New"/>
          <w:color w:val="000000"/>
          <w:sz w:val="20"/>
          <w:szCs w:val="20"/>
        </w:rPr>
        <w:t>317 .Central America, Not Specified</w:t>
      </w:r>
    </w:p>
    <w:p w14:paraId="4780E896" w14:textId="0FA2CEE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327 .Cuba</w:t>
      </w:r>
    </w:p>
    <w:p w14:paraId="4780E897" w14:textId="3A8D1A7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329 .Dominican Republic</w:t>
      </w:r>
    </w:p>
    <w:p w14:paraId="4780E898" w14:textId="296022D3" w:rsidR="00C55F30" w:rsidRPr="00DC25DA" w:rsidRDefault="00C55F30"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332 .Haiti</w:t>
      </w:r>
    </w:p>
    <w:p w14:paraId="4780E899" w14:textId="19D23AF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333 .Jamaica</w:t>
      </w:r>
    </w:p>
    <w:p w14:paraId="4780E89A" w14:textId="2C78236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344 .Caribbean and North America, Not Specified</w:t>
      </w:r>
    </w:p>
    <w:p w14:paraId="4780E89B" w14:textId="7F1C138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362 .Brazil</w:t>
      </w:r>
    </w:p>
    <w:p w14:paraId="4780E89C" w14:textId="3AB7982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364 .Colombia</w:t>
      </w:r>
    </w:p>
    <w:p w14:paraId="4780E89D" w14:textId="306089B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374 .South America, Not Specified</w:t>
      </w:r>
    </w:p>
    <w:p w14:paraId="4780E89E" w14:textId="668F6A3F" w:rsidR="00C55F30" w:rsidRPr="00DC25DA" w:rsidRDefault="00C55F30"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414 .Egypt</w:t>
      </w:r>
    </w:p>
    <w:p w14:paraId="4780E89F" w14:textId="42AEC3FD" w:rsidR="00C55F30" w:rsidRPr="00DC25DA" w:rsidRDefault="00C55F30"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440 .Nigeria</w:t>
      </w:r>
    </w:p>
    <w:p w14:paraId="4780E8A0" w14:textId="58882FD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463 .Eastern Africa, Not Specified</w:t>
      </w:r>
    </w:p>
    <w:p w14:paraId="4780E8A1" w14:textId="568EACA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467 .Western Africa, Not Specified</w:t>
      </w:r>
    </w:p>
    <w:p w14:paraId="4780E8A2" w14:textId="241B4899"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468 .</w:t>
      </w:r>
      <w:r w:rsidR="00030882" w:rsidRPr="00DC25DA">
        <w:rPr>
          <w:rFonts w:ascii="Courier New" w:hAnsi="Courier New" w:cs="Courier New"/>
          <w:color w:val="000000"/>
          <w:sz w:val="20"/>
          <w:szCs w:val="20"/>
        </w:rPr>
        <w:t xml:space="preserve">Northern Africa or </w:t>
      </w:r>
      <w:r w:rsidR="00131D3E" w:rsidRPr="00DC25DA">
        <w:rPr>
          <w:rFonts w:ascii="Courier New" w:hAnsi="Courier New" w:cs="Courier New"/>
          <w:color w:val="000000"/>
          <w:sz w:val="20"/>
          <w:szCs w:val="20"/>
        </w:rPr>
        <w:t>Other Africa, Not Specified</w:t>
      </w:r>
    </w:p>
    <w:p w14:paraId="4780E8A3" w14:textId="7965747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501 .Australia</w:t>
      </w:r>
    </w:p>
    <w:p w14:paraId="4780E8A4" w14:textId="621F7BEA" w:rsidR="00C55F30" w:rsidRPr="00DC25DA" w:rsidRDefault="00C55F30"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555 .Other US Island Areas, Oceania, Not Specified, or At Sea</w:t>
      </w:r>
    </w:p>
    <w:p w14:paraId="4780E8A8" w14:textId="77777777" w:rsidR="00131D3E" w:rsidRPr="00DC25DA" w:rsidRDefault="00131D3E" w:rsidP="0053032F">
      <w:pPr>
        <w:widowControl/>
        <w:rPr>
          <w:rFonts w:ascii="Courier New" w:hAnsi="Courier New" w:cs="Courier New"/>
          <w:color w:val="000000"/>
          <w:sz w:val="20"/>
          <w:szCs w:val="20"/>
        </w:rPr>
      </w:pPr>
    </w:p>
    <w:p w14:paraId="4780E8A9" w14:textId="7484A1E9" w:rsidR="00131D3E" w:rsidRPr="00DC25DA" w:rsidRDefault="00131D3E" w:rsidP="0053032F">
      <w:pPr>
        <w:pStyle w:val="Heading3"/>
      </w:pPr>
      <w:r w:rsidRPr="00DC25DA">
        <w:t>MSP</w:t>
      </w:r>
      <w:r w:rsidR="00180627" w:rsidRPr="00DC25DA">
        <w:tab/>
      </w:r>
      <w:r w:rsidR="009D4DB5" w:rsidRPr="00DC25DA">
        <w:tab/>
      </w:r>
      <w:r w:rsidRPr="00DC25DA">
        <w:t>1</w:t>
      </w:r>
      <w:r w:rsidR="00180627" w:rsidRPr="00DC25DA">
        <w:tab/>
      </w:r>
    </w:p>
    <w:p w14:paraId="4780E8AA" w14:textId="247DEE5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Married, spouse present/spouse absent</w:t>
      </w:r>
    </w:p>
    <w:p w14:paraId="4780E8AB" w14:textId="74CF55A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 .N/A (</w:t>
      </w:r>
      <w:r w:rsidR="00D71956" w:rsidRPr="00DC25DA">
        <w:rPr>
          <w:rFonts w:ascii="Courier New" w:hAnsi="Courier New" w:cs="Courier New"/>
          <w:color w:val="000000"/>
          <w:sz w:val="20"/>
          <w:szCs w:val="20"/>
        </w:rPr>
        <w:t xml:space="preserve">age </w:t>
      </w:r>
      <w:r w:rsidR="00131D3E" w:rsidRPr="00DC25DA">
        <w:rPr>
          <w:rFonts w:ascii="Courier New" w:hAnsi="Courier New" w:cs="Courier New"/>
          <w:color w:val="000000"/>
          <w:sz w:val="20"/>
          <w:szCs w:val="20"/>
        </w:rPr>
        <w:t>less than 15 years)</w:t>
      </w:r>
    </w:p>
    <w:p w14:paraId="4780E8AC" w14:textId="7E1D797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.Now married, spouse present</w:t>
      </w:r>
    </w:p>
    <w:p w14:paraId="4780E8AD" w14:textId="0584C40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.Now married, spouse absent</w:t>
      </w:r>
    </w:p>
    <w:p w14:paraId="4780E8AE" w14:textId="7EE2D4C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 .Widowed</w:t>
      </w:r>
    </w:p>
    <w:p w14:paraId="4780E8AF" w14:textId="79F18BC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 .Divorced</w:t>
      </w:r>
    </w:p>
    <w:p w14:paraId="4780E8B0" w14:textId="40EAFF0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 .Separated</w:t>
      </w:r>
    </w:p>
    <w:p w14:paraId="4780E8B1" w14:textId="1A21B38C"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 .Never married</w:t>
      </w:r>
    </w:p>
    <w:p w14:paraId="4780E8B3" w14:textId="77777777" w:rsidR="00CF570F" w:rsidRPr="00DC25DA" w:rsidRDefault="00CF570F" w:rsidP="0053032F">
      <w:pPr>
        <w:widowControl/>
        <w:rPr>
          <w:rFonts w:ascii="Courier New" w:hAnsi="Courier New" w:cs="Courier New"/>
          <w:color w:val="000000"/>
          <w:sz w:val="20"/>
          <w:szCs w:val="20"/>
        </w:rPr>
      </w:pPr>
    </w:p>
    <w:p w14:paraId="4780E8B4" w14:textId="6C5437EF" w:rsidR="00131D3E" w:rsidRPr="00DC25DA" w:rsidRDefault="00131D3E" w:rsidP="0053032F">
      <w:pPr>
        <w:pStyle w:val="Heading3"/>
      </w:pPr>
      <w:r w:rsidRPr="00DC25DA">
        <w:t>NAICSP</w:t>
      </w:r>
      <w:r w:rsidR="00180627" w:rsidRPr="00DC25DA">
        <w:tab/>
      </w:r>
      <w:r w:rsidRPr="00DC25DA">
        <w:t>8</w:t>
      </w:r>
      <w:r w:rsidR="00180627" w:rsidRPr="00DC25DA">
        <w:tab/>
      </w:r>
    </w:p>
    <w:p w14:paraId="4780E8B5" w14:textId="7C73525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NAICS Industry </w:t>
      </w:r>
      <w:r w:rsidR="00F251D9" w:rsidRPr="00DC25DA">
        <w:rPr>
          <w:rFonts w:ascii="Courier New" w:hAnsi="Courier New" w:cs="Courier New"/>
          <w:color w:val="000000"/>
          <w:sz w:val="20"/>
          <w:szCs w:val="20"/>
        </w:rPr>
        <w:t>re</w:t>
      </w:r>
      <w:r w:rsidR="00131D3E" w:rsidRPr="00DC25DA">
        <w:rPr>
          <w:rFonts w:ascii="Courier New" w:hAnsi="Courier New" w:cs="Courier New"/>
          <w:color w:val="000000"/>
          <w:sz w:val="20"/>
          <w:szCs w:val="20"/>
        </w:rPr>
        <w:t>code</w:t>
      </w:r>
      <w:r w:rsidR="00F251D9" w:rsidRPr="00DC25DA">
        <w:rPr>
          <w:rFonts w:ascii="Courier New" w:hAnsi="Courier New" w:cs="Courier New"/>
          <w:color w:val="000000"/>
          <w:sz w:val="20"/>
          <w:szCs w:val="20"/>
        </w:rPr>
        <w:t xml:space="preserve"> for 201</w:t>
      </w:r>
      <w:r w:rsidR="00DA022E" w:rsidRPr="00DC25DA">
        <w:rPr>
          <w:rFonts w:ascii="Courier New" w:hAnsi="Courier New" w:cs="Courier New"/>
          <w:color w:val="000000"/>
          <w:sz w:val="20"/>
          <w:szCs w:val="20"/>
        </w:rPr>
        <w:t>3</w:t>
      </w:r>
      <w:r w:rsidR="00F251D9" w:rsidRPr="00DC25DA">
        <w:rPr>
          <w:rFonts w:ascii="Courier New" w:hAnsi="Courier New" w:cs="Courier New"/>
          <w:color w:val="000000"/>
          <w:sz w:val="20"/>
          <w:szCs w:val="20"/>
        </w:rPr>
        <w:t xml:space="preserve"> </w:t>
      </w:r>
      <w:r w:rsidR="00A04AEB" w:rsidRPr="00DC25DA">
        <w:rPr>
          <w:rFonts w:ascii="Courier New" w:hAnsi="Courier New" w:cs="Courier New"/>
          <w:color w:val="000000"/>
          <w:sz w:val="20"/>
          <w:szCs w:val="20"/>
        </w:rPr>
        <w:t xml:space="preserve">and later </w:t>
      </w:r>
      <w:r w:rsidR="00F251D9" w:rsidRPr="00DC25DA">
        <w:rPr>
          <w:rFonts w:ascii="Courier New" w:hAnsi="Courier New" w:cs="Courier New"/>
          <w:color w:val="000000"/>
          <w:sz w:val="20"/>
          <w:szCs w:val="20"/>
        </w:rPr>
        <w:t>based on 20</w:t>
      </w:r>
      <w:r w:rsidR="00F0005E" w:rsidRPr="00DC25DA">
        <w:rPr>
          <w:rFonts w:ascii="Courier New" w:hAnsi="Courier New" w:cs="Courier New"/>
          <w:color w:val="000000"/>
          <w:sz w:val="20"/>
          <w:szCs w:val="20"/>
        </w:rPr>
        <w:t>12</w:t>
      </w:r>
      <w:r w:rsidR="00F251D9" w:rsidRPr="00DC25DA">
        <w:rPr>
          <w:rFonts w:ascii="Courier New" w:hAnsi="Courier New" w:cs="Courier New"/>
          <w:color w:val="000000"/>
          <w:sz w:val="20"/>
          <w:szCs w:val="20"/>
        </w:rPr>
        <w:t xml:space="preserve"> NAICS codes</w:t>
      </w:r>
      <w:r w:rsidR="00131D3E" w:rsidRPr="00DC25DA">
        <w:rPr>
          <w:rFonts w:ascii="Courier New" w:hAnsi="Courier New" w:cs="Courier New"/>
          <w:color w:val="000000"/>
          <w:sz w:val="20"/>
          <w:szCs w:val="20"/>
        </w:rPr>
        <w:t xml:space="preserve">  </w:t>
      </w:r>
    </w:p>
    <w:p w14:paraId="4780E8B6" w14:textId="479EBD4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bbbbbbbb .N/A (less than 16 years old/NILF who last worked</w:t>
      </w:r>
    </w:p>
    <w:p w14:paraId="4780E8B7" w14:textId="2FCFC2F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.more than 5 years ago or never worked)</w:t>
      </w:r>
    </w:p>
    <w:p w14:paraId="4780E8B8" w14:textId="711E47F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.AGR-CROP PRODUCTION</w:t>
      </w:r>
    </w:p>
    <w:p w14:paraId="4780E8B9" w14:textId="31BB98C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.AGR-ANIMAL PRODUCTION</w:t>
      </w:r>
      <w:r w:rsidR="0025569C" w:rsidRPr="00DC25DA">
        <w:rPr>
          <w:rFonts w:ascii="Courier New" w:hAnsi="Courier New" w:cs="Courier New"/>
          <w:color w:val="000000"/>
          <w:sz w:val="20"/>
          <w:szCs w:val="20"/>
        </w:rPr>
        <w:t xml:space="preserve"> AND AQUACULTURE</w:t>
      </w:r>
    </w:p>
    <w:p w14:paraId="4780E8BA" w14:textId="5A5599E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.AGR-LOGGING</w:t>
      </w:r>
    </w:p>
    <w:p w14:paraId="4780E8BB" w14:textId="6092217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.AGR-FORESTRY EXCEPT LOGGING</w:t>
      </w:r>
    </w:p>
    <w:p w14:paraId="4780E8BC" w14:textId="4054888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.AGR-FISHING, HUNTING, AND TRAPPING</w:t>
      </w:r>
    </w:p>
    <w:p w14:paraId="6836A42E" w14:textId="77777777" w:rsidR="009D4DB5"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.AGR-SUPPORT ACTIVITIES FOR AGRICULTURE AND FORESTRY</w:t>
      </w:r>
    </w:p>
    <w:p w14:paraId="4780E8BE" w14:textId="1345551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.EXT-OIL AND GAS EXTRACTION</w:t>
      </w:r>
    </w:p>
    <w:p w14:paraId="4780E8BF" w14:textId="26112A1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2121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.EXT-COAL MINING</w:t>
      </w:r>
    </w:p>
    <w:p w14:paraId="4780E8C0" w14:textId="13A06DB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2122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.EXT-METAL ORE MINING</w:t>
      </w:r>
    </w:p>
    <w:p w14:paraId="4780E8C1" w14:textId="2FC9A37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2123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.EXT-NONMETALLIC MINERAL MINING AND QUARRYING</w:t>
      </w:r>
    </w:p>
    <w:p w14:paraId="75483AF1" w14:textId="1F445C29" w:rsidR="00A04AEB"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.EXT-SUPPORT ACTIVITIES FOR MINING</w:t>
      </w:r>
    </w:p>
    <w:p w14:paraId="4780E8C3" w14:textId="08DDD6B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2211P</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.UTL-ELECTRIC POWER GENERATION, TRANSMISSION AND</w:t>
      </w:r>
    </w:p>
    <w:p w14:paraId="4780E8C4" w14:textId="7DFD97C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.DISTRIBUTION</w:t>
      </w:r>
    </w:p>
    <w:p w14:paraId="4780E8C5" w14:textId="4E9EF5D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2212P</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.UTL-NATURAL GAS DISTRIBUTION</w:t>
      </w:r>
    </w:p>
    <w:p w14:paraId="4780E8C6" w14:textId="7DF8DE8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22132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.UTL-SEWAGE TREATMENT FACILITIES</w:t>
      </w:r>
    </w:p>
    <w:p w14:paraId="4780E8C7" w14:textId="2585A12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2213M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.UTL-WATER, STEAM, AIR CONDITIONING, AND IRRIGATION</w:t>
      </w:r>
    </w:p>
    <w:p w14:paraId="4780E8C8" w14:textId="04B46C0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.SYSTEMS</w:t>
      </w:r>
    </w:p>
    <w:p w14:paraId="4780E8C9" w14:textId="4E66030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221MP</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.UTL-ELECTRIC AND GAS, AND OTHER COMBINATIONS</w:t>
      </w:r>
    </w:p>
    <w:p w14:paraId="4780E8CA" w14:textId="1B9B3EC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22S</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.UTL-NOT SPECIFIED UTILITIES</w:t>
      </w:r>
    </w:p>
    <w:p w14:paraId="4780E8CB" w14:textId="463AA08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.CON-CONSTRUCTION, INCL CLEANING DURING AND IMM AFTER</w:t>
      </w:r>
    </w:p>
    <w:p w14:paraId="4780E8CC" w14:textId="5BF9C36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3113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.MFG-SUGAR AND CONFECTIONERY PRODUCTS</w:t>
      </w:r>
    </w:p>
    <w:p w14:paraId="4780E8CD" w14:textId="434F529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3114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.MFG-FRUIT AND VEGETABLE PRESERVING AND SPECIALTY FOODS</w:t>
      </w:r>
    </w:p>
    <w:p w14:paraId="4780E8CE" w14:textId="628253D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3115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.MFG-DAIRY PRODUCTS</w:t>
      </w:r>
    </w:p>
    <w:p w14:paraId="4780E8CF" w14:textId="26491DC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3116</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.MFG-ANIMAL SLAUGHTERING AND PROCESSING</w:t>
      </w:r>
    </w:p>
    <w:p w14:paraId="4780E8D0" w14:textId="1593452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311811   .MFG-RETAIL BAKERIES</w:t>
      </w:r>
    </w:p>
    <w:p w14:paraId="4780E8D1" w14:textId="56113EF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3118Z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.MFG-BAKERIES</w:t>
      </w:r>
      <w:r w:rsidR="0025569C" w:rsidRPr="00DC25DA">
        <w:rPr>
          <w:rFonts w:ascii="Courier New" w:hAnsi="Courier New" w:cs="Courier New"/>
          <w:color w:val="000000"/>
          <w:sz w:val="20"/>
          <w:szCs w:val="20"/>
        </w:rPr>
        <w:t xml:space="preserve"> AND TORTILLA</w:t>
      </w:r>
      <w:r w:rsidR="00131D3E" w:rsidRPr="00DC25DA">
        <w:rPr>
          <w:rFonts w:ascii="Courier New" w:hAnsi="Courier New" w:cs="Courier New"/>
          <w:color w:val="000000"/>
          <w:sz w:val="20"/>
          <w:szCs w:val="20"/>
        </w:rPr>
        <w:t>, EXCEPT RETAIL</w:t>
      </w:r>
      <w:r w:rsidR="0025569C" w:rsidRPr="00DC25DA">
        <w:rPr>
          <w:rFonts w:ascii="Courier New" w:hAnsi="Courier New" w:cs="Courier New"/>
          <w:color w:val="000000"/>
          <w:sz w:val="20"/>
          <w:szCs w:val="20"/>
        </w:rPr>
        <w:t xml:space="preserve"> BAKERIES</w:t>
      </w:r>
    </w:p>
    <w:p w14:paraId="4780E8D2" w14:textId="0AFAB9B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311M1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.MFG-ANIMAL FOOD, GRAIN AND OILSEED MILLING</w:t>
      </w:r>
    </w:p>
    <w:p w14:paraId="4780E8D3" w14:textId="5685F7B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311M2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.MFG-SEAFOOD AND OTHER MISCELLANEOUS FOODS, N.E.C.</w:t>
      </w:r>
    </w:p>
    <w:p w14:paraId="4780E8D4" w14:textId="37E44B9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311S</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.MFG-NOT SPECIFIED FOOD INDUSTRIES</w:t>
      </w:r>
    </w:p>
    <w:p w14:paraId="4780E8D5" w14:textId="44BB329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3121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.MFG-BEVERAGE</w:t>
      </w:r>
    </w:p>
    <w:p w14:paraId="4780E8D6" w14:textId="1E650BA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3122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.MFG-TOBACCO</w:t>
      </w:r>
    </w:p>
    <w:p w14:paraId="4780E8D7" w14:textId="65A57C2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3131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.MFG-FIBER, YARN, AND THREAD MILLS</w:t>
      </w:r>
    </w:p>
    <w:p w14:paraId="4780E8D8" w14:textId="290B422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3132Z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.MFG-FABRIC MILLS, EXCEPT KNITTING</w:t>
      </w:r>
    </w:p>
    <w:p w14:paraId="4780E8D9" w14:textId="21924A44" w:rsidR="001819FD"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3133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.MFG-TEXTILE AND FABRIC FINISHING AND FABRIC COATING </w:t>
      </w:r>
    </w:p>
    <w:p w14:paraId="4780E8DA" w14:textId="5077D287" w:rsidR="00131D3E" w:rsidRPr="00DC25DA" w:rsidRDefault="00297431" w:rsidP="00E02884">
      <w:pPr>
        <w:widowControl/>
        <w:tabs>
          <w:tab w:val="left" w:pos="720"/>
          <w:tab w:val="left" w:pos="1440"/>
          <w:tab w:val="left" w:pos="2520"/>
        </w:tabs>
        <w:ind w:left="1440"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1819FD"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MILLS</w:t>
      </w:r>
    </w:p>
    <w:p w14:paraId="4780E8DB" w14:textId="6E527AF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31411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.MFG-CARPET AND RUG MILLS</w:t>
      </w:r>
    </w:p>
    <w:p w14:paraId="4780E8DC" w14:textId="1D664B7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314Z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.MFG-TEXTILE PRODUCT MILLS, EXCEPT CARPET AND RUG</w:t>
      </w:r>
    </w:p>
    <w:p w14:paraId="4780E8DD" w14:textId="09E9216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3152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.MFG-CUT AND SEW APPAREL</w:t>
      </w:r>
    </w:p>
    <w:p w14:paraId="4780E8DE" w14:textId="3B30F02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3159</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.MFG-APPAREL ACCESSORIES AND OTHER APPAREL</w:t>
      </w:r>
    </w:p>
    <w:p w14:paraId="4780E8DF" w14:textId="55BA045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3162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.MFG-FOOTWEAR</w:t>
      </w:r>
    </w:p>
    <w:p w14:paraId="4780E8E0" w14:textId="5B3B3A3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316M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.MFG-LEATHER TANNING AND FINISHING AND OTHER ALLIED</w:t>
      </w:r>
    </w:p>
    <w:p w14:paraId="4780E8E1" w14:textId="6331141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.PRODUCTS MANUFACTURING</w:t>
      </w:r>
    </w:p>
    <w:p w14:paraId="4780E8E2" w14:textId="6250E01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.MFG-KNITTING FABRIC MILLS, AND APPAREL KNITTING MILLS</w:t>
      </w:r>
    </w:p>
    <w:p w14:paraId="4780E8E3" w14:textId="5E6D76C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.MFG-SAWMILLS AND WOOD PRESERVATION</w:t>
      </w:r>
    </w:p>
    <w:p w14:paraId="4780E8E4" w14:textId="456AA54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3212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.MFG-VENEER, PLYWOOD, AND ENGINEERED WOOD PRODUCTS</w:t>
      </w:r>
    </w:p>
    <w:p w14:paraId="4780E8E5" w14:textId="1FD4597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32199M</w:t>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.MFG-PREFABRICATED WOOD BUILDINGS AND MOBILE HOMES</w:t>
      </w:r>
    </w:p>
    <w:p w14:paraId="4780E8E6" w14:textId="3079DF1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3219ZM</w:t>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.MFG-MISCELLANEOUS WOOD PRODUCTS</w:t>
      </w:r>
    </w:p>
    <w:p w14:paraId="4780E8E7" w14:textId="2AAA525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3221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.MFG-PULP, PAPER, AND PAPERBOARD MILLS</w:t>
      </w:r>
    </w:p>
    <w:p w14:paraId="4780E8E8" w14:textId="4E52790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32221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.MFG-PAPERBOARD CONTAINER</w:t>
      </w:r>
    </w:p>
    <w:p w14:paraId="4780E8E9" w14:textId="36B5EB4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3222M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.MFG-MISCELLANEOUS PAPER AND PULP PRODUCTS</w:t>
      </w:r>
    </w:p>
    <w:p w14:paraId="4780E8EA" w14:textId="6498D73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3231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.MFG-PRINTING AND RELATED SUPPORT ACTIVITIES</w:t>
      </w:r>
    </w:p>
    <w:p w14:paraId="4780E8EB" w14:textId="7A19835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3241M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.MFG-MISCELLANEOUS PETROLEUM AND COAL PRODUCTS</w:t>
      </w:r>
    </w:p>
    <w:p w14:paraId="4780E8EC" w14:textId="10EC3C0C" w:rsidR="00131D3E" w:rsidRPr="00DC25DA" w:rsidRDefault="00180627" w:rsidP="00E02884">
      <w:pPr>
        <w:widowControl/>
        <w:tabs>
          <w:tab w:val="left" w:pos="720"/>
          <w:tab w:val="left" w:pos="1440"/>
          <w:tab w:val="left" w:pos="2520"/>
        </w:tabs>
        <w:ind w:firstLine="72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00131D3E" w:rsidRPr="00DC25DA">
        <w:rPr>
          <w:rFonts w:ascii="Courier New" w:hAnsi="Courier New" w:cs="Courier New"/>
          <w:color w:val="000000"/>
          <w:sz w:val="20"/>
          <w:szCs w:val="20"/>
        </w:rPr>
        <w:t>32411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.MFG-PETROLEUM REFINING</w:t>
      </w:r>
    </w:p>
    <w:p w14:paraId="4780E8ED" w14:textId="0A4ED6B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3252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.MFG-RESIN, SYNTHETIC RUBBER, AND FIBERS AND FILAMENTS</w:t>
      </w:r>
    </w:p>
    <w:p w14:paraId="4780E8EE" w14:textId="6DEAB6F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3253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.MFG-AGRICULTURAL CHEMICALS</w:t>
      </w:r>
    </w:p>
    <w:p w14:paraId="4780E8EF" w14:textId="263849D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3254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.MFG-PHARMACEUTICALS AND MEDICINES</w:t>
      </w:r>
    </w:p>
    <w:p w14:paraId="4780E8F0" w14:textId="0728630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3255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.MFG-PAINT, COATING, AND ADHESIVES</w:t>
      </w:r>
    </w:p>
    <w:p w14:paraId="4780E8F1" w14:textId="54D8058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3256</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.MFG-SOAP, CLEANING COMPOUND, AND COSMETICS</w:t>
      </w:r>
    </w:p>
    <w:p w14:paraId="4780E8F2" w14:textId="353B2C7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325M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.MFG-INDUSTRIAL AND MISCELLANEOUS CHEMICALS</w:t>
      </w:r>
    </w:p>
    <w:p w14:paraId="4780E8F3" w14:textId="589858B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3261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.MFG-PLASTICS PRODUCTS</w:t>
      </w:r>
    </w:p>
    <w:p w14:paraId="4780E8F4" w14:textId="2A1A17B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32621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.MFG-TIRES</w:t>
      </w:r>
    </w:p>
    <w:p w14:paraId="4780E8F5" w14:textId="1A2F16C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3262M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.MFG-RUBBER PRODUCTS, EXCEPT TIRES</w:t>
      </w:r>
    </w:p>
    <w:p w14:paraId="4780E8F6" w14:textId="0D16D798" w:rsidR="001819FD"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32711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.MFG-POTTERY, CERAMICS, AND PLUMBING FIXTURE </w:t>
      </w:r>
    </w:p>
    <w:p w14:paraId="4780E8F7" w14:textId="4E701E31" w:rsidR="00131D3E" w:rsidRPr="00DC25DA" w:rsidRDefault="00297431" w:rsidP="00E02884">
      <w:pPr>
        <w:widowControl/>
        <w:tabs>
          <w:tab w:val="left" w:pos="720"/>
          <w:tab w:val="left" w:pos="1440"/>
          <w:tab w:val="left" w:pos="2520"/>
        </w:tabs>
        <w:ind w:left="1440"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1819FD"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MANUFACTURING</w:t>
      </w:r>
    </w:p>
    <w:p w14:paraId="63FEEA27" w14:textId="3E43176A" w:rsidR="009D4DB5"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32712</w:t>
      </w:r>
      <w:r w:rsidR="006370AA" w:rsidRPr="00DC25DA">
        <w:rPr>
          <w:rFonts w:ascii="Courier New" w:hAnsi="Courier New" w:cs="Courier New"/>
          <w:color w:val="000000"/>
          <w:sz w:val="20"/>
          <w:szCs w:val="20"/>
        </w:rPr>
        <w:t>0</w:t>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w:t>
      </w:r>
      <w:r w:rsidR="00B72FC3" w:rsidRPr="00DC25DA">
        <w:rPr>
          <w:rFonts w:ascii="Courier New" w:hAnsi="Courier New" w:cs="Courier New"/>
          <w:color w:val="000000"/>
          <w:sz w:val="20"/>
          <w:szCs w:val="20"/>
        </w:rPr>
        <w:t>CLAY BUILDING MATERIAL AND REFRACTORIES</w:t>
      </w:r>
      <w:r w:rsidR="00B72FC3" w:rsidRPr="00DC25DA" w:rsidDel="006370AA">
        <w:rPr>
          <w:rFonts w:ascii="Courier New" w:hAnsi="Courier New" w:cs="Courier New"/>
          <w:color w:val="000000"/>
          <w:sz w:val="20"/>
          <w:szCs w:val="20"/>
        </w:rPr>
        <w:t xml:space="preserve"> </w:t>
      </w:r>
    </w:p>
    <w:p w14:paraId="4780E8F9" w14:textId="4569B89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3272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.MFG-GLASS AND GLASS PRODUCTS</w:t>
      </w:r>
    </w:p>
    <w:p w14:paraId="4780E8FA" w14:textId="68F8B9B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3279</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.MFG-MISCELLANEOUS NONMETALLIC MINERAL PRODUCTS</w:t>
      </w:r>
    </w:p>
    <w:p w14:paraId="4780E8FB" w14:textId="6E685A0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327M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.MFG-CEMENT, CONCRETE, LIME, AND GYPSUM PRODUCTS</w:t>
      </w:r>
    </w:p>
    <w:p w14:paraId="4780E8FC" w14:textId="79F8CA7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3313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.MFG-ALUMINUM PRODUCTION AND PROCESSING</w:t>
      </w:r>
    </w:p>
    <w:p w14:paraId="4780E8FD" w14:textId="2E08EA4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3314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.MFG-NONFERROUS METAL, EXCEPT ALUMINUM, PRODUCTION AND</w:t>
      </w:r>
    </w:p>
    <w:p w14:paraId="4780E8FE" w14:textId="4C5CFB2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.PROCESSING</w:t>
      </w:r>
    </w:p>
    <w:p w14:paraId="4780E8FF" w14:textId="487FEDF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3315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.MFG-FOUNDRIES</w:t>
      </w:r>
    </w:p>
    <w:p w14:paraId="4780E900" w14:textId="3139A58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331M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.MFG-IRON AND STEEL MILLS AND STEEL PRODUCTS</w:t>
      </w:r>
    </w:p>
    <w:p w14:paraId="4780E901" w14:textId="11D3539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3321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.MFG-METAL FORGINGS AND STAMPINGS</w:t>
      </w:r>
    </w:p>
    <w:p w14:paraId="4780E902" w14:textId="44D715C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3322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.MFG-CUTLERY AND HAND TOOLS</w:t>
      </w:r>
    </w:p>
    <w:p w14:paraId="4780E903" w14:textId="410AA05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3327</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.MFG-MACHINE SHOPS; TURNED PRODUCTS; SCREWS, NUTS AND</w:t>
      </w:r>
    </w:p>
    <w:p w14:paraId="4780E904" w14:textId="261D2AE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.BOLTS</w:t>
      </w:r>
    </w:p>
    <w:p w14:paraId="4780E905" w14:textId="2D23A46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3328</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.MFG-COATING, ENGRAVING, HEAT TREATING AND ALLIED</w:t>
      </w:r>
    </w:p>
    <w:p w14:paraId="4780E906" w14:textId="480441F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.ACTIVITIES</w:t>
      </w:r>
    </w:p>
    <w:p w14:paraId="063B117C" w14:textId="147D0B73" w:rsidR="00297431"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33299M</w:t>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.MFG-ORDNANCE</w:t>
      </w:r>
    </w:p>
    <w:p w14:paraId="4A8B56CC" w14:textId="77777777" w:rsidR="00297431" w:rsidRPr="00DC25DA" w:rsidRDefault="00297431">
      <w:pPr>
        <w:widowControl/>
        <w:autoSpaceDE/>
        <w:autoSpaceDN/>
        <w:adjustRightInd/>
        <w:rPr>
          <w:rFonts w:ascii="Courier New" w:hAnsi="Courier New" w:cs="Courier New"/>
          <w:color w:val="000000"/>
          <w:sz w:val="20"/>
          <w:szCs w:val="20"/>
        </w:rPr>
      </w:pPr>
      <w:r w:rsidRPr="00DC25DA">
        <w:rPr>
          <w:rFonts w:ascii="Courier New" w:hAnsi="Courier New" w:cs="Courier New"/>
          <w:color w:val="000000"/>
          <w:sz w:val="20"/>
          <w:szCs w:val="20"/>
        </w:rPr>
        <w:br w:type="page"/>
      </w:r>
    </w:p>
    <w:p w14:paraId="4780E908" w14:textId="7D1C512B" w:rsidR="00131D3E" w:rsidRPr="00DC25DA" w:rsidRDefault="00297431"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332M</w:t>
      </w:r>
      <w:r w:rsidR="00180627"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.MFG-STRUCTURAL METALS, AND BOILER, TANK, AND SHIPPING</w:t>
      </w:r>
    </w:p>
    <w:p w14:paraId="4780E909" w14:textId="22AF9D6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.CONTAINERS</w:t>
      </w:r>
    </w:p>
    <w:p w14:paraId="4780E90A" w14:textId="12E617C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332MZ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.MFG-MISCELLANEOUS FABRICATED METAL PRODUCTS</w:t>
      </w:r>
    </w:p>
    <w:p w14:paraId="4780E90B" w14:textId="254BD64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33311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.MFG-AGRICULTURAL IMPLEMENTS</w:t>
      </w:r>
    </w:p>
    <w:p w14:paraId="4780E90C" w14:textId="5D7156C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3331M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.MFG-CONSTRUCTION, AND MINING AND OIL AND GAS FIELD</w:t>
      </w:r>
    </w:p>
    <w:p w14:paraId="4780E90D" w14:textId="4636FD0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.MACHINERY</w:t>
      </w:r>
    </w:p>
    <w:p w14:paraId="4780E90E" w14:textId="0D25FDD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3333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.MFG-COMMERCIAL AND SERVICE INDUSTRY MACHINERY</w:t>
      </w:r>
    </w:p>
    <w:p w14:paraId="4780E90F" w14:textId="499F4B0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3335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.MFG-METALWORKING MACHINERY</w:t>
      </w:r>
    </w:p>
    <w:p w14:paraId="4780E910" w14:textId="53AA5AC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3336</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.MFG-ENGINE, TURBINE, AND POWER TRANSMISSION EQUIPMENT</w:t>
      </w:r>
    </w:p>
    <w:p w14:paraId="4780E911" w14:textId="1E86056E" w:rsidR="00E01F6B" w:rsidRPr="00DC25DA" w:rsidRDefault="00E01F6B"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333MS</w:t>
      </w:r>
      <w:r w:rsidRPr="00DC25DA">
        <w:rPr>
          <w:rFonts w:ascii="Courier New" w:hAnsi="Courier New" w:cs="Courier New"/>
          <w:color w:val="000000"/>
          <w:sz w:val="20"/>
          <w:szCs w:val="20"/>
        </w:rPr>
        <w:tab/>
        <w:t>.MFG-MACHINERY MANUFACTURING, N.E.C. OR NOT SPECIFIED</w:t>
      </w:r>
    </w:p>
    <w:p w14:paraId="4780E912" w14:textId="28C15C5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3341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.MFG-COMPUTER AND PERIPHERAL EQUIPMENT</w:t>
      </w:r>
    </w:p>
    <w:p w14:paraId="1C2CF41A" w14:textId="77777777" w:rsidR="00297431"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3345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.MFG-NAVIGATIONAL, MEASURING, ELECTROMEDICAL, AND </w:t>
      </w:r>
    </w:p>
    <w:p w14:paraId="4780E914" w14:textId="4A43B667" w:rsidR="00131D3E" w:rsidRPr="00DC25DA" w:rsidRDefault="00297431"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CONTROL</w:t>
      </w:r>
      <w:r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INSTRUMENTS</w:t>
      </w:r>
    </w:p>
    <w:p w14:paraId="4780E915" w14:textId="6731656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334M1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.MFG-COMMUNICATIONS, AND AUDIO AND VIDEO EQUIPMENT</w:t>
      </w:r>
    </w:p>
    <w:p w14:paraId="4780E916" w14:textId="75C7B82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334M2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.MFG-ELECTRONIC COMPONENTS AND PRODUCTS, N.E.C.</w:t>
      </w:r>
    </w:p>
    <w:p w14:paraId="4780E917" w14:textId="79FA1E8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3352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.MFG-HOUSEHOLD APPLIANCES</w:t>
      </w:r>
    </w:p>
    <w:p w14:paraId="4780E918" w14:textId="5AD6256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335M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.MFG-ELECTRIC LIGHTING, AND ELECTRICAL EQUIPMENT</w:t>
      </w:r>
    </w:p>
    <w:p w14:paraId="4780E919" w14:textId="6F4C898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.MANUFACTURING, AND OTHER ELECTRICAL COMPONENT</w:t>
      </w:r>
    </w:p>
    <w:p w14:paraId="4780E91A" w14:textId="664464F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.MANUFACTURING, N.E.C.</w:t>
      </w:r>
    </w:p>
    <w:p w14:paraId="4780E91B" w14:textId="66733E6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33641M1  .MFG-AIRCRAFT AND PARTS</w:t>
      </w:r>
    </w:p>
    <w:p w14:paraId="4780E91C" w14:textId="7D6C9C4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33641M2  .MFG-AEROSPACE PRODUCTS AND PARTS</w:t>
      </w:r>
    </w:p>
    <w:p w14:paraId="4780E91D" w14:textId="20813F1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3365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.MFG-RAILROAD ROLLING STOCK</w:t>
      </w:r>
    </w:p>
    <w:p w14:paraId="4780E91E" w14:textId="4C00917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3366</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.MFG-SHIP AND BOAT BUILDING</w:t>
      </w:r>
    </w:p>
    <w:p w14:paraId="4780E91F" w14:textId="3369D0A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3369</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.MFG-OTHER TRANSPORTATION EQUIPMENT</w:t>
      </w:r>
    </w:p>
    <w:p w14:paraId="4780E920" w14:textId="550ED5D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336M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.MFG-MOTOR VEHICLES AND MOTOR VEHICLE EQUIPMENT</w:t>
      </w:r>
    </w:p>
    <w:p w14:paraId="4780E921" w14:textId="7852061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337</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.MFG-FURNITURE AND RELATED PRODUCTS</w:t>
      </w:r>
    </w:p>
    <w:p w14:paraId="4780E922" w14:textId="3B0E1EA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3391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.MFG-MEDICAL EQUIPMENT AND SUPPLIES</w:t>
      </w:r>
    </w:p>
    <w:p w14:paraId="4044C36C" w14:textId="77777777" w:rsidR="00297431" w:rsidRPr="00DC25DA" w:rsidRDefault="00180627" w:rsidP="00297431">
      <w:pPr>
        <w:widowControl/>
        <w:tabs>
          <w:tab w:val="left" w:pos="720"/>
          <w:tab w:val="left" w:pos="1440"/>
          <w:tab w:val="left" w:pos="2520"/>
        </w:tabs>
        <w:ind w:left="2160" w:hanging="216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3399M</w:t>
      </w:r>
      <w:r w:rsidRPr="00DC25DA">
        <w:rPr>
          <w:rFonts w:ascii="Courier New" w:hAnsi="Courier New" w:cs="Courier New"/>
          <w:color w:val="000000"/>
          <w:sz w:val="20"/>
          <w:szCs w:val="20"/>
        </w:rPr>
        <w:tab/>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.MFG-SPORTING AND ATHLETIC GOODS, AND DOLL, TOY, AND </w:t>
      </w:r>
    </w:p>
    <w:p w14:paraId="4780E924" w14:textId="530631CF" w:rsidR="00131D3E" w:rsidRPr="00DC25DA" w:rsidRDefault="00297431" w:rsidP="00297431">
      <w:pPr>
        <w:widowControl/>
        <w:tabs>
          <w:tab w:val="left" w:pos="720"/>
          <w:tab w:val="left" w:pos="1440"/>
          <w:tab w:val="left" w:pos="2520"/>
        </w:tabs>
        <w:ind w:left="2160" w:hanging="216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GAME</w:t>
      </w:r>
      <w:r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MANUFACTURING</w:t>
      </w:r>
    </w:p>
    <w:p w14:paraId="4780E925" w14:textId="1B40E46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3399ZM   .MFG-MISCELLANEOUS MANUFACTURING, N.E.C.</w:t>
      </w:r>
    </w:p>
    <w:p w14:paraId="4780E926" w14:textId="5431884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33MS</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.MFG-NOT SPECIFIED METAL INDUSTRIES</w:t>
      </w:r>
    </w:p>
    <w:p w14:paraId="4780E927" w14:textId="3AA61DF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3MS</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.MFG-NOT SPECIFIED INDUSTRIES</w:t>
      </w:r>
    </w:p>
    <w:p w14:paraId="32F51959" w14:textId="277BC6A3" w:rsidR="00B72FC3"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4231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.WHL-MOTOR VEHICLES</w:t>
      </w:r>
      <w:r w:rsidR="00B72FC3" w:rsidRPr="00DC25DA">
        <w:rPr>
          <w:rFonts w:ascii="Courier New" w:hAnsi="Courier New" w:cs="Courier New"/>
          <w:color w:val="000000"/>
          <w:sz w:val="20"/>
          <w:szCs w:val="20"/>
        </w:rPr>
        <w:t xml:space="preserve"> AND MOTOR VEHICLE</w:t>
      </w:r>
      <w:r w:rsidR="00131D3E" w:rsidRPr="00DC25DA">
        <w:rPr>
          <w:rFonts w:ascii="Courier New" w:hAnsi="Courier New" w:cs="Courier New"/>
          <w:color w:val="000000"/>
          <w:sz w:val="20"/>
          <w:szCs w:val="20"/>
        </w:rPr>
        <w:t xml:space="preserve"> PARTS AND SUPPLIES</w:t>
      </w:r>
    </w:p>
    <w:p w14:paraId="4780E929" w14:textId="734B13C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B72FC3"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MERCHANT</w:t>
      </w:r>
      <w:r w:rsidR="00A04AEB"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WHOLESALERS</w:t>
      </w:r>
    </w:p>
    <w:p w14:paraId="4780E92A" w14:textId="1A69584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4232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.WHL-FURNITURE AND HOME FURNISHING MERCHANT WHOLESALERS</w:t>
      </w:r>
    </w:p>
    <w:p w14:paraId="4780E92B" w14:textId="3EC0D13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4233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.WHL-LUMBER AND OTHER CONSTRUCTION MATERIALS MERCHANT</w:t>
      </w:r>
    </w:p>
    <w:p w14:paraId="4780E92C" w14:textId="2241BA9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.WHOLESALERS</w:t>
      </w:r>
    </w:p>
    <w:p w14:paraId="4780E92D" w14:textId="13C8010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4234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.WHL-PROFESSIONAL AND COMMERCIAL EQUIPMENT AND SUPPLIES</w:t>
      </w:r>
    </w:p>
    <w:p w14:paraId="4780E92E" w14:textId="4EA006D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.MERCHANT WHOLESALERS</w:t>
      </w:r>
    </w:p>
    <w:p w14:paraId="4780E92F" w14:textId="02E3540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4235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.WHL-METALS AND MINERALS, EXCEPT PETROLEUM, MERCHANT</w:t>
      </w:r>
    </w:p>
    <w:p w14:paraId="4780E930" w14:textId="6C33A46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.WHOLESALERS</w:t>
      </w:r>
    </w:p>
    <w:p w14:paraId="3338BDC8" w14:textId="300CF245" w:rsidR="009C190D"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4236</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w:t>
      </w:r>
      <w:r w:rsidR="009C190D" w:rsidRPr="00DC25DA">
        <w:rPr>
          <w:rFonts w:ascii="Courier New" w:hAnsi="Courier New" w:cs="Courier New"/>
          <w:color w:val="000000"/>
          <w:sz w:val="20"/>
          <w:szCs w:val="20"/>
        </w:rPr>
        <w:t xml:space="preserve">HOUSEHOLD APPLIANCES AND </w:t>
      </w:r>
      <w:r w:rsidR="00131D3E" w:rsidRPr="00DC25DA">
        <w:rPr>
          <w:rFonts w:ascii="Courier New" w:hAnsi="Courier New" w:cs="Courier New"/>
          <w:color w:val="000000"/>
          <w:sz w:val="20"/>
          <w:szCs w:val="20"/>
        </w:rPr>
        <w:t>ELECTRICAL AND ELECTRONIC</w:t>
      </w:r>
    </w:p>
    <w:p w14:paraId="4780E931" w14:textId="1437AB2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9C190D"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GOODS MERCHANT WHOLESALERS</w:t>
      </w:r>
    </w:p>
    <w:p w14:paraId="4780E932" w14:textId="3B28611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4237</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.WHL-HARDWARE, </w:t>
      </w:r>
      <w:r w:rsidR="001B7F88" w:rsidRPr="00DC25DA">
        <w:rPr>
          <w:rFonts w:ascii="Courier New" w:hAnsi="Courier New" w:cs="Courier New"/>
          <w:color w:val="000000"/>
          <w:sz w:val="20"/>
          <w:szCs w:val="20"/>
        </w:rPr>
        <w:t xml:space="preserve">AND </w:t>
      </w:r>
      <w:r w:rsidR="00131D3E" w:rsidRPr="00DC25DA">
        <w:rPr>
          <w:rFonts w:ascii="Courier New" w:hAnsi="Courier New" w:cs="Courier New"/>
          <w:color w:val="000000"/>
          <w:sz w:val="20"/>
          <w:szCs w:val="20"/>
        </w:rPr>
        <w:t>PLUMBING AND HEATING EQUIPMENT, AND</w:t>
      </w:r>
    </w:p>
    <w:p w14:paraId="4780E933" w14:textId="36AE1B5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.SUPPLIES MERCHANT WHOLESALERS</w:t>
      </w:r>
    </w:p>
    <w:p w14:paraId="4780E934" w14:textId="09CD7CC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4238</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.WHL-MACHINERY, EQUIPMENT, AND SUPPLIES MERCHANT</w:t>
      </w:r>
    </w:p>
    <w:p w14:paraId="4780E935" w14:textId="505B8B1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.WHOLESALERS</w:t>
      </w:r>
    </w:p>
    <w:p w14:paraId="4780E936" w14:textId="0FCA680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42393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.WHL-RECYCLABLE MATERIAL MERCHANT WHOLESALERS</w:t>
      </w:r>
    </w:p>
    <w:p w14:paraId="4780E937" w14:textId="6FE80A4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4239Z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.WHL-MISCELLANEOUS DURABLE GOODS MERCHANT WHOLESALERS</w:t>
      </w:r>
    </w:p>
    <w:p w14:paraId="4780E938" w14:textId="04093A2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4241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.WHL-PAPER AND PAPER PRODUCTS MERCHANT WHOLESALERS</w:t>
      </w:r>
    </w:p>
    <w:p w14:paraId="03DF3A64" w14:textId="7793BB0F" w:rsidR="001B7F88"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4243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.WHL-APPAREL, </w:t>
      </w:r>
      <w:r w:rsidR="001B7F88" w:rsidRPr="00DC25DA">
        <w:rPr>
          <w:rFonts w:ascii="Courier New" w:hAnsi="Courier New" w:cs="Courier New"/>
          <w:color w:val="000000"/>
          <w:sz w:val="20"/>
          <w:szCs w:val="20"/>
        </w:rPr>
        <w:t>PIECE GOODS</w:t>
      </w:r>
      <w:r w:rsidR="00131D3E" w:rsidRPr="00DC25DA">
        <w:rPr>
          <w:rFonts w:ascii="Courier New" w:hAnsi="Courier New" w:cs="Courier New"/>
          <w:color w:val="000000"/>
          <w:sz w:val="20"/>
          <w:szCs w:val="20"/>
        </w:rPr>
        <w:t>, AND NOTIONS MERCHANT</w:t>
      </w:r>
    </w:p>
    <w:p w14:paraId="4780E939" w14:textId="62F474F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B7F88"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WHOLESALERS</w:t>
      </w:r>
    </w:p>
    <w:p w14:paraId="4780E93A" w14:textId="2D2A820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4244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.WHL-GROCER</w:t>
      </w:r>
      <w:r w:rsidR="00EE574D" w:rsidRPr="00DC25DA">
        <w:rPr>
          <w:rFonts w:ascii="Courier New" w:hAnsi="Courier New" w:cs="Courier New"/>
          <w:color w:val="000000"/>
          <w:sz w:val="20"/>
          <w:szCs w:val="20"/>
        </w:rPr>
        <w:t>Y</w:t>
      </w:r>
      <w:r w:rsidR="00131D3E" w:rsidRPr="00DC25DA">
        <w:rPr>
          <w:rFonts w:ascii="Courier New" w:hAnsi="Courier New" w:cs="Courier New"/>
          <w:color w:val="000000"/>
          <w:sz w:val="20"/>
          <w:szCs w:val="20"/>
        </w:rPr>
        <w:t xml:space="preserve"> AND RELATED PRODUCT MERCHANT WHOLESALERS</w:t>
      </w:r>
    </w:p>
    <w:p w14:paraId="4780E93B" w14:textId="2C98FA1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4245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.WHL-FARM PRODUCT RAW MATERIAL MERCHANT WHOLESALERS</w:t>
      </w:r>
    </w:p>
    <w:p w14:paraId="4780E93C" w14:textId="545E0833" w:rsidR="001819FD"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4247</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.WHL-PETROLEUM AND PETROLEUM PRODUCTS MERCHANT </w:t>
      </w:r>
    </w:p>
    <w:p w14:paraId="4780E93D" w14:textId="4F8BFD02" w:rsidR="00131D3E" w:rsidRPr="00DC25DA" w:rsidRDefault="001819FD" w:rsidP="00E02884">
      <w:pPr>
        <w:widowControl/>
        <w:tabs>
          <w:tab w:val="left" w:pos="720"/>
          <w:tab w:val="left" w:pos="1440"/>
          <w:tab w:val="left" w:pos="2520"/>
        </w:tabs>
        <w:ind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297431" w:rsidRPr="00DC25DA">
        <w:rPr>
          <w:rFonts w:ascii="Courier New" w:hAnsi="Courier New" w:cs="Courier New"/>
          <w:color w:val="000000"/>
          <w:sz w:val="20"/>
          <w:szCs w:val="20"/>
        </w:rPr>
        <w:tab/>
      </w:r>
      <w:r w:rsidR="00297431" w:rsidRPr="00DC25DA">
        <w:rPr>
          <w:rFonts w:ascii="Courier New" w:hAnsi="Courier New" w:cs="Courier New"/>
          <w:color w:val="000000"/>
          <w:sz w:val="20"/>
          <w:szCs w:val="20"/>
        </w:rPr>
        <w:tab/>
      </w:r>
      <w:r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WHOLESALERS</w:t>
      </w:r>
    </w:p>
    <w:p w14:paraId="4780E93E" w14:textId="1F6165C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4248</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.WHL-ALCOHOLIC BEVERAGES MERCHANT WHOLESALERS</w:t>
      </w:r>
    </w:p>
    <w:p w14:paraId="4780E93F" w14:textId="3EBA849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42491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.WHL-FARM SUPPLIES MERCHANT WHOLESALERS</w:t>
      </w:r>
    </w:p>
    <w:p w14:paraId="4780E940" w14:textId="1B3D2A6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4249Z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.WHL-MISCELLANEOUS NONDURABLE GOODS MERCHANT WHOLESALERS</w:t>
      </w:r>
    </w:p>
    <w:p w14:paraId="4780E941" w14:textId="2C18579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424M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.WHL-DRUGS, SUNDRIES, AND CHEMICAL AND ALLIED PRODUCTS</w:t>
      </w:r>
    </w:p>
    <w:p w14:paraId="4780E942" w14:textId="5738A9C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.MERCHANT WHOLESALERS</w:t>
      </w:r>
    </w:p>
    <w:p w14:paraId="4780E943" w14:textId="2F522B8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4251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.WHL-WHOLESALE ELECTRONIC MARKETS AND AGENTS AND BROKERS</w:t>
      </w:r>
    </w:p>
    <w:p w14:paraId="4780E944" w14:textId="422C1C4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42S</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.WHL-NOT SPECIFIED WHOLESALE TRADE</w:t>
      </w:r>
    </w:p>
    <w:p w14:paraId="4780E945" w14:textId="5958743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.RET-AUTOMOBILE DEALERS</w:t>
      </w:r>
    </w:p>
    <w:p w14:paraId="4780E946" w14:textId="0F0CAA5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4412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.RET-OTHER MOTOR VEHICLE DEALERS</w:t>
      </w:r>
    </w:p>
    <w:p w14:paraId="4780E947" w14:textId="6E4BC93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4413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.RET-AUTO</w:t>
      </w:r>
      <w:r w:rsidR="004051B9" w:rsidRPr="00DC25DA">
        <w:rPr>
          <w:rFonts w:ascii="Courier New" w:hAnsi="Courier New" w:cs="Courier New"/>
          <w:color w:val="000000"/>
          <w:sz w:val="20"/>
          <w:szCs w:val="20"/>
        </w:rPr>
        <w:t>MOTIVE</w:t>
      </w:r>
      <w:r w:rsidR="00131D3E" w:rsidRPr="00DC25DA">
        <w:rPr>
          <w:rFonts w:ascii="Courier New" w:hAnsi="Courier New" w:cs="Courier New"/>
          <w:color w:val="000000"/>
          <w:sz w:val="20"/>
          <w:szCs w:val="20"/>
        </w:rPr>
        <w:t xml:space="preserve"> PARTS, ACCESSORIES, AND TIRE STORES</w:t>
      </w:r>
    </w:p>
    <w:p w14:paraId="4780E948" w14:textId="4368B83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.RET-FURNITURE AND HOME FURNISHINGS STORES</w:t>
      </w:r>
    </w:p>
    <w:p w14:paraId="4780E949" w14:textId="487620F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4431</w:t>
      </w:r>
      <w:r w:rsidR="00AB36A5" w:rsidRPr="00DC25DA">
        <w:rPr>
          <w:rFonts w:ascii="Courier New" w:hAnsi="Courier New" w:cs="Courier New"/>
          <w:color w:val="000000"/>
          <w:sz w:val="20"/>
          <w:szCs w:val="20"/>
        </w:rPr>
        <w:t>41</w:t>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.RET-HOUSEHOLD APPLIANCE STORES</w:t>
      </w:r>
    </w:p>
    <w:p w14:paraId="4780E94A" w14:textId="76DAE15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4431</w:t>
      </w:r>
      <w:r w:rsidR="00AB36A5" w:rsidRPr="00DC25DA">
        <w:rPr>
          <w:rFonts w:ascii="Courier New" w:hAnsi="Courier New" w:cs="Courier New"/>
          <w:color w:val="000000"/>
          <w:sz w:val="20"/>
          <w:szCs w:val="20"/>
        </w:rPr>
        <w:t>42</w:t>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w:t>
      </w:r>
      <w:r w:rsidR="004A0CB6" w:rsidRPr="00DC25DA">
        <w:rPr>
          <w:rFonts w:ascii="Courier New" w:hAnsi="Courier New" w:cs="Courier New"/>
          <w:color w:val="000000"/>
          <w:sz w:val="20"/>
          <w:szCs w:val="20"/>
        </w:rPr>
        <w:t>ELECTRONICS</w:t>
      </w:r>
      <w:r w:rsidR="00131D3E" w:rsidRPr="00DC25DA">
        <w:rPr>
          <w:rFonts w:ascii="Courier New" w:hAnsi="Courier New" w:cs="Courier New"/>
          <w:color w:val="000000"/>
          <w:sz w:val="20"/>
          <w:szCs w:val="20"/>
        </w:rPr>
        <w:t xml:space="preserve"> STORES</w:t>
      </w:r>
    </w:p>
    <w:p w14:paraId="4780E94B" w14:textId="336B24C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44413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.RET-HARDWARE STORES</w:t>
      </w:r>
    </w:p>
    <w:p w14:paraId="4780E94C" w14:textId="166B442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4441Z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.RET-BUILDING MATERIAL AND SUPPLIES DEALERS</w:t>
      </w:r>
    </w:p>
    <w:p w14:paraId="4780E94D" w14:textId="67221A9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4442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.RET-LAWN AND GARDEN EQUIPMENT AND SUPPLIES STORES</w:t>
      </w:r>
    </w:p>
    <w:p w14:paraId="4780E94E" w14:textId="25F1440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4451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.RET-GROCERY STORES</w:t>
      </w:r>
    </w:p>
    <w:p w14:paraId="4780E94F" w14:textId="025341D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4452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.RET-SPECIALTY FOOD STORES</w:t>
      </w:r>
    </w:p>
    <w:p w14:paraId="4780E950" w14:textId="0BCC3E9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4453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.RET-BEER, WINE, AND LIQUOR STORES</w:t>
      </w:r>
    </w:p>
    <w:p w14:paraId="4780E951" w14:textId="0B26D46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44611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.RET-PHARMACIES AND DRUG STORES</w:t>
      </w:r>
    </w:p>
    <w:p w14:paraId="4780E952" w14:textId="1B146EB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446Z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.RET-HEALTH AND PERSONAL CARE, EXCEPT DRUG, STORES</w:t>
      </w:r>
    </w:p>
    <w:p w14:paraId="4780E953" w14:textId="3862517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447</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.RET-GASOLINE STATIONS</w:t>
      </w:r>
    </w:p>
    <w:p w14:paraId="4780E954" w14:textId="467C7D4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44821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.RET-SHOE STORES</w:t>
      </w:r>
    </w:p>
    <w:p w14:paraId="4780E955" w14:textId="03931F1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4483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.RET-JEWELRY, LUGGAGE, AND LEATHER GOODS STORES</w:t>
      </w:r>
    </w:p>
    <w:p w14:paraId="4780E956" w14:textId="7BE7656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4481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.RET-CLOTHING STORES</w:t>
      </w:r>
    </w:p>
    <w:p w14:paraId="4780E957" w14:textId="492972C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45113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.RET-SEWING, NEEDLEWORK, AND PIECE GOODS STORES</w:t>
      </w:r>
    </w:p>
    <w:p w14:paraId="2CD29F74" w14:textId="7719F7E1" w:rsidR="00DA7512"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DA7512" w:rsidRPr="00DC25DA">
        <w:rPr>
          <w:rFonts w:ascii="Courier New" w:hAnsi="Courier New" w:cs="Courier New"/>
          <w:color w:val="000000"/>
          <w:sz w:val="20"/>
          <w:szCs w:val="20"/>
        </w:rPr>
        <w:t>45114</w:t>
      </w:r>
      <w:r w:rsidRPr="00DC25DA">
        <w:rPr>
          <w:rFonts w:ascii="Courier New" w:hAnsi="Courier New" w:cs="Courier New"/>
          <w:color w:val="000000"/>
          <w:sz w:val="20"/>
          <w:szCs w:val="20"/>
        </w:rPr>
        <w:tab/>
      </w:r>
      <w:r w:rsidR="00DA7512" w:rsidRPr="00DC25DA">
        <w:rPr>
          <w:rFonts w:ascii="Courier New" w:hAnsi="Courier New" w:cs="Courier New"/>
          <w:color w:val="000000"/>
          <w:sz w:val="20"/>
          <w:szCs w:val="20"/>
        </w:rPr>
        <w:t>.RET-MUSICAL INSTRUMENT AND SUPPLIES STORES</w:t>
      </w:r>
    </w:p>
    <w:p w14:paraId="091E7DCF" w14:textId="6039EE81" w:rsidR="00DA7512"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DA7512" w:rsidRPr="00DC25DA">
        <w:rPr>
          <w:rFonts w:ascii="Courier New" w:hAnsi="Courier New" w:cs="Courier New"/>
          <w:color w:val="000000"/>
          <w:sz w:val="20"/>
          <w:szCs w:val="20"/>
        </w:rPr>
        <w:t>4511M</w:t>
      </w:r>
      <w:r w:rsidRPr="00DC25DA">
        <w:rPr>
          <w:rFonts w:ascii="Courier New" w:hAnsi="Courier New" w:cs="Courier New"/>
          <w:color w:val="000000"/>
          <w:sz w:val="20"/>
          <w:szCs w:val="20"/>
        </w:rPr>
        <w:tab/>
      </w:r>
      <w:r w:rsidR="00DA7512" w:rsidRPr="00DC25DA">
        <w:rPr>
          <w:rFonts w:ascii="Courier New" w:hAnsi="Courier New" w:cs="Courier New"/>
          <w:color w:val="000000"/>
          <w:sz w:val="20"/>
          <w:szCs w:val="20"/>
        </w:rPr>
        <w:t>.RET-SPORTING GOODS, AND HOBBY AND TOY STORES</w:t>
      </w:r>
    </w:p>
    <w:p w14:paraId="4780E958" w14:textId="2564CAF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45121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.RET-BOOK STORES AND NEWS DEALERS</w:t>
      </w:r>
    </w:p>
    <w:p w14:paraId="4780E95A" w14:textId="3FD654D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45211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.RET-DEPARTMENT AND DISCOUNT STORES</w:t>
      </w:r>
    </w:p>
    <w:p w14:paraId="4780E95B" w14:textId="24CEF2F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4529</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.RET-MISCELLANEOUS GENERAL MERCHANDISE STORES</w:t>
      </w:r>
    </w:p>
    <w:p w14:paraId="4780E95C" w14:textId="7CE9742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4531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.RET-FLORISTS</w:t>
      </w:r>
    </w:p>
    <w:p w14:paraId="4780E95D" w14:textId="5CFB842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45321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.RET-OFFICE SUPPLIES AND STATION</w:t>
      </w:r>
      <w:r w:rsidR="001253AF" w:rsidRPr="00DC25DA">
        <w:rPr>
          <w:rFonts w:ascii="Courier New" w:hAnsi="Courier New" w:cs="Courier New"/>
          <w:color w:val="000000"/>
          <w:sz w:val="20"/>
          <w:szCs w:val="20"/>
        </w:rPr>
        <w:t>E</w:t>
      </w:r>
      <w:r w:rsidR="00131D3E" w:rsidRPr="00DC25DA">
        <w:rPr>
          <w:rFonts w:ascii="Courier New" w:hAnsi="Courier New" w:cs="Courier New"/>
          <w:color w:val="000000"/>
          <w:sz w:val="20"/>
          <w:szCs w:val="20"/>
        </w:rPr>
        <w:t>RY STORES</w:t>
      </w:r>
    </w:p>
    <w:p w14:paraId="4780E95E" w14:textId="6BCF803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45322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.RET-GIFT, NOVELTY, AND SOUVENIR SHOPS</w:t>
      </w:r>
    </w:p>
    <w:p w14:paraId="4780E95F" w14:textId="7A49911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4533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.RET-USED MERCHANDISE STORES</w:t>
      </w:r>
    </w:p>
    <w:p w14:paraId="4780E960" w14:textId="3ED80CC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4539</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.RET-MISCELLANEOUS RETAIL STORES</w:t>
      </w:r>
    </w:p>
    <w:p w14:paraId="4780E961" w14:textId="4603C95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454111</w:t>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.RET-ELECTRONIC SHOPPING</w:t>
      </w:r>
    </w:p>
    <w:p w14:paraId="4780E962" w14:textId="1A50808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454112</w:t>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.RET-ELECTRONIC AUCTIONS</w:t>
      </w:r>
    </w:p>
    <w:p w14:paraId="4780E963" w14:textId="1D60688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454113</w:t>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.RET-MAIL-ORDER HOUSES</w:t>
      </w:r>
    </w:p>
    <w:p w14:paraId="4780E964" w14:textId="7309252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4542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.RET-VENDING MACHINE OPERATORS</w:t>
      </w:r>
    </w:p>
    <w:p w14:paraId="4780E965" w14:textId="1697E66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45431</w:t>
      </w:r>
      <w:r w:rsidR="00AF7E7D" w:rsidRPr="00DC25DA">
        <w:rPr>
          <w:rFonts w:ascii="Courier New" w:hAnsi="Courier New" w:cs="Courier New"/>
          <w:color w:val="000000"/>
          <w:sz w:val="20"/>
          <w:szCs w:val="20"/>
        </w:rPr>
        <w:t>0</w:t>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.RET-FUEL DEALERS</w:t>
      </w:r>
    </w:p>
    <w:p w14:paraId="4780E966" w14:textId="5EFD635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45439</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.RET-OTHER DIRECT SELLING ESTABLISHMENTS</w:t>
      </w:r>
    </w:p>
    <w:p w14:paraId="4780E968" w14:textId="4978BBB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4MS</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.RET-NOT SPECIFIED RETAIL TRADE</w:t>
      </w:r>
    </w:p>
    <w:p w14:paraId="4780E969" w14:textId="2383376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.TRN-AIR TRANSPORTATION</w:t>
      </w:r>
    </w:p>
    <w:p w14:paraId="4780E96A" w14:textId="714D4FB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.TRN-RAIL TRANSPORTATION</w:t>
      </w:r>
    </w:p>
    <w:p w14:paraId="4780E96B" w14:textId="7E9D474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.TRN-WATER TRANSPORTATION</w:t>
      </w:r>
    </w:p>
    <w:p w14:paraId="6A04295E" w14:textId="77777777" w:rsidR="009D4DB5"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.TRN-TRUCK TRANSPORTATION</w:t>
      </w:r>
    </w:p>
    <w:p w14:paraId="4780E96D" w14:textId="3CB3F04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4853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.TRN-TAXI AND LIMOUSINE SERVICE</w:t>
      </w:r>
    </w:p>
    <w:p w14:paraId="4780E96E" w14:textId="79E00BD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485M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.TRN-BUS SERVICE AND URBAN TRANSIT</w:t>
      </w:r>
    </w:p>
    <w:p w14:paraId="4780E96F" w14:textId="76FBBE3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486</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.TRN-PIPELINE TRANSPORTATION</w:t>
      </w:r>
    </w:p>
    <w:p w14:paraId="4780E970" w14:textId="368283B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487</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.TRN-SCENIC AND SIGHTSEEING TRANSPORTATION</w:t>
      </w:r>
    </w:p>
    <w:p w14:paraId="4780E971" w14:textId="354B8C3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488</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.TRN-SERVICES INCIDENTAL TO TRANSPORTATION</w:t>
      </w:r>
    </w:p>
    <w:p w14:paraId="4780E972" w14:textId="7FCDA80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.TRN-POSTAL SERVICE</w:t>
      </w:r>
    </w:p>
    <w:p w14:paraId="4780E973" w14:textId="7D3E6E4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.TRN-COURIERS AND MESSENGERS</w:t>
      </w:r>
    </w:p>
    <w:p w14:paraId="4780E974" w14:textId="1E149B0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.TRN-WAREHOUSING AND STORAGE</w:t>
      </w:r>
    </w:p>
    <w:p w14:paraId="4780E975" w14:textId="1DC5B9B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51111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.INF-NEWSPAPER PUBLISHERS</w:t>
      </w:r>
    </w:p>
    <w:p w14:paraId="4780E976" w14:textId="390D603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5111Z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.INF-PERIODICAL, BOOK, AND DIRECTORY PUBLISHERS</w:t>
      </w:r>
    </w:p>
    <w:p w14:paraId="4780E977" w14:textId="43655E9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5112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.INF-SOFTWARE PUBLISHERS</w:t>
      </w:r>
    </w:p>
    <w:p w14:paraId="4780E978" w14:textId="09F066F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5121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.INF-MOTION PICTURE AND VIDEO INDUSTRIES</w:t>
      </w:r>
    </w:p>
    <w:p w14:paraId="4780E979" w14:textId="6FBBD24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5122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.INF-SOUND RECORDING INDUSTRIES</w:t>
      </w:r>
    </w:p>
    <w:p w14:paraId="4780E97A" w14:textId="22F1451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.INF-BROADCASTING, EXCEPT INTERNET</w:t>
      </w:r>
    </w:p>
    <w:p w14:paraId="4780E97B" w14:textId="7E9E195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5171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.INF-WIRED TELECOMMUNICATIONS CARRIERS</w:t>
      </w:r>
    </w:p>
    <w:p w14:paraId="4780E97C" w14:textId="1BA4905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517Z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.INF-TELECOMMUNICATIONS, EXCEPT WIRED TELECOMMUNICATIONS</w:t>
      </w:r>
    </w:p>
    <w:p w14:paraId="4780E97D" w14:textId="5E15108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.CARRIERS</w:t>
      </w:r>
    </w:p>
    <w:p w14:paraId="4780E97E" w14:textId="5A01F14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5182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.INF-DATA PROCESSING, HOSTING, AND RELATED SERVICES</w:t>
      </w:r>
    </w:p>
    <w:p w14:paraId="4780E97F" w14:textId="0ADCD89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.INF-LIBRARIES AND ARCHIVES</w:t>
      </w:r>
    </w:p>
    <w:p w14:paraId="4780E980" w14:textId="53101AE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.INF-INTERNET PUBLISHING AND BROADCASTING AND WEB SEARCH</w:t>
      </w:r>
    </w:p>
    <w:p w14:paraId="4780E981" w14:textId="692720B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.PORTALS</w:t>
      </w:r>
    </w:p>
    <w:p w14:paraId="4780E982" w14:textId="2EE72B5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5191ZM   .INF-OTHER INFORMATION SERVICES, EXCEPT LIBRARIES AND</w:t>
      </w:r>
    </w:p>
    <w:p w14:paraId="4780E983" w14:textId="1D1F165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.ARCHIVES, AND INTERNET PUBLISHING AND BROADCASTING AND</w:t>
      </w:r>
    </w:p>
    <w:p w14:paraId="4780E984" w14:textId="4CA9369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.WEB SEARCH PORTALS </w:t>
      </w:r>
    </w:p>
    <w:p w14:paraId="4780E985" w14:textId="2CA8C1D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5221M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.FIN-SAVINGS INSTITUTIONS, INCLUDING CREDIT UNIONS</w:t>
      </w:r>
    </w:p>
    <w:p w14:paraId="4780E986" w14:textId="75D8C40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522M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.FIN-NONDEPOSITORY CREDIT AND RELATED ACTIVITIES</w:t>
      </w:r>
    </w:p>
    <w:p w14:paraId="4780E987" w14:textId="633C3E6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.FIN-INSURANCE CARRIERS AND RELATED ACTIVITIES</w:t>
      </w:r>
    </w:p>
    <w:p w14:paraId="4780E989" w14:textId="364411A3" w:rsidR="002F598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52M1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.FIN-BANKING AND RELATED ACTIVITIES </w:t>
      </w:r>
    </w:p>
    <w:p w14:paraId="4780E98A" w14:textId="27FBA9AE" w:rsidR="00131D3E" w:rsidRPr="00DC25DA" w:rsidRDefault="00180627" w:rsidP="00E02884">
      <w:pPr>
        <w:widowControl/>
        <w:tabs>
          <w:tab w:val="left" w:pos="720"/>
          <w:tab w:val="left" w:pos="1440"/>
          <w:tab w:val="left" w:pos="252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52M2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.FIN-SECURITIES, COMMODITIES, FUNDS, TRUSTS, AND OTHER</w:t>
      </w:r>
    </w:p>
    <w:p w14:paraId="4780E98B" w14:textId="129F112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.FINANCIAL INVESTMENTS</w:t>
      </w:r>
    </w:p>
    <w:p w14:paraId="4780E98C" w14:textId="06E5CC9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.FIN-REAL ESTATE</w:t>
      </w:r>
    </w:p>
    <w:p w14:paraId="4780E98D" w14:textId="787960B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5321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.FIN-AUTOMOTIVE EQUIPMENT RENTAL AND LEASING</w:t>
      </w:r>
    </w:p>
    <w:p w14:paraId="4780E98E" w14:textId="25CC1FC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53223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.FIN-VIDEO TAPE AND DISK RENTAL</w:t>
      </w:r>
    </w:p>
    <w:p w14:paraId="4780E98F" w14:textId="78C7CA4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532M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.FIN-OTHER CONSUMER GOODS RENTAL</w:t>
      </w:r>
    </w:p>
    <w:p w14:paraId="4780E990" w14:textId="0778230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.FIN-COMMERCIAL, INDUSTRIAL, AND OTHER INTANGIBLE ASSETS</w:t>
      </w:r>
    </w:p>
    <w:p w14:paraId="4780E991" w14:textId="7B629D2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.RENTAL AND LEASING</w:t>
      </w:r>
    </w:p>
    <w:p w14:paraId="4780E992" w14:textId="4A2688D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.PRF-LEGAL SERVICES</w:t>
      </w:r>
    </w:p>
    <w:p w14:paraId="4780E993" w14:textId="391318AD" w:rsidR="001819FD"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5412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.PRF-ACCOUNTING, TAX PREPARATION, BOOKKEEPING, AND </w:t>
      </w:r>
    </w:p>
    <w:p w14:paraId="4780E994" w14:textId="48C2C0D4" w:rsidR="00131D3E" w:rsidRPr="00DC25DA" w:rsidRDefault="00297431" w:rsidP="00E02884">
      <w:pPr>
        <w:widowControl/>
        <w:tabs>
          <w:tab w:val="left" w:pos="720"/>
          <w:tab w:val="left" w:pos="1440"/>
          <w:tab w:val="left" w:pos="252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819FD"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PAYROLL</w:t>
      </w:r>
      <w:r w:rsidR="00190472"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SERVICES</w:t>
      </w:r>
    </w:p>
    <w:p w14:paraId="4780E995" w14:textId="08E9E80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5413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.PRF-ARCHITECTURAL, ENGINEERING, AND RELATED SERVICES</w:t>
      </w:r>
    </w:p>
    <w:p w14:paraId="4780E996" w14:textId="509B6B4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5414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.PRF-SPECIALIZED DESIGN SERVICES</w:t>
      </w:r>
    </w:p>
    <w:p w14:paraId="4780E997" w14:textId="596D4CD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5415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.PRF-COMPUTER SYSTEMS DESIGN AND RELATED SERVICES</w:t>
      </w:r>
    </w:p>
    <w:p w14:paraId="4780E998" w14:textId="2FECF87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5416</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.PRF-MANAGEMENT, SCIENTIFIC, AND TECHNICAL CONSULTING</w:t>
      </w:r>
    </w:p>
    <w:p w14:paraId="4780E999" w14:textId="29E4EDF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.SERVICES</w:t>
      </w:r>
    </w:p>
    <w:p w14:paraId="4780E99A" w14:textId="3574907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5417</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.PRF-SCIENTIFIC RESEARCH AND DEVELOPMENT SERVICES</w:t>
      </w:r>
    </w:p>
    <w:p w14:paraId="4780E99B" w14:textId="53E25E6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5418</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.PRF-ADVERTISING</w:t>
      </w:r>
      <w:r w:rsidR="0095057B" w:rsidRPr="00DC25DA">
        <w:rPr>
          <w:rFonts w:ascii="Courier New" w:hAnsi="Courier New" w:cs="Courier New"/>
          <w:color w:val="000000"/>
          <w:sz w:val="20"/>
          <w:szCs w:val="20"/>
        </w:rPr>
        <w:t>, PUBLIC RELATIONS,</w:t>
      </w:r>
      <w:r w:rsidR="00131D3E" w:rsidRPr="00DC25DA">
        <w:rPr>
          <w:rFonts w:ascii="Courier New" w:hAnsi="Courier New" w:cs="Courier New"/>
          <w:color w:val="000000"/>
          <w:sz w:val="20"/>
          <w:szCs w:val="20"/>
        </w:rPr>
        <w:t xml:space="preserve"> AND RELATED SERVICES</w:t>
      </w:r>
    </w:p>
    <w:p w14:paraId="4780E99C" w14:textId="4424565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54194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.PRF-VETERINARY SERVICES</w:t>
      </w:r>
    </w:p>
    <w:p w14:paraId="4780E99D" w14:textId="6263C26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5419Z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.PRF-OTHER PROFESSIONAL, SCIENTIFIC, AND TECHNICAL</w:t>
      </w:r>
    </w:p>
    <w:p w14:paraId="4780E99E" w14:textId="51EC326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.SERVICES</w:t>
      </w:r>
    </w:p>
    <w:p w14:paraId="4780E99F" w14:textId="03CC5BD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.PRF-MANAGEMENT OF COMPANIES AND ENTERPRISES</w:t>
      </w:r>
    </w:p>
    <w:p w14:paraId="4780E9A0" w14:textId="5B0D11F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5613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.PRF-EMPLOYMENT SERVICES</w:t>
      </w:r>
    </w:p>
    <w:p w14:paraId="4780E9A1" w14:textId="3DD32D8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5614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.PRF-BUSINESS SUPPORT SERVICES</w:t>
      </w:r>
    </w:p>
    <w:p w14:paraId="4780E9A2" w14:textId="49FA824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5615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.PRF-TRAVEL ARRANGEMENTS AND RESERVATION SERVICES</w:t>
      </w:r>
    </w:p>
    <w:p w14:paraId="4780E9A3" w14:textId="5A54858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5616</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.PRF-INVESTIGATION AND SECURITY SERVICES</w:t>
      </w:r>
    </w:p>
    <w:p w14:paraId="4780E9A4" w14:textId="50D4220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56173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.PRF-LANDSCAPING SERVICES</w:t>
      </w:r>
    </w:p>
    <w:p w14:paraId="4780E9A5" w14:textId="6472915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5617Z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.PRF-SERVICES TO BUILDINGS AND DWELLINGS, EX CONSTR CLN</w:t>
      </w:r>
    </w:p>
    <w:p w14:paraId="4780E9A6" w14:textId="70FE0BA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561M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.PRF-OTHER ADMINISTRATIVE AND OTHER SUPPORT SERVICES</w:t>
      </w:r>
    </w:p>
    <w:p w14:paraId="4780E9A7" w14:textId="745E620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.PRF-WASTE MANAGEMENT AND REMEDIATION SERVICES</w:t>
      </w:r>
    </w:p>
    <w:p w14:paraId="4780E9A8" w14:textId="2F55A10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6111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.EDU-ELEMENTARY AND SECONDARY SCHOOLS</w:t>
      </w:r>
    </w:p>
    <w:p w14:paraId="4E377C29" w14:textId="55D9024A" w:rsidR="0095057B"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611M1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.EDU-COLLEGES</w:t>
      </w:r>
      <w:r w:rsidR="0095057B"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 xml:space="preserve">UNIVERSITIES, </w:t>
      </w:r>
      <w:r w:rsidR="0095057B" w:rsidRPr="00DC25DA">
        <w:rPr>
          <w:rFonts w:ascii="Courier New" w:hAnsi="Courier New" w:cs="Courier New"/>
          <w:color w:val="000000"/>
          <w:sz w:val="20"/>
          <w:szCs w:val="20"/>
        </w:rPr>
        <w:t xml:space="preserve">AND PROFESSIONAL </w:t>
      </w:r>
    </w:p>
    <w:p w14:paraId="4780E9A9" w14:textId="6D56777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95057B" w:rsidRPr="00DC25DA">
        <w:rPr>
          <w:rFonts w:ascii="Courier New" w:hAnsi="Courier New" w:cs="Courier New"/>
          <w:color w:val="000000"/>
          <w:sz w:val="20"/>
          <w:szCs w:val="20"/>
        </w:rPr>
        <w:t xml:space="preserve">.SCHOOLS, </w:t>
      </w:r>
      <w:r w:rsidR="00131D3E" w:rsidRPr="00DC25DA">
        <w:rPr>
          <w:rFonts w:ascii="Courier New" w:hAnsi="Courier New" w:cs="Courier New"/>
          <w:color w:val="000000"/>
          <w:sz w:val="20"/>
          <w:szCs w:val="20"/>
        </w:rPr>
        <w:t>INCLUDING JUNIOR COLLEGES</w:t>
      </w:r>
    </w:p>
    <w:p w14:paraId="4780E9AA" w14:textId="1C65C33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611M2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.EDU-BUSINESS, TECHNICAL, AND TRADE SCHOOLS AND TRAINING</w:t>
      </w:r>
    </w:p>
    <w:p w14:paraId="4780E9AB" w14:textId="1B17B22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611M3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.EDU-OTHER SCHOOLS AND INSTRUCTION, AND EDUCATIONAL</w:t>
      </w:r>
    </w:p>
    <w:p w14:paraId="4780E9AC" w14:textId="2931756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.SUPPORT SERVICES</w:t>
      </w:r>
    </w:p>
    <w:p w14:paraId="4780E9AD" w14:textId="57F6F14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.MED-OFFICES OF PHYSICIANS</w:t>
      </w:r>
    </w:p>
    <w:p w14:paraId="4780E9AE" w14:textId="477DA8B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6212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.MED-OFFICES OF DENTISTS</w:t>
      </w:r>
    </w:p>
    <w:p w14:paraId="4780E9AF" w14:textId="0FA17B2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62131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.MED-OFFICE</w:t>
      </w:r>
      <w:r w:rsidR="001253AF" w:rsidRPr="00DC25DA">
        <w:rPr>
          <w:rFonts w:ascii="Courier New" w:hAnsi="Courier New" w:cs="Courier New"/>
          <w:color w:val="000000"/>
          <w:sz w:val="20"/>
          <w:szCs w:val="20"/>
        </w:rPr>
        <w:t>S</w:t>
      </w:r>
      <w:r w:rsidR="00131D3E" w:rsidRPr="00DC25DA">
        <w:rPr>
          <w:rFonts w:ascii="Courier New" w:hAnsi="Courier New" w:cs="Courier New"/>
          <w:color w:val="000000"/>
          <w:sz w:val="20"/>
          <w:szCs w:val="20"/>
        </w:rPr>
        <w:t xml:space="preserve"> OF CHIROPRACTORS</w:t>
      </w:r>
    </w:p>
    <w:p w14:paraId="4780E9B0" w14:textId="574129F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62132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.MED-OFFICES OF OPTOMETRISTS</w:t>
      </w:r>
    </w:p>
    <w:p w14:paraId="4780E9B1" w14:textId="726C6A9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6213ZM</w:t>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.MED-OFFICES OF OTHER HEALTH PRACTITIONERS</w:t>
      </w:r>
    </w:p>
    <w:p w14:paraId="4780E9B2" w14:textId="2ED71FB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6214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.MED-OUTPATIENT CARE CENTERS</w:t>
      </w:r>
    </w:p>
    <w:p w14:paraId="4780E9B3" w14:textId="2A53BE3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6216</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.MED-HOME HEALTH CARE SERVICES</w:t>
      </w:r>
    </w:p>
    <w:p w14:paraId="4780E9B4" w14:textId="5705EB9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621M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.MED-OTHER HEALTH CARE SERVICES</w:t>
      </w:r>
    </w:p>
    <w:p w14:paraId="4780E9B5" w14:textId="1E57317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.MED-HOSPITALS</w:t>
      </w:r>
    </w:p>
    <w:p w14:paraId="444314ED" w14:textId="77777777" w:rsidR="00297431"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6231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.MED-NURSING CARE FACILITIES</w:t>
      </w:r>
      <w:r w:rsidR="0095057B" w:rsidRPr="00DC25DA">
        <w:rPr>
          <w:rFonts w:ascii="Courier New" w:hAnsi="Courier New" w:cs="Courier New"/>
          <w:color w:val="000000"/>
          <w:sz w:val="20"/>
          <w:szCs w:val="20"/>
        </w:rPr>
        <w:t xml:space="preserve"> (SKILLED NURSING </w:t>
      </w:r>
    </w:p>
    <w:p w14:paraId="4780E9B6" w14:textId="339BEB41" w:rsidR="00131D3E" w:rsidRPr="00DC25DA" w:rsidRDefault="00297431"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t>.</w:t>
      </w:r>
      <w:r w:rsidR="0095057B" w:rsidRPr="00DC25DA">
        <w:rPr>
          <w:rFonts w:ascii="Courier New" w:hAnsi="Courier New" w:cs="Courier New"/>
          <w:color w:val="000000"/>
          <w:sz w:val="20"/>
          <w:szCs w:val="20"/>
        </w:rPr>
        <w:t>FACILITIES)</w:t>
      </w:r>
    </w:p>
    <w:p w14:paraId="4A54DCB2" w14:textId="78BE5C5E" w:rsidR="0095057B"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623M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.MED-RESIDENTIAL CARE FACILITIES, </w:t>
      </w:r>
      <w:r w:rsidR="0095057B" w:rsidRPr="00DC25DA">
        <w:rPr>
          <w:rFonts w:ascii="Courier New" w:hAnsi="Courier New" w:cs="Courier New"/>
          <w:color w:val="000000"/>
          <w:sz w:val="20"/>
          <w:szCs w:val="20"/>
        </w:rPr>
        <w:t>EXCEPT SKILLED</w:t>
      </w:r>
    </w:p>
    <w:p w14:paraId="4780E9B7" w14:textId="6971EF9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95057B" w:rsidRPr="00DC25DA">
        <w:rPr>
          <w:rFonts w:ascii="Courier New" w:hAnsi="Courier New" w:cs="Courier New"/>
          <w:color w:val="000000"/>
          <w:sz w:val="20"/>
          <w:szCs w:val="20"/>
        </w:rPr>
        <w:t>.NURSING FACILITIES</w:t>
      </w:r>
    </w:p>
    <w:p w14:paraId="4780E9B8" w14:textId="73A6134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6241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.SCA-INDIVIDUAL AND FAMILY SERVICES</w:t>
      </w:r>
    </w:p>
    <w:p w14:paraId="4780E9B9" w14:textId="2F023038"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6242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.SCA-COMMUNITY FOOD AND HOUSING, AND EMERGENCY SERVICES</w:t>
      </w:r>
    </w:p>
    <w:p w14:paraId="4780E9BA" w14:textId="6B6F9D8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6243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.SCA-VOCATIONAL REHABILITATION SERVICES</w:t>
      </w:r>
    </w:p>
    <w:p w14:paraId="4780E9BB" w14:textId="6956BE5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6244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.SCA-CHILD DAY CARE SERVICES</w:t>
      </w:r>
    </w:p>
    <w:p w14:paraId="4780E9BC" w14:textId="3ECBCB0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.ENT-PERFORMING ARTS, SPECTATOR</w:t>
      </w:r>
    </w:p>
    <w:p w14:paraId="4780E9BD" w14:textId="58B7123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.SPORTS</w:t>
      </w:r>
      <w:r w:rsidR="00982EF8"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 xml:space="preserve"> AND RELATED INDUSTRIES</w:t>
      </w:r>
    </w:p>
    <w:p w14:paraId="4780E9BE" w14:textId="373BD1A1" w:rsidR="00190472"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712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.ENT-MUSEUMS, ART GALLERIES, HISTORICAL SITES, AND </w:t>
      </w:r>
    </w:p>
    <w:p w14:paraId="4780E9BF" w14:textId="3F6BE292" w:rsidR="00131D3E" w:rsidRPr="00DC25DA" w:rsidRDefault="00297431" w:rsidP="00E02884">
      <w:pPr>
        <w:widowControl/>
        <w:tabs>
          <w:tab w:val="left" w:pos="720"/>
          <w:tab w:val="left" w:pos="1440"/>
          <w:tab w:val="left" w:pos="252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90472"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SIMILAR</w:t>
      </w:r>
      <w:r w:rsidR="00190472"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INSTITUTIONS</w:t>
      </w:r>
    </w:p>
    <w:p w14:paraId="4780E9C0" w14:textId="67C0978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71395</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.ENT-BOWLING CENTERS</w:t>
      </w:r>
    </w:p>
    <w:p w14:paraId="2B056F4C" w14:textId="77777777" w:rsidR="00297431" w:rsidRPr="00DC25DA" w:rsidRDefault="00180627" w:rsidP="00297431">
      <w:pPr>
        <w:widowControl/>
        <w:tabs>
          <w:tab w:val="left" w:pos="720"/>
          <w:tab w:val="left" w:pos="1440"/>
          <w:tab w:val="left" w:pos="2520"/>
        </w:tabs>
        <w:ind w:left="2160" w:hanging="216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713Z</w:t>
      </w:r>
      <w:r w:rsidRPr="00DC25DA">
        <w:rPr>
          <w:rFonts w:ascii="Courier New" w:hAnsi="Courier New" w:cs="Courier New"/>
          <w:color w:val="000000"/>
          <w:sz w:val="20"/>
          <w:szCs w:val="20"/>
        </w:rPr>
        <w:tab/>
      </w:r>
      <w:r w:rsidR="00297431"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.ENT-OTHER AMUSEMENT, GAMBLING, AND RECREATION </w:t>
      </w:r>
    </w:p>
    <w:p w14:paraId="4780E9C1" w14:textId="6E731902" w:rsidR="00131D3E" w:rsidRPr="00DC25DA" w:rsidRDefault="00297431" w:rsidP="00297431">
      <w:pPr>
        <w:widowControl/>
        <w:tabs>
          <w:tab w:val="left" w:pos="720"/>
          <w:tab w:val="left" w:pos="1440"/>
          <w:tab w:val="left" w:pos="2520"/>
        </w:tabs>
        <w:ind w:left="2160" w:hanging="216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INDUSTRIES</w:t>
      </w:r>
    </w:p>
    <w:p w14:paraId="4780E9C2" w14:textId="3AED5D1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7211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.ENT-TRAVELER ACCOMMODATION</w:t>
      </w:r>
    </w:p>
    <w:p w14:paraId="4780E9C3" w14:textId="14FA43E8" w:rsidR="00190472"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721M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.ENT-RECREATIONAL VEHICLE PARKS AND CAMPS, AND ROOMING </w:t>
      </w:r>
    </w:p>
    <w:p w14:paraId="4780E9C4" w14:textId="1548EBA4" w:rsidR="00131D3E" w:rsidRPr="00DC25DA" w:rsidRDefault="00297431" w:rsidP="00E02884">
      <w:pPr>
        <w:widowControl/>
        <w:tabs>
          <w:tab w:val="left" w:pos="720"/>
          <w:tab w:val="left" w:pos="1440"/>
          <w:tab w:val="left" w:pos="252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90472"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AND</w:t>
      </w:r>
      <w:r w:rsidR="00190472"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BOARDING HOUSES</w:t>
      </w:r>
    </w:p>
    <w:p w14:paraId="4780E9C5" w14:textId="4312B71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7224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.ENT-DRINKING PLACES, ALCOHOLIC BEVERAGES</w:t>
      </w:r>
    </w:p>
    <w:p w14:paraId="4780E9C6" w14:textId="6F9EBC5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722Z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.ENT-RESTAURANTS AND OTHER FOOD SERVICES</w:t>
      </w:r>
    </w:p>
    <w:p w14:paraId="4780E9C7" w14:textId="71FDD77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811192</w:t>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.SRV-CAR WASHES</w:t>
      </w:r>
    </w:p>
    <w:p w14:paraId="4780E9C8" w14:textId="623DAA4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8111Z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.SRV-AUTOMOTIVE REPAIR AND MAINTENANCE</w:t>
      </w:r>
    </w:p>
    <w:p w14:paraId="4780E9C9" w14:textId="484E0F7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8112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.SRV-ELECTRONIC AND PRECISION EQUIPMENT REPAIR AND</w:t>
      </w:r>
    </w:p>
    <w:p w14:paraId="4780E9CA" w14:textId="39E0098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.MAINTENANCE</w:t>
      </w:r>
    </w:p>
    <w:p w14:paraId="4780E9CB" w14:textId="322BCE1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8113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.SRV-COMMERCIAL AND INDUSTRIAL MACHINERY AND EQUIPMENT</w:t>
      </w:r>
    </w:p>
    <w:p w14:paraId="4780E9CC" w14:textId="62D9B26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.REPAIR AND MAINTENANCE</w:t>
      </w:r>
    </w:p>
    <w:p w14:paraId="4780E9CD" w14:textId="6559209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8114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.SRV-PERSONAL AND HOUSEHOLD GOODS REPAIR AND MAINTENANCE</w:t>
      </w:r>
    </w:p>
    <w:p w14:paraId="4780E9CE" w14:textId="323F5AC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812111</w:t>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.SRV-BARBER SHOPS</w:t>
      </w:r>
    </w:p>
    <w:p w14:paraId="4780E9CF" w14:textId="438B464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812112</w:t>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.SRV-BEAUTY SALONS</w:t>
      </w:r>
    </w:p>
    <w:p w14:paraId="4780E9D0" w14:textId="60D69AD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8121M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.SRV-NAIL SALONS AND OTHER PERSONAL CARE SERVICES</w:t>
      </w:r>
    </w:p>
    <w:p w14:paraId="4780E9D1" w14:textId="6C0FBD1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8122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.SRV-FUNERAL HOMES, CEMETERIES AND CREMATORIES</w:t>
      </w:r>
    </w:p>
    <w:p w14:paraId="4780E9D2" w14:textId="580C2FC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8123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.SRV-DRYCLEANING AND LAUNDRY SERVICES</w:t>
      </w:r>
    </w:p>
    <w:p w14:paraId="4780E9D3" w14:textId="26B6B361"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8129</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.SRV-OTHER PERSONAL SERVICES</w:t>
      </w:r>
    </w:p>
    <w:p w14:paraId="4780E9D4" w14:textId="54606BB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8131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.SRV-RELIGIOUS ORGANIZATIONS</w:t>
      </w:r>
    </w:p>
    <w:p w14:paraId="4780E9D5" w14:textId="31E964F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81393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.SRV-LABOR UNIONS</w:t>
      </w:r>
    </w:p>
    <w:p w14:paraId="4780E9D6" w14:textId="0EFC1D99"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8139Z</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.SRV-BUSINESS, PROFESSIONAL, POLITICAL, AND SIMILAR</w:t>
      </w:r>
    </w:p>
    <w:p w14:paraId="4780E9D7" w14:textId="3CAF57D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.ORGANIZATIONS</w:t>
      </w:r>
    </w:p>
    <w:p w14:paraId="4780E9D8" w14:textId="47CF83CE"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813M</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.SRV-CIVIC, SOCIAL, ADVOCACY ORGANIZATIONS, AND</w:t>
      </w:r>
    </w:p>
    <w:p w14:paraId="4780E9D9" w14:textId="2DC95880"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.GRANTMAKING AND GIVING SERVICES</w:t>
      </w:r>
    </w:p>
    <w:p w14:paraId="4780E9DA" w14:textId="491D3B9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814</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.SRV-PRIVATE HOUSEHOLDS</w:t>
      </w:r>
    </w:p>
    <w:p w14:paraId="4780E9DB" w14:textId="55C4822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92113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.ADM-PUBLIC FINANCE ACTIVITIES</w:t>
      </w:r>
    </w:p>
    <w:p w14:paraId="4780E9DC" w14:textId="30966CE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92119</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.ADM-OTHER GENERAL GOVERNMENT AND SUPPORT</w:t>
      </w:r>
    </w:p>
    <w:p w14:paraId="4780E9DD" w14:textId="51133F5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9211MP</w:t>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.ADM-EXECUTIVE OFFICES AND LEGISLATIVE BODIES</w:t>
      </w:r>
    </w:p>
    <w:p w14:paraId="4780E9DE" w14:textId="725E92B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923</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.ADM-ADMINISTRATION OF HUMAN RESOURCE PROGRAMS</w:t>
      </w:r>
    </w:p>
    <w:p w14:paraId="4780E9DF" w14:textId="6A7300D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928110P1</w:t>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.MIL-U.S. ARMY</w:t>
      </w:r>
    </w:p>
    <w:p w14:paraId="4780E9E0" w14:textId="58F4366F"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928110P2</w:t>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.MIL-U.S. AIR FORCE</w:t>
      </w:r>
    </w:p>
    <w:p w14:paraId="4780E9E1" w14:textId="2BD9239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928110P3</w:t>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.MIL-U.S. NAVY</w:t>
      </w:r>
    </w:p>
    <w:p w14:paraId="4780E9E2" w14:textId="4437BEA2"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928110P4</w:t>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.MIL-U.S. MARINES</w:t>
      </w:r>
    </w:p>
    <w:p w14:paraId="4780E9E3" w14:textId="29993813"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928110P5</w:t>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.MIL-U.S. COAST GUARD</w:t>
      </w:r>
    </w:p>
    <w:p w14:paraId="4780E9E4" w14:textId="760907F7"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928110P6</w:t>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.MIL-U.S. ARMED FORCES, BRANCH NOT SPECIFIED</w:t>
      </w:r>
    </w:p>
    <w:p w14:paraId="4780E9E5" w14:textId="5383917B"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D4DB5" w:rsidRPr="00DC25DA">
        <w:rPr>
          <w:rFonts w:ascii="Courier New" w:hAnsi="Courier New" w:cs="Courier New"/>
          <w:color w:val="000000"/>
          <w:sz w:val="20"/>
          <w:szCs w:val="20"/>
        </w:rPr>
        <w:t>928110P7</w:t>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.MIL-MILITARY RESERVES OR NATIONAL GUARD</w:t>
      </w:r>
    </w:p>
    <w:p w14:paraId="4780E9E6" w14:textId="5D520964"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928P</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.ADM-NATIONAL SECURITY AND INTERNATIONAL AFFAIRS</w:t>
      </w:r>
    </w:p>
    <w:p w14:paraId="4780E9E7" w14:textId="2A509C0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92M1</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.ADM-ADMINISTRATION OF ENVIRONMENTAL QUALITY AND HOUSING</w:t>
      </w:r>
    </w:p>
    <w:p w14:paraId="4780E9E8" w14:textId="7970F42C"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.PROGRAMS</w:t>
      </w:r>
    </w:p>
    <w:p w14:paraId="4780E9E9" w14:textId="2D83CCDA"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92M2</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.ADM-ADMINISTRATION OF ECONOMIC PROGRAMS AND SPACE</w:t>
      </w:r>
    </w:p>
    <w:p w14:paraId="4780E9EA" w14:textId="7D5429AD"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3D07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.RESEARCH</w:t>
      </w:r>
    </w:p>
    <w:p w14:paraId="4780E9EB" w14:textId="76F74FC5"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92MP</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.ADM-JUSTICE, PUBLIC ORDER, AND SAFETY ACTIVITIES</w:t>
      </w:r>
    </w:p>
    <w:p w14:paraId="4780E9EC" w14:textId="3847EA66" w:rsidR="00131D3E" w:rsidRPr="00DC25DA" w:rsidRDefault="00180627" w:rsidP="00E02884">
      <w:pPr>
        <w:widowControl/>
        <w:tabs>
          <w:tab w:val="left" w:pos="720"/>
          <w:tab w:val="left" w:pos="1440"/>
          <w:tab w:val="left" w:pos="252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9920</w:t>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.UNEMPLOYED AND LAST WORKED 5 YEARS AGO OR EARLIER OR</w:t>
      </w:r>
    </w:p>
    <w:p w14:paraId="4780E9ED" w14:textId="20CFCF0E" w:rsidR="00131D3E" w:rsidRPr="00DC25DA" w:rsidRDefault="00131D3E" w:rsidP="00E02884">
      <w:pPr>
        <w:widowControl/>
        <w:tabs>
          <w:tab w:val="left" w:pos="720"/>
          <w:tab w:val="left" w:pos="1440"/>
          <w:tab w:val="left" w:pos="2520"/>
        </w:tabs>
        <w:ind w:firstLine="216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3D07C6" w:rsidRPr="00DC25DA">
        <w:rPr>
          <w:rFonts w:ascii="Courier New" w:hAnsi="Courier New" w:cs="Courier New"/>
          <w:color w:val="000000"/>
          <w:sz w:val="20"/>
          <w:szCs w:val="20"/>
        </w:rPr>
        <w:tab/>
      </w:r>
      <w:r w:rsidRPr="00DC25DA">
        <w:rPr>
          <w:rFonts w:ascii="Courier New" w:hAnsi="Courier New" w:cs="Courier New"/>
          <w:color w:val="000000"/>
          <w:sz w:val="20"/>
          <w:szCs w:val="20"/>
        </w:rPr>
        <w:t>.NEVER WORKED**</w:t>
      </w:r>
    </w:p>
    <w:p w14:paraId="4780E9F1" w14:textId="77777777" w:rsidR="00131D3E" w:rsidRPr="00DC25DA" w:rsidRDefault="00131D3E" w:rsidP="0053032F">
      <w:pPr>
        <w:widowControl/>
        <w:rPr>
          <w:rFonts w:ascii="Courier New" w:hAnsi="Courier New" w:cs="Courier New"/>
          <w:color w:val="000000"/>
          <w:sz w:val="20"/>
          <w:szCs w:val="20"/>
        </w:rPr>
      </w:pPr>
    </w:p>
    <w:p w14:paraId="4780E9F2" w14:textId="34994BD7" w:rsidR="00131D3E" w:rsidRPr="00DC25DA" w:rsidRDefault="00131D3E" w:rsidP="0053032F">
      <w:pPr>
        <w:widowControl/>
        <w:rPr>
          <w:rFonts w:ascii="Courier New" w:hAnsi="Courier New" w:cs="Courier New"/>
          <w:strike/>
          <w:color w:val="FF0000"/>
          <w:sz w:val="20"/>
          <w:szCs w:val="20"/>
        </w:rPr>
      </w:pPr>
      <w:r w:rsidRPr="00DC25DA">
        <w:rPr>
          <w:rFonts w:ascii="Courier New" w:hAnsi="Courier New" w:cs="Courier New"/>
          <w:color w:val="000000"/>
          <w:sz w:val="20"/>
          <w:szCs w:val="20"/>
        </w:rPr>
        <w:t>N</w:t>
      </w:r>
      <w:r w:rsidR="008B726D" w:rsidRPr="00DC25DA">
        <w:rPr>
          <w:rFonts w:ascii="Courier New" w:hAnsi="Courier New" w:cs="Courier New"/>
          <w:color w:val="000000"/>
          <w:sz w:val="20"/>
          <w:szCs w:val="20"/>
        </w:rPr>
        <w:t>ote</w:t>
      </w:r>
      <w:r w:rsidRPr="00DC25DA">
        <w:rPr>
          <w:rFonts w:ascii="Courier New" w:hAnsi="Courier New" w:cs="Courier New"/>
          <w:color w:val="000000"/>
          <w:sz w:val="20"/>
          <w:szCs w:val="20"/>
        </w:rPr>
        <w:t xml:space="preserve">: For additional information on NAICS and SOC groupings within major categories visit our website at: </w:t>
      </w:r>
      <w:ins w:id="75" w:author="Anthony Martinez (CENSUS/SEHSD FED)" w:date="2018-04-02T10:46:00Z">
        <w:r w:rsidR="002773BA" w:rsidRPr="002773BA">
          <w:rPr>
            <w:rFonts w:ascii="Courier New" w:hAnsi="Courier New" w:cs="Courier New"/>
            <w:color w:val="000000"/>
            <w:sz w:val="20"/>
            <w:szCs w:val="20"/>
          </w:rPr>
          <w:t>https://www.census.gov/topics/employment/industry-occupation/guidance/indexes.html</w:t>
        </w:r>
      </w:ins>
      <w:del w:id="76" w:author="Anthony Martinez (CENSUS/SEHSD FED)" w:date="2018-04-02T10:46:00Z">
        <w:r w:rsidR="001253AF" w:rsidRPr="00DC25DA" w:rsidDel="002773BA">
          <w:rPr>
            <w:rFonts w:ascii="Courier New" w:hAnsi="Courier New" w:cs="Courier New"/>
            <w:color w:val="000000"/>
            <w:sz w:val="20"/>
            <w:szCs w:val="20"/>
          </w:rPr>
          <w:delText>http://www.census.gov/people/io/methodology/indexes.html</w:delText>
        </w:r>
      </w:del>
      <w:r w:rsidRPr="00DC25DA">
        <w:rPr>
          <w:rFonts w:ascii="Courier New" w:hAnsi="Courier New" w:cs="Courier New"/>
          <w:color w:val="000000"/>
          <w:sz w:val="20"/>
          <w:szCs w:val="20"/>
        </w:rPr>
        <w:t>.</w:t>
      </w:r>
      <w:r w:rsidRPr="00DC25DA">
        <w:rPr>
          <w:rFonts w:ascii="Courier New" w:hAnsi="Courier New" w:cs="Courier New"/>
          <w:color w:val="FF0000"/>
          <w:sz w:val="20"/>
          <w:szCs w:val="20"/>
        </w:rPr>
        <w:tab/>
      </w:r>
    </w:p>
    <w:p w14:paraId="4780E9F3" w14:textId="77777777" w:rsidR="00131D3E" w:rsidRPr="00DC25DA" w:rsidRDefault="00131D3E" w:rsidP="0053032F">
      <w:pPr>
        <w:widowControl/>
        <w:rPr>
          <w:rFonts w:ascii="Courier New" w:hAnsi="Courier New" w:cs="Courier New"/>
          <w:color w:val="000000"/>
          <w:sz w:val="20"/>
          <w:szCs w:val="20"/>
        </w:rPr>
      </w:pPr>
    </w:p>
    <w:p w14:paraId="4780E9F4" w14:textId="6C2E8003" w:rsidR="00131D3E" w:rsidRPr="00DC25DA" w:rsidRDefault="00131D3E" w:rsidP="0053032F">
      <w:pPr>
        <w:pStyle w:val="Heading3"/>
      </w:pPr>
      <w:r w:rsidRPr="00DC25DA">
        <w:t>NATIVITY</w:t>
      </w:r>
      <w:r w:rsidR="00CC6670" w:rsidRPr="00DC25DA">
        <w:tab/>
      </w:r>
      <w:r w:rsidRPr="00DC25DA">
        <w:t>1</w:t>
      </w:r>
      <w:r w:rsidR="00180627" w:rsidRPr="00DC25DA">
        <w:tab/>
      </w:r>
    </w:p>
    <w:p w14:paraId="4780E9F5" w14:textId="0E01F534"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Nativity</w:t>
      </w:r>
    </w:p>
    <w:p w14:paraId="4780E9F6" w14:textId="0666755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.Native</w:t>
      </w:r>
    </w:p>
    <w:p w14:paraId="4780E9F7" w14:textId="6401685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.Foreign born</w:t>
      </w:r>
    </w:p>
    <w:p w14:paraId="4780E9F8" w14:textId="77777777" w:rsidR="006F5EC0" w:rsidRPr="00DC25DA" w:rsidRDefault="006F5EC0" w:rsidP="0053032F">
      <w:pPr>
        <w:widowControl/>
        <w:rPr>
          <w:rFonts w:ascii="Courier New" w:hAnsi="Courier New" w:cs="Courier New"/>
          <w:color w:val="000000"/>
          <w:sz w:val="20"/>
          <w:szCs w:val="20"/>
        </w:rPr>
      </w:pPr>
    </w:p>
    <w:p w14:paraId="4780E9F9" w14:textId="2F3F3864" w:rsidR="00131D3E" w:rsidRPr="00DC25DA" w:rsidRDefault="00131D3E" w:rsidP="0053032F">
      <w:pPr>
        <w:pStyle w:val="Heading3"/>
      </w:pPr>
      <w:r w:rsidRPr="00DC25DA">
        <w:t>NOP</w:t>
      </w:r>
      <w:r w:rsidR="00180627" w:rsidRPr="00DC25DA">
        <w:tab/>
      </w:r>
      <w:r w:rsidR="00CC6670" w:rsidRPr="00DC25DA">
        <w:tab/>
      </w:r>
      <w:r w:rsidRPr="00DC25DA">
        <w:t>1</w:t>
      </w:r>
    </w:p>
    <w:p w14:paraId="4780E9FA" w14:textId="75DF1B7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Nativity of parent</w:t>
      </w:r>
    </w:p>
    <w:p w14:paraId="20C9F1FF" w14:textId="77777777" w:rsidR="00CC6670" w:rsidRPr="00DC25DA" w:rsidRDefault="00131D3E" w:rsidP="006601CC">
      <w:pPr>
        <w:widowControl/>
        <w:ind w:left="72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b .N/A (greater than 17 years old/not an own child of </w:t>
      </w:r>
      <w:r w:rsidR="00CC6670" w:rsidRPr="00DC25DA">
        <w:rPr>
          <w:rFonts w:ascii="Courier New" w:hAnsi="Courier New" w:cs="Courier New"/>
          <w:color w:val="000000"/>
          <w:sz w:val="20"/>
          <w:szCs w:val="20"/>
        </w:rPr>
        <w:t xml:space="preserve">  </w:t>
      </w:r>
    </w:p>
    <w:p w14:paraId="4780E9FC" w14:textId="08F03DB6" w:rsidR="00131D3E" w:rsidRPr="00DC25DA" w:rsidRDefault="00CC6670"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6601CC" w:rsidRPr="00DC25DA">
        <w:rPr>
          <w:rFonts w:ascii="Courier New" w:hAnsi="Courier New" w:cs="Courier New"/>
          <w:color w:val="000000"/>
          <w:sz w:val="20"/>
          <w:szCs w:val="20"/>
        </w:rPr>
        <w:tab/>
      </w:r>
      <w:r w:rsidR="006601CC" w:rsidRPr="00DC25DA">
        <w:rPr>
          <w:rFonts w:ascii="Courier New" w:hAnsi="Courier New" w:cs="Courier New"/>
          <w:color w:val="000000"/>
          <w:sz w:val="20"/>
          <w:szCs w:val="20"/>
        </w:rPr>
        <w:tab/>
        <w:t xml:space="preserve"> </w:t>
      </w:r>
      <w:r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householder,and not child in subfamily)</w:t>
      </w:r>
    </w:p>
    <w:p w14:paraId="4780E9FD" w14:textId="3E150B4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.Living with two parents: Both parents NATIVE</w:t>
      </w:r>
    </w:p>
    <w:p w14:paraId="4780E9FE" w14:textId="0EEE50C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.Living with two parents: Father only FOREIGN BORN</w:t>
      </w:r>
    </w:p>
    <w:p w14:paraId="4780E9FF" w14:textId="1B9453C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 .Living with two parents: Mother only FOREIGN BORN</w:t>
      </w:r>
    </w:p>
    <w:p w14:paraId="4780EA00" w14:textId="079440E5"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 .Living with two parents: BOTH parents FOREIGN BORN</w:t>
      </w:r>
    </w:p>
    <w:p w14:paraId="4780EA01" w14:textId="1A513EA0"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 .Living with father only: Father NATIVE</w:t>
      </w:r>
    </w:p>
    <w:p w14:paraId="4780EA02" w14:textId="533B0402"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 .Living with father only: Father FOREIGN BORN</w:t>
      </w:r>
    </w:p>
    <w:p w14:paraId="4780EA03" w14:textId="4B52ED47"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 .Living with mother only: Mother NATIVE</w:t>
      </w:r>
    </w:p>
    <w:p w14:paraId="4780EA04" w14:textId="1E36E333"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 .Living with mother only: Mother FOREIGN BORN</w:t>
      </w:r>
    </w:p>
    <w:p w14:paraId="4780EA05" w14:textId="77777777" w:rsidR="00131D3E" w:rsidRPr="00DC25DA" w:rsidRDefault="00131D3E" w:rsidP="0053032F">
      <w:pPr>
        <w:widowControl/>
        <w:rPr>
          <w:rFonts w:ascii="Courier New" w:hAnsi="Courier New" w:cs="Courier New"/>
          <w:color w:val="000000"/>
          <w:sz w:val="20"/>
          <w:szCs w:val="20"/>
        </w:rPr>
      </w:pPr>
    </w:p>
    <w:p w14:paraId="4780EA06" w14:textId="7D041D8B" w:rsidR="00131D3E" w:rsidRPr="00DC25DA" w:rsidRDefault="00131D3E" w:rsidP="0053032F">
      <w:pPr>
        <w:pStyle w:val="Heading3"/>
      </w:pPr>
      <w:r w:rsidRPr="00DC25DA">
        <w:t>OC</w:t>
      </w:r>
      <w:r w:rsidR="00180627" w:rsidRPr="00DC25DA">
        <w:tab/>
      </w:r>
      <w:r w:rsidR="00CC6670" w:rsidRPr="00DC25DA">
        <w:tab/>
      </w:r>
      <w:r w:rsidRPr="00DC25DA">
        <w:t>1</w:t>
      </w:r>
      <w:r w:rsidR="00180627" w:rsidRPr="00DC25DA">
        <w:tab/>
      </w:r>
    </w:p>
    <w:p w14:paraId="4780EA07" w14:textId="42FD7D6E"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Own child</w:t>
      </w:r>
    </w:p>
    <w:p w14:paraId="4780EA08" w14:textId="50AD710D"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 (includes GQ)</w:t>
      </w:r>
      <w:r w:rsidRPr="00DC25DA">
        <w:rPr>
          <w:rFonts w:ascii="Courier New" w:hAnsi="Courier New" w:cs="Courier New"/>
          <w:color w:val="000000"/>
          <w:sz w:val="20"/>
          <w:szCs w:val="20"/>
        </w:rPr>
        <w:tab/>
      </w:r>
    </w:p>
    <w:p w14:paraId="4780EA09" w14:textId="53E6EC2F" w:rsidR="00131D3E" w:rsidRPr="00DC25DA" w:rsidRDefault="00180627" w:rsidP="0053032F">
      <w:pPr>
        <w:widowControl/>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r w:rsidRPr="00DC25DA">
        <w:rPr>
          <w:rFonts w:ascii="Courier New" w:hAnsi="Courier New" w:cs="Courier New"/>
          <w:color w:val="000000"/>
          <w:sz w:val="20"/>
          <w:szCs w:val="20"/>
        </w:rPr>
        <w:tab/>
      </w:r>
    </w:p>
    <w:p w14:paraId="4780EA0A" w14:textId="77777777" w:rsidR="00131D3E" w:rsidRPr="00DC25DA" w:rsidRDefault="00131D3E" w:rsidP="0053032F">
      <w:pPr>
        <w:widowControl/>
        <w:rPr>
          <w:rFonts w:ascii="Courier New" w:hAnsi="Courier New" w:cs="Courier New"/>
          <w:color w:val="000000"/>
          <w:sz w:val="20"/>
          <w:szCs w:val="20"/>
        </w:rPr>
      </w:pPr>
    </w:p>
    <w:p w14:paraId="4780EA0B" w14:textId="4EF1D206" w:rsidR="00131D3E" w:rsidRPr="00DC25DA" w:rsidRDefault="00131D3E" w:rsidP="00B357AA">
      <w:pPr>
        <w:pStyle w:val="Heading3"/>
        <w:tabs>
          <w:tab w:val="left" w:pos="720"/>
          <w:tab w:val="left" w:pos="1440"/>
          <w:tab w:val="left" w:pos="2160"/>
        </w:tabs>
      </w:pPr>
      <w:r w:rsidRPr="00DC25DA">
        <w:lastRenderedPageBreak/>
        <w:t>OCCP</w:t>
      </w:r>
      <w:r w:rsidR="00180627" w:rsidRPr="00DC25DA">
        <w:tab/>
      </w:r>
      <w:r w:rsidR="00CC6670" w:rsidRPr="00DC25DA">
        <w:tab/>
      </w:r>
      <w:r w:rsidRPr="00DC25DA">
        <w:t>4</w:t>
      </w:r>
      <w:r w:rsidR="00180627" w:rsidRPr="00DC25DA">
        <w:tab/>
      </w:r>
    </w:p>
    <w:p w14:paraId="4780EA0C" w14:textId="59917F5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Occupation recode </w:t>
      </w:r>
      <w:r w:rsidR="00143FC6" w:rsidRPr="00DC25DA">
        <w:rPr>
          <w:rFonts w:ascii="Courier New" w:hAnsi="Courier New" w:cs="Courier New"/>
          <w:color w:val="000000"/>
          <w:sz w:val="20"/>
          <w:szCs w:val="20"/>
        </w:rPr>
        <w:t xml:space="preserve">for 2012 </w:t>
      </w:r>
      <w:r w:rsidR="009758C7" w:rsidRPr="00DC25DA">
        <w:rPr>
          <w:rFonts w:ascii="Courier New" w:hAnsi="Courier New" w:cs="Courier New"/>
          <w:color w:val="000000"/>
          <w:sz w:val="20"/>
          <w:szCs w:val="20"/>
        </w:rPr>
        <w:t xml:space="preserve">and later </w:t>
      </w:r>
      <w:r w:rsidR="00143FC6" w:rsidRPr="00DC25DA">
        <w:rPr>
          <w:rFonts w:ascii="Courier New" w:hAnsi="Courier New" w:cs="Courier New"/>
          <w:color w:val="000000"/>
          <w:sz w:val="20"/>
          <w:szCs w:val="20"/>
        </w:rPr>
        <w:t>based on 2010 OCC codes</w:t>
      </w:r>
    </w:p>
    <w:p w14:paraId="4780EA0D" w14:textId="5B533E4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bbbb </w:t>
      </w:r>
      <w:r w:rsidR="001D1335"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.N/A (less than 16 years old/NILF who last worked</w:t>
      </w:r>
    </w:p>
    <w:p w14:paraId="4780EA0E" w14:textId="70769A1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more than 5 years ago or never worked)</w:t>
      </w:r>
    </w:p>
    <w:p w14:paraId="4780EA0F" w14:textId="1D29719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MGR-CHIEF EXECUTIVES AND LEGISLATORS</w:t>
      </w:r>
    </w:p>
    <w:p w14:paraId="4780EA10" w14:textId="1B7EEA1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MGR-GENERAL AND OPERATIONS MANAGERS</w:t>
      </w:r>
    </w:p>
    <w:p w14:paraId="4780EA11" w14:textId="6640B00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MGR-ADVERTISING AND PROMOTIONS MANAGERS</w:t>
      </w:r>
    </w:p>
    <w:p w14:paraId="4780EA12" w14:textId="7D9E654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MGR-MARKETING AND SALES MANAGERS</w:t>
      </w:r>
    </w:p>
    <w:p w14:paraId="4780EA13" w14:textId="0CCE1E5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MGR-PUBLIC RELATIONS AND FUNDRAISING MANAGERS</w:t>
      </w:r>
    </w:p>
    <w:p w14:paraId="4780EA14" w14:textId="02E64D0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MGR-ADMINISTRATIVE SERVICES MANAGERS</w:t>
      </w:r>
    </w:p>
    <w:p w14:paraId="4780EA15" w14:textId="51171F0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MGR-COMPUTER AND INFORMATION SYSTEMS MANAGERS</w:t>
      </w:r>
    </w:p>
    <w:p w14:paraId="4780EA16" w14:textId="0441660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MGR-FINANCIAL MANAGERS</w:t>
      </w:r>
    </w:p>
    <w:p w14:paraId="4780EA17" w14:textId="3CC4794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0135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MGR-COMPENSATION AND BENEFITS MANAGERS</w:t>
      </w:r>
    </w:p>
    <w:p w14:paraId="4780EA18" w14:textId="1EFE167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0136</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MGR-HUMAN RESOURCES MANAGERS</w:t>
      </w:r>
    </w:p>
    <w:p w14:paraId="4780EA19" w14:textId="4A1A07E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0137</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MGR-TRAINING AND DEVELOPMENT MANAGERS</w:t>
      </w:r>
    </w:p>
    <w:p w14:paraId="4780EA1A" w14:textId="412F214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MGR-INDUSTRIAL PRODUCTION MANAGERS</w:t>
      </w:r>
    </w:p>
    <w:p w14:paraId="4780EA1B" w14:textId="28F86A2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MGR-PURCHASING MANAGERS</w:t>
      </w:r>
    </w:p>
    <w:p w14:paraId="4780EA1C" w14:textId="74034B6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MGR-TRANSPORTATION, STORAGE, AND DISTRIBUTION MANAGERS</w:t>
      </w:r>
    </w:p>
    <w:p w14:paraId="4780EA1D" w14:textId="0915330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0205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MGR-FARMERS, RANCHERS, AND OTHER AGRICULTURAL MANAGERS</w:t>
      </w:r>
    </w:p>
    <w:p w14:paraId="4780EA1E" w14:textId="29602C0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MGR-CONSTRUCTION MANAGERS</w:t>
      </w:r>
    </w:p>
    <w:p w14:paraId="4780EA1F" w14:textId="6FA7121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MGR-EDUCATION ADMINISTRATORS</w:t>
      </w:r>
    </w:p>
    <w:p w14:paraId="4780EA20" w14:textId="29043DD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MGR-ARCHITECTURAL AND ENGINEERING MANAGERS</w:t>
      </w:r>
    </w:p>
    <w:p w14:paraId="4780EA21" w14:textId="04DD574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MGR-FOOD SERVICE MANAGERS</w:t>
      </w:r>
    </w:p>
    <w:p w14:paraId="4780EA22" w14:textId="2719EBE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MGR-GAMING MANAGERS</w:t>
      </w:r>
    </w:p>
    <w:p w14:paraId="4780EA23" w14:textId="0A0E2D4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MGR-LODGING MANAGERS</w:t>
      </w:r>
    </w:p>
    <w:p w14:paraId="4780EA24" w14:textId="3E05CD9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MGR-MEDICAL AND HEALTH SERVICES MANAGERS</w:t>
      </w:r>
    </w:p>
    <w:p w14:paraId="4780EA25" w14:textId="098070B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MGR-NATURAL SCIENCES MANAGERS</w:t>
      </w:r>
    </w:p>
    <w:p w14:paraId="4780EA26" w14:textId="72FEB44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MGR-PROPERTY, REAL ESTATE, AND COMMUNITY ASSOCIATION</w:t>
      </w:r>
    </w:p>
    <w:p w14:paraId="4780EA27" w14:textId="35F1E1C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547F7A" w:rsidRPr="00DC25DA">
        <w:rPr>
          <w:rFonts w:ascii="Courier New" w:hAnsi="Courier New" w:cs="Courier New"/>
          <w:color w:val="000000"/>
          <w:sz w:val="20"/>
          <w:szCs w:val="20"/>
        </w:rPr>
        <w:t xml:space="preserve">    </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MANAGERS</w:t>
      </w:r>
    </w:p>
    <w:p w14:paraId="4780EA28" w14:textId="118A68F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MGR-SOCIAL AND COMMUNITY SERVICE MANAGERS</w:t>
      </w:r>
    </w:p>
    <w:p w14:paraId="4780EA29" w14:textId="02676A0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0425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MGR-EMERGENCY MANAGEMENT DIRECTORS</w:t>
      </w:r>
    </w:p>
    <w:p w14:paraId="4780EA2A" w14:textId="7B20CCB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MGR-MISCELLANEOUS MANAGERS, INCLUDING FUNERAL SERVICE </w:t>
      </w:r>
    </w:p>
    <w:p w14:paraId="4780EA2B" w14:textId="2C432A2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.MANAGERS AND POSTMASTERS AND MAIL SUPERINTENDENTS</w:t>
      </w:r>
    </w:p>
    <w:p w14:paraId="4780EA2C" w14:textId="0339C91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BUS-AGENTS AND BUSINESS MANAGERS OF ARTISTS, PERFORMERS,</w:t>
      </w:r>
    </w:p>
    <w:p w14:paraId="4780EA2D" w14:textId="27B5E3E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.AND ATHLETES</w:t>
      </w:r>
    </w:p>
    <w:p w14:paraId="4780EA2E" w14:textId="760B3E1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BUS-BUYERS AND PURCHASING AGENTS, FARM PRODUCTS</w:t>
      </w:r>
    </w:p>
    <w:p w14:paraId="4780EA2F" w14:textId="32FFAD1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BUS-WHOLESALE AND RETAIL BUYERS, EXCEPT FARM PRODUCTS</w:t>
      </w:r>
    </w:p>
    <w:p w14:paraId="4780EA30" w14:textId="4902881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BUS-PURCHASING AGENTS, EXCEPT WHOLESALE, RETAIL, AND FARM</w:t>
      </w:r>
    </w:p>
    <w:p w14:paraId="4780EA31" w14:textId="07F5E44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.PRODUCTS</w:t>
      </w:r>
    </w:p>
    <w:p w14:paraId="4780EA32" w14:textId="16A1050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BUS-CLAIMS ADJUSTERS, APPRAISERS, EXAMINERS, AND</w:t>
      </w:r>
    </w:p>
    <w:p w14:paraId="4780EA33" w14:textId="7F44125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.INVESTIGATORS</w:t>
      </w:r>
    </w:p>
    <w:p w14:paraId="4780EA34" w14:textId="77ADD04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0565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BUS-COMPLIANCE OFFICERS</w:t>
      </w:r>
    </w:p>
    <w:p w14:paraId="4780EA35" w14:textId="0D1854D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BUS-COST ESTIMATORS</w:t>
      </w:r>
    </w:p>
    <w:p w14:paraId="4780EA36" w14:textId="1C21C6C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BUS-HUMAN RESOURCES WORKERS</w:t>
      </w:r>
    </w:p>
    <w:p w14:paraId="4780EA37" w14:textId="2422664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BUS-COMPENSATION, BENEFITS, AND JOB ANALYSIS SPECIALISTS</w:t>
      </w:r>
    </w:p>
    <w:p w14:paraId="4780EA38" w14:textId="75230F8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BUS-TRAINING AND DEVELOPMENT SPECIALISTS</w:t>
      </w:r>
    </w:p>
    <w:p w14:paraId="4780EA39" w14:textId="608730C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BUS-LOGISTICIANS</w:t>
      </w:r>
    </w:p>
    <w:p w14:paraId="4780EA3A" w14:textId="4F7A23F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BUS-MANAGEMENT ANALYSTS</w:t>
      </w:r>
    </w:p>
    <w:p w14:paraId="4780EA3B" w14:textId="2BDD35E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0725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BUS-MEETING, CONVENTION, AND EVENT PLANNERS</w:t>
      </w:r>
    </w:p>
    <w:p w14:paraId="4780EA3C" w14:textId="7609C73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0726</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BUS-FUNDRAISERS</w:t>
      </w:r>
    </w:p>
    <w:p w14:paraId="4780EA3D" w14:textId="06D4524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0735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BUS-MARKET RESEARCH ANALYSTS AND MARKETING SPECIALISTS</w:t>
      </w:r>
    </w:p>
    <w:p w14:paraId="4780EA3E" w14:textId="137DA48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BUS-BUSINESS OPERATIONS SPECIALISTS, ALL OTHER</w:t>
      </w:r>
    </w:p>
    <w:p w14:paraId="4780EA3F" w14:textId="61A471C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FIN-ACCOUNTANTS AND AUDITORS</w:t>
      </w:r>
    </w:p>
    <w:p w14:paraId="4780EA40" w14:textId="14EAD2D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FIN-APPRAISERS AND ASSESSORS OF REAL ESTATE</w:t>
      </w:r>
    </w:p>
    <w:p w14:paraId="4780EA41" w14:textId="03C0C6A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FIN-BUDGET ANALYSTS</w:t>
      </w:r>
    </w:p>
    <w:p w14:paraId="4780EA42" w14:textId="3E8B4C2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FIN-CREDIT ANALYSTS</w:t>
      </w:r>
    </w:p>
    <w:p w14:paraId="4780EA43" w14:textId="5D96363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FIN-FINANCIAL ANALYSTS</w:t>
      </w:r>
    </w:p>
    <w:p w14:paraId="4780EA44" w14:textId="3562FA4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FIN-PERSONAL FINANCIAL ADVISORS</w:t>
      </w:r>
    </w:p>
    <w:p w14:paraId="4780EA45" w14:textId="5F98457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FIN-INSURANCE UNDERWRITERS</w:t>
      </w:r>
    </w:p>
    <w:p w14:paraId="4780EA46" w14:textId="4F67741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FIN-FINANCIAL EXAMINERS</w:t>
      </w:r>
    </w:p>
    <w:p w14:paraId="4780EA47" w14:textId="3331248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FIN-CREDIT COUNSELORS AND LOAN OFFICERS</w:t>
      </w:r>
    </w:p>
    <w:p w14:paraId="4780EA48" w14:textId="0AF0D47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FIN-TAX EXAMINERS AND COLLECTORS, AND REVENUE AGENTS</w:t>
      </w:r>
    </w:p>
    <w:p w14:paraId="4780EA49" w14:textId="1838CC9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FIN-TAX PREPARERS</w:t>
      </w:r>
    </w:p>
    <w:p w14:paraId="4780EA4A" w14:textId="0A936D1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FIN-FINANCIAL SPECIALISTS, ALL OTHER</w:t>
      </w:r>
    </w:p>
    <w:p w14:paraId="4780EA4B" w14:textId="54AC736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1005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CMM-COMPUTER AND INFORMATION RESEARCH SCIENTISTS</w:t>
      </w:r>
    </w:p>
    <w:p w14:paraId="4780EA4C" w14:textId="28735AA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1006</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CMM-COMPUTER SYSTEMS ANALYSTS</w:t>
      </w:r>
    </w:p>
    <w:p w14:paraId="4780EA4D" w14:textId="3AE40A9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1007</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CMM-INFORMATION SECURITY ANALYSTS</w:t>
      </w:r>
    </w:p>
    <w:p w14:paraId="4780EA4E" w14:textId="22D7A88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CMM-COMPUTER PROGRAMMERS</w:t>
      </w:r>
    </w:p>
    <w:p w14:paraId="4780EA4F" w14:textId="3030FF8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CMM-SOFTWARE DEVELOPERS, APPLICATIONS AND SYSTEMS SOFTWARE</w:t>
      </w:r>
    </w:p>
    <w:p w14:paraId="4780EA50" w14:textId="2A8E929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CMM-WEB DEVELOPERS</w:t>
      </w:r>
    </w:p>
    <w:p w14:paraId="4780EA51" w14:textId="3C500D4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CMM-COMPUTER SUPPORT SPECIALISTS</w:t>
      </w:r>
    </w:p>
    <w:p w14:paraId="4780EA52" w14:textId="3955676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CMM-DATABASE ADMINISTRATORS</w:t>
      </w:r>
    </w:p>
    <w:p w14:paraId="4780EA53" w14:textId="30D3AE8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1105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CMM-NETWORK AND COMPUTER SYSTEMS ADMINISTRATORS</w:t>
      </w:r>
    </w:p>
    <w:p w14:paraId="4780EA54" w14:textId="28960A4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1106</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CMM-COMPUTER NETWORK ARCHITECTS</w:t>
      </w:r>
    </w:p>
    <w:p w14:paraId="4780EA55" w14:textId="6AE92F6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1107</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CMM-COMPUTER OCCUPATIONS, ALL OTHER</w:t>
      </w:r>
    </w:p>
    <w:p w14:paraId="4780EA56" w14:textId="416C14F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CMM-ACTUARIES</w:t>
      </w:r>
    </w:p>
    <w:p w14:paraId="4780EA57" w14:textId="7DC0C9B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CMM-OPERATIONS RESEARCH ANALYSTS</w:t>
      </w:r>
    </w:p>
    <w:p w14:paraId="4780EA58" w14:textId="2824712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CMM-MISCELLANEOUS MATHEMATICAL SCIENCE OCCUPATIONS,</w:t>
      </w:r>
    </w:p>
    <w:p w14:paraId="4780EA59" w14:textId="7180B8E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.INCLUDING MATHEMATICIANS AND STATISTICIANS</w:t>
      </w:r>
    </w:p>
    <w:p w14:paraId="4780EA5A" w14:textId="6C62A58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ENG-ARCHITECTS, EXCEPT NAVAL</w:t>
      </w:r>
    </w:p>
    <w:p w14:paraId="4780EA5B" w14:textId="0D606BC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ENG-SURVEYORS, CARTOGRAPHERS, AND PHOTOGRAMMETRISTS</w:t>
      </w:r>
    </w:p>
    <w:p w14:paraId="4780EA5C" w14:textId="599B862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ENG-AEROSPACE ENGINEERS</w:t>
      </w:r>
    </w:p>
    <w:p w14:paraId="4780EA5D" w14:textId="6C657C1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ENG-BIOMEDICAL AND AGRICULTURAL ENGINEERS</w:t>
      </w:r>
    </w:p>
    <w:p w14:paraId="4780EA5E" w14:textId="6E41DA1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ENG-CHEMICAL ENGINEERS</w:t>
      </w:r>
    </w:p>
    <w:p w14:paraId="4780EA5F" w14:textId="50224E7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ENG-CIVIL ENGINEERS</w:t>
      </w:r>
    </w:p>
    <w:p w14:paraId="4780EA60" w14:textId="4E2245E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ENG-COMPUTER HARDWARE ENGINEERS</w:t>
      </w:r>
    </w:p>
    <w:p w14:paraId="4780EA61" w14:textId="58561E7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ENG-ELECTRICAL AND ELECTRONICS ENGINEERS</w:t>
      </w:r>
    </w:p>
    <w:p w14:paraId="4780EA62" w14:textId="01B461B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ENG-ENVIRONMENTAL ENGINEERS</w:t>
      </w:r>
    </w:p>
    <w:p w14:paraId="4780EA63" w14:textId="58FBFD2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ENG-INDUSTRIAL ENGINEERS, INCLUDING HEALTH AND SAFETY</w:t>
      </w:r>
    </w:p>
    <w:p w14:paraId="4780EA64" w14:textId="0C0A30B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ENG-MARINE ENGINEERS AND NAVAL ARCHITECTS</w:t>
      </w:r>
    </w:p>
    <w:p w14:paraId="4780EA65" w14:textId="638D584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ENG-MATERIALS ENGINEERS</w:t>
      </w:r>
    </w:p>
    <w:p w14:paraId="4780EA66" w14:textId="4E6CCB4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ENG-MECHANICAL ENGINEERS</w:t>
      </w:r>
    </w:p>
    <w:p w14:paraId="4780EA67" w14:textId="4DA1F53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ENG-PETROLEUM, MINING AND GEOLOGICAL ENGINEERS, INCLUDING</w:t>
      </w:r>
    </w:p>
    <w:p w14:paraId="4780EA68" w14:textId="72421DD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.MINING SAFETY ENGINEERS</w:t>
      </w:r>
    </w:p>
    <w:p w14:paraId="4780EA69" w14:textId="3FE8A4F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ENG-MISCELLANEOUS ENGINEERS, INCLUDING NUCLEAR ENGINEERS</w:t>
      </w:r>
    </w:p>
    <w:p w14:paraId="4780EA6A" w14:textId="3F3DB6B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ENG-DRAFTERS</w:t>
      </w:r>
    </w:p>
    <w:p w14:paraId="4780EA6B" w14:textId="16BF5E8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ENG-ENGINEERING TECHNICIANS, EXCEPT DRAFTERS</w:t>
      </w:r>
    </w:p>
    <w:p w14:paraId="4780EA6C" w14:textId="483375C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ENG-SURVEYING AND MAPPING TECHNICIANS</w:t>
      </w:r>
    </w:p>
    <w:p w14:paraId="4780EA6D" w14:textId="483E3EE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SCI-AGRICULTURAL AND FOOD SCIENTISTS</w:t>
      </w:r>
    </w:p>
    <w:p w14:paraId="4780EA6E" w14:textId="5C22B3C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SCI-BIOLOGICAL SCIENTISTS</w:t>
      </w:r>
    </w:p>
    <w:p w14:paraId="4780EA6F" w14:textId="2D41127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SCI-CONSERVATION SCIENTISTS AND FORESTERS</w:t>
      </w:r>
    </w:p>
    <w:p w14:paraId="4780EA70" w14:textId="2498FCB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SCI-MEDICAL SCIENTISTS, AND LIFE SCIENTISTS, ALL OTHER</w:t>
      </w:r>
    </w:p>
    <w:p w14:paraId="4780EA71" w14:textId="41C21D7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SCI-ASTRONOMERS AND PHYSICISTS</w:t>
      </w:r>
    </w:p>
    <w:p w14:paraId="4780EA72" w14:textId="3CC0E96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SCI-ATMOSPHERIC AND SPACE SCIENTISTS</w:t>
      </w:r>
    </w:p>
    <w:p w14:paraId="4780EA73" w14:textId="33BCADA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SCI-CHEMISTS AND MATERIALS SCIENTISTS</w:t>
      </w:r>
    </w:p>
    <w:p w14:paraId="4780EA74" w14:textId="1510C12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SCI-ENVIRONMENTAL SCIENTISTS AND GEOSCIENTISTS</w:t>
      </w:r>
    </w:p>
    <w:p w14:paraId="4780EA75" w14:textId="72E44C5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SCI-PHYSICAL SCIENTISTS, ALL OTHER</w:t>
      </w:r>
    </w:p>
    <w:p w14:paraId="4780EA76" w14:textId="580ABBD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SCI-ECONOMISTS</w:t>
      </w:r>
    </w:p>
    <w:p w14:paraId="4780EA77" w14:textId="6898FA7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SCI-PSYCHOLOGISTS</w:t>
      </w:r>
    </w:p>
    <w:p w14:paraId="4780EA78" w14:textId="4C61BB6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SCI-URBAN AND REGIONAL PLANNERS</w:t>
      </w:r>
    </w:p>
    <w:p w14:paraId="4780EA79" w14:textId="2202513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1860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SCI-MISCELLANEOUS SOCIAL SCIENTISTS, INCLUDING SURVEY</w:t>
      </w:r>
    </w:p>
    <w:p w14:paraId="4780EA7A" w14:textId="6D802D5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.RESEARCHERS AND SOCIOLOGISTS</w:t>
      </w:r>
    </w:p>
    <w:p w14:paraId="4780EA7B" w14:textId="52CB7EB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SCI-AGRICULTURAL AND FOOD SCIENCE TECHNICIANS</w:t>
      </w:r>
    </w:p>
    <w:p w14:paraId="4780EA7C" w14:textId="601C4EE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SCI-BIOLOGICAL TECHNICIANS</w:t>
      </w:r>
    </w:p>
    <w:p w14:paraId="4780EA7D" w14:textId="3529895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SCI-CHEMICAL TECHNICIANS</w:t>
      </w:r>
    </w:p>
    <w:p w14:paraId="4780EA7E" w14:textId="6516875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SCI-GEOLOGICAL AND PETROLEUM TECHNICIANS, AND NUCLEAR</w:t>
      </w:r>
    </w:p>
    <w:p w14:paraId="4780EA7F" w14:textId="6958CAF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.TECHNICIANS</w:t>
      </w:r>
    </w:p>
    <w:p w14:paraId="4780EA80" w14:textId="08B14DA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1965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SCI-MISCELLANEOUS LIFE, PHYSICAL, AND SOCIAL SCIENCE</w:t>
      </w:r>
    </w:p>
    <w:p w14:paraId="4780EA81" w14:textId="3A62C5A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E3177"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.TECHNICIANS, INCLUDING SOCIAL SCIENCE RESEARCH ASSISTANTS</w:t>
      </w:r>
    </w:p>
    <w:p w14:paraId="4780EA82" w14:textId="1871EE3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CMS-COUNSELORS</w:t>
      </w:r>
    </w:p>
    <w:p w14:paraId="4780EA83" w14:textId="1B54573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CMS-SOCIAL WORKERS</w:t>
      </w:r>
    </w:p>
    <w:p w14:paraId="4780EA84" w14:textId="2ACBD18A" w:rsidR="00294F38"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2015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CMS-PROBATION OFFICERS AND CORRECTIONAL TREATMENT </w:t>
      </w:r>
    </w:p>
    <w:p w14:paraId="4780EA85" w14:textId="6F58BD4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00AE3177" w:rsidRPr="00DC25DA">
        <w:rPr>
          <w:rFonts w:ascii="Courier New" w:hAnsi="Courier New" w:cs="Courier New"/>
          <w:color w:val="000000"/>
          <w:sz w:val="20"/>
          <w:szCs w:val="20"/>
        </w:rPr>
        <w:tab/>
      </w:r>
      <w:r w:rsidR="00AE3177" w:rsidRPr="00DC25DA">
        <w:rPr>
          <w:rFonts w:ascii="Courier New" w:hAnsi="Courier New" w:cs="Courier New"/>
          <w:color w:val="000000"/>
          <w:sz w:val="20"/>
          <w:szCs w:val="20"/>
        </w:rPr>
        <w:tab/>
      </w:r>
      <w:r w:rsidR="00294F38"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SPECIALISTS</w:t>
      </w:r>
    </w:p>
    <w:p w14:paraId="4780EA86" w14:textId="6EB094D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2016</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CMS-SOCIAL AND HUMAN SERVICE ASSISTANTS</w:t>
      </w:r>
    </w:p>
    <w:p w14:paraId="4780EA88" w14:textId="55091157" w:rsidR="00131D3E" w:rsidRPr="00DC25DA" w:rsidRDefault="00180627" w:rsidP="00AE3177">
      <w:pPr>
        <w:widowControl/>
        <w:tabs>
          <w:tab w:val="left" w:pos="720"/>
          <w:tab w:val="left" w:pos="1440"/>
          <w:tab w:val="left" w:pos="2160"/>
        </w:tabs>
        <w:ind w:left="2160" w:hanging="216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2025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CMS-MISCELLANEOUS COMMUNITY AND SOCIAL SERVICE </w:t>
      </w:r>
      <w:r w:rsidR="00AE3177"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 xml:space="preserve">SPECIALISTS,INCLUDING HEALTH EDUCATORS AND COMMUNITY </w:t>
      </w:r>
      <w:r w:rsidR="00AE3177"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HEALTH WORKERS</w:t>
      </w:r>
    </w:p>
    <w:p w14:paraId="4780EA89" w14:textId="0402C24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CMS-CLERGY</w:t>
      </w:r>
    </w:p>
    <w:p w14:paraId="4780EA8A" w14:textId="7C91C39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CMS-DIRECTORS, RELIGIOUS ACTIVITIES AND EDUCATION</w:t>
      </w:r>
    </w:p>
    <w:p w14:paraId="4780EA8B" w14:textId="25B7D29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2060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CMS-RELIGIOUS WORKERS, ALL OTHER</w:t>
      </w:r>
    </w:p>
    <w:p w14:paraId="4780EA8C" w14:textId="2E6A54C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LGL-LAWYERS, AND JUDGES, MAGISTRATES, AND OTHER JUDICIAL</w:t>
      </w:r>
    </w:p>
    <w:p w14:paraId="4780EA8D" w14:textId="52F3C84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w:t>
      </w:r>
    </w:p>
    <w:p w14:paraId="4780EA8E" w14:textId="6096A46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2105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LGL-JUDICIAL LAW CLERKS</w:t>
      </w:r>
    </w:p>
    <w:p w14:paraId="4780EA8F" w14:textId="1026834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2145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LGL-PARALEGALS AND LEGAL ASSISTANTS</w:t>
      </w:r>
    </w:p>
    <w:p w14:paraId="4780EA90" w14:textId="7098D69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LGL-MISCELLANEOUS LEGAL SUPPORT WORKERS</w:t>
      </w:r>
    </w:p>
    <w:p w14:paraId="4780EA91" w14:textId="22C8DA8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2200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EDU-POSTSECONDARY TEACHERS</w:t>
      </w:r>
    </w:p>
    <w:p w14:paraId="4780EA92" w14:textId="3E0CCA7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EDU-PRESCHOOL AND KINDERGARTEN TEACHERS</w:t>
      </w:r>
    </w:p>
    <w:p w14:paraId="4780EA93" w14:textId="76F0A42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EDU-ELEMENTARY AND MIDDLE SCHOOL TEACHERS</w:t>
      </w:r>
    </w:p>
    <w:p w14:paraId="4780EA94" w14:textId="2583E4A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EDU-SECONDARY SCHOOL TEACHERS</w:t>
      </w:r>
    </w:p>
    <w:p w14:paraId="4780EA95" w14:textId="5B260A2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EDU-SPECIAL EDUCATION TEACHERS</w:t>
      </w:r>
    </w:p>
    <w:p w14:paraId="4780EA96" w14:textId="743349E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EDU-OTHER TEACHERS AND INSTRUCTORS</w:t>
      </w:r>
    </w:p>
    <w:p w14:paraId="4780EA97" w14:textId="411A6DE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EDU-ARCHIVISTS, CURATORS, AND MUSEUM TECHNICIANS</w:t>
      </w:r>
    </w:p>
    <w:p w14:paraId="4780EA98" w14:textId="6B6CDF6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EDU-LIBRARIANS</w:t>
      </w:r>
    </w:p>
    <w:p w14:paraId="4780EA99" w14:textId="1A4F530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EDU-LIBRARY TECHNICIANS</w:t>
      </w:r>
    </w:p>
    <w:p w14:paraId="4780EA9A" w14:textId="7EA5525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EDU-TEACHER ASSISTANTS</w:t>
      </w:r>
    </w:p>
    <w:p w14:paraId="4780EA9B" w14:textId="21F1CC7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EDU-OTHER EDUCATION, TRAINING, AND LIBRARY WORKERS</w:t>
      </w:r>
    </w:p>
    <w:p w14:paraId="4780EA9C" w14:textId="456CA83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ENT-ARTISTS AND RELATED WORKERS</w:t>
      </w:r>
    </w:p>
    <w:p w14:paraId="4780EA9D" w14:textId="19BEF56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2630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ENT-DESIGNERS</w:t>
      </w:r>
    </w:p>
    <w:p w14:paraId="4780EA9E" w14:textId="201A44A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ENT-ACTORS</w:t>
      </w:r>
    </w:p>
    <w:p w14:paraId="4780EA9F" w14:textId="6E18385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ENT-PRODUCERS AND DIRECTORS</w:t>
      </w:r>
    </w:p>
    <w:p w14:paraId="4780EAA0" w14:textId="51E738B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ENT-ATHLETES, COACHES, UMPIRES, AND RELATED WORKERS</w:t>
      </w:r>
    </w:p>
    <w:p w14:paraId="4780EAA1" w14:textId="62A4FB7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ENT-DANCERS AND CHOREOGRAPHERS</w:t>
      </w:r>
    </w:p>
    <w:p w14:paraId="4780EAA2" w14:textId="117BA8D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ENT-MUSICIANS, SINGERS, AND RELATED WORKERS</w:t>
      </w:r>
    </w:p>
    <w:p w14:paraId="4780EAA3" w14:textId="778B6A8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ENT-ENTERTAINERS AND PERFORMERS, SPORTS AND RELATED</w:t>
      </w:r>
    </w:p>
    <w:p w14:paraId="4780EAA4" w14:textId="6D57C56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 ALL OTHER</w:t>
      </w:r>
    </w:p>
    <w:p w14:paraId="4780EAA5" w14:textId="1EB4E08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ENT-ANNOUNCERS</w:t>
      </w:r>
    </w:p>
    <w:p w14:paraId="4780EAA6" w14:textId="76CD42C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ENT-NEWS ANALYSTS, REPORTERS AND CORRESPONDENTS</w:t>
      </w:r>
    </w:p>
    <w:p w14:paraId="4780EAA7" w14:textId="5C7369B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2825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ENT-PUBLIC RELATIONS SPECIALISTS</w:t>
      </w:r>
    </w:p>
    <w:p w14:paraId="4780EAA8" w14:textId="3BCD1E7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ENT-EDITORS</w:t>
      </w:r>
    </w:p>
    <w:p w14:paraId="4780EAA9" w14:textId="6653EC4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ENT-TECHNICAL WRITERS</w:t>
      </w:r>
    </w:p>
    <w:p w14:paraId="4780EAAA" w14:textId="6FF1C1B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ENT-WRITERS AND AUTHORS</w:t>
      </w:r>
    </w:p>
    <w:p w14:paraId="4780EAAB" w14:textId="6854362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2860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ENT-MISCELLANEOUS MEDIA AND COMMUNICATION WORKERS</w:t>
      </w:r>
    </w:p>
    <w:p w14:paraId="4780EAAC" w14:textId="0E1977C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ENT-BROADCAST AND SOUND ENGINEERING TECHNICIANS AND RADIO</w:t>
      </w:r>
    </w:p>
    <w:p w14:paraId="4780EAAD" w14:textId="5B3BF5C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.OPERATORS, AND MEDIA AND COMMUNICATION EQUIPMENT WORKERS,</w:t>
      </w:r>
    </w:p>
    <w:p w14:paraId="4780EAAE" w14:textId="2259781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.ALL OTHER</w:t>
      </w:r>
    </w:p>
    <w:p w14:paraId="4780EAAF" w14:textId="16C91D6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ENT-PHOTOGRAPHERS</w:t>
      </w:r>
    </w:p>
    <w:p w14:paraId="4780EAB0" w14:textId="12BB918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ENT-TELEVISION, VIDEO, AND MOTION PICTURE CAMERA OPERATORS</w:t>
      </w:r>
    </w:p>
    <w:p w14:paraId="4780EAB1" w14:textId="265191F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.AND EDITORS</w:t>
      </w:r>
    </w:p>
    <w:p w14:paraId="4780EAB2" w14:textId="555919F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3000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MED-CHIROPRACTORS</w:t>
      </w:r>
    </w:p>
    <w:p w14:paraId="4780EAB3" w14:textId="475753E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3010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MED-DENTISTS</w:t>
      </w:r>
    </w:p>
    <w:p w14:paraId="4780EAB4" w14:textId="61E8CB6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3030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MED-DIETITIANS AND NUTRITIONISTS</w:t>
      </w:r>
    </w:p>
    <w:p w14:paraId="4780EAB5" w14:textId="7088186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3040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MED-OPTOMETRISTS</w:t>
      </w:r>
    </w:p>
    <w:p w14:paraId="4780EAB6" w14:textId="6F3FCE8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3050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MED-PHARMACISTS</w:t>
      </w:r>
    </w:p>
    <w:p w14:paraId="4780EAB7" w14:textId="2A0E6B0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3060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MED-PHYSICIANS AND SURGEONS</w:t>
      </w:r>
    </w:p>
    <w:p w14:paraId="4780EAB8" w14:textId="60E168B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MED-PHYSICIAN ASSISTANTS</w:t>
      </w:r>
    </w:p>
    <w:p w14:paraId="4780EAB9" w14:textId="19AA0D9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MED-PODIATRISTS</w:t>
      </w:r>
    </w:p>
    <w:p w14:paraId="4780EABA" w14:textId="1E9A987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MED-AUDIOLOGISTS</w:t>
      </w:r>
    </w:p>
    <w:p w14:paraId="4780EABB" w14:textId="2560F01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MED-OCCUPATIONAL THERAPISTS</w:t>
      </w:r>
    </w:p>
    <w:p w14:paraId="4780EABC" w14:textId="3457DAA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MED-PHYSICAL THERAPISTS</w:t>
      </w:r>
    </w:p>
    <w:p w14:paraId="4780EABD" w14:textId="2090606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MED-RADIATION THERAPISTS</w:t>
      </w:r>
    </w:p>
    <w:p w14:paraId="4780EABE" w14:textId="5A750C3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MED-RECREATIONAL THERAPISTS</w:t>
      </w:r>
    </w:p>
    <w:p w14:paraId="4780EABF" w14:textId="0C015F2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MED-RESPIRATORY THERAPISTS</w:t>
      </w:r>
    </w:p>
    <w:p w14:paraId="4780EAC0" w14:textId="5B1D69E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MED-SPEECH-LANGUAGE PATHOLOGISTS</w:t>
      </w:r>
    </w:p>
    <w:p w14:paraId="4780EAC1" w14:textId="7648217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3245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MED-OTHER THERAPISTS, INCLUDING EXERCISE PHYSIOLOGISTS</w:t>
      </w:r>
    </w:p>
    <w:p w14:paraId="4780EAC2" w14:textId="3E42A1E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MED-VETERINARIANS</w:t>
      </w:r>
    </w:p>
    <w:p w14:paraId="4780EAC3" w14:textId="45519D2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3255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MED-REGISTERED NURSES</w:t>
      </w:r>
    </w:p>
    <w:p w14:paraId="4780EAC4" w14:textId="5D315D5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3256</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MED-NURSE ANESTHETISTS</w:t>
      </w:r>
    </w:p>
    <w:p w14:paraId="4780EAC5" w14:textId="6DD8F90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3258</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MED-NURSE PRACTITIONERS, AND NURSE MIDWIVES</w:t>
      </w:r>
    </w:p>
    <w:p w14:paraId="4780EAC6" w14:textId="62F05213" w:rsidR="00131D3E" w:rsidRPr="00DC25DA" w:rsidRDefault="00180627" w:rsidP="00AE3177">
      <w:pPr>
        <w:widowControl/>
        <w:tabs>
          <w:tab w:val="left" w:pos="720"/>
          <w:tab w:val="left" w:pos="1440"/>
          <w:tab w:val="left" w:pos="2160"/>
        </w:tabs>
        <w:ind w:left="2160" w:hanging="216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3260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MED-HEALTH DIAGNOSING AND TREATING PRACTITIONERS, ALL </w:t>
      </w:r>
      <w:r w:rsidR="00AE3177"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OTHER</w:t>
      </w:r>
    </w:p>
    <w:p w14:paraId="4780EAC7" w14:textId="405FAA7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MED-CLINICAL LABORATORY TECHNOLOGISTS AND TECHNICIANS</w:t>
      </w:r>
    </w:p>
    <w:p w14:paraId="4780EAC8" w14:textId="0A56B17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MED-DENTAL HYGIENISTS</w:t>
      </w:r>
    </w:p>
    <w:p w14:paraId="4780EAC9" w14:textId="1FD8F4E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MED-DIAGNOSTIC RELATED TECHNOLOGISTS AND TECHNICIANS</w:t>
      </w:r>
    </w:p>
    <w:p w14:paraId="4780EACA" w14:textId="53F7B38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3400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MED-EMERGENCY MEDICAL TECHNICIANS AND PARAMEDICS</w:t>
      </w:r>
    </w:p>
    <w:p w14:paraId="4780EACB" w14:textId="514504F9" w:rsidR="00294F38"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3420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MED-HEALTH PRACTITIONER SUPPORT TECHNOLOGISTS AND </w:t>
      </w:r>
    </w:p>
    <w:p w14:paraId="4780EACC" w14:textId="57C24DB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00AE3177" w:rsidRPr="00DC25DA">
        <w:rPr>
          <w:rFonts w:ascii="Courier New" w:hAnsi="Courier New" w:cs="Courier New"/>
          <w:color w:val="000000"/>
          <w:sz w:val="20"/>
          <w:szCs w:val="20"/>
        </w:rPr>
        <w:tab/>
      </w:r>
      <w:r w:rsidR="00AE3177" w:rsidRPr="00DC25DA">
        <w:rPr>
          <w:rFonts w:ascii="Courier New" w:hAnsi="Courier New" w:cs="Courier New"/>
          <w:color w:val="000000"/>
          <w:sz w:val="20"/>
          <w:szCs w:val="20"/>
        </w:rPr>
        <w:tab/>
      </w:r>
      <w:r w:rsidR="00294F38"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TECHNICIANS</w:t>
      </w:r>
    </w:p>
    <w:p w14:paraId="4780EACD" w14:textId="2D3600D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MED-LICENSED PRACTICAL AND LICENSED VOCATIONAL NURSES</w:t>
      </w:r>
    </w:p>
    <w:p w14:paraId="4780EACE" w14:textId="0BFA3A5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MED-MEDICAL RECORDS AND HEALTH INFORMATION TECHNICIANS</w:t>
      </w:r>
    </w:p>
    <w:p w14:paraId="4780EACF" w14:textId="5B55146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MED-OPTICIANS, DISPENSING</w:t>
      </w:r>
    </w:p>
    <w:p w14:paraId="4780EAD0" w14:textId="024091F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3535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MED-MISCELLANEOUS HEALTH TECHNOLOGISTS AND TECHNICIANS</w:t>
      </w:r>
    </w:p>
    <w:p w14:paraId="4780EAD1" w14:textId="672D675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MED-OTHER HEALTHCARE PRACTITIONERS AND TECHNICAL</w:t>
      </w:r>
    </w:p>
    <w:p w14:paraId="4780EAD2" w14:textId="5D5FD4A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.OCCUPATIONS</w:t>
      </w:r>
    </w:p>
    <w:p w14:paraId="4780EAD3" w14:textId="334B79F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HLS-NURSING, PSYCHIATRIC, AND HOME HEALTH AIDES</w:t>
      </w:r>
    </w:p>
    <w:p w14:paraId="4780EAD4" w14:textId="441C006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HLS-OCCUPATIONAL THERAPY ASSISTANTS AND AIDES</w:t>
      </w:r>
    </w:p>
    <w:p w14:paraId="4780EAD5" w14:textId="2C09B86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HLS-PHYSICAL THERAPIST ASSISTANTS AND AIDES</w:t>
      </w:r>
    </w:p>
    <w:p w14:paraId="4780EAD6" w14:textId="473B6ED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HLS-MASSAGE THERAPISTS</w:t>
      </w:r>
    </w:p>
    <w:p w14:paraId="4780EAD7" w14:textId="73F5398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HLS-DENTAL ASSISTANTS</w:t>
      </w:r>
    </w:p>
    <w:p w14:paraId="4780EAD8" w14:textId="1A4BE0F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3645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HLS-MEDICAL ASSISTANTS</w:t>
      </w:r>
    </w:p>
    <w:p w14:paraId="4780EAD9" w14:textId="43397BC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3646</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HLS-MEDICAL TRANSCRIPTIONISTS</w:t>
      </w:r>
    </w:p>
    <w:p w14:paraId="4780EADA" w14:textId="489B609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3647</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HLS-PHARMACY AIDES</w:t>
      </w:r>
    </w:p>
    <w:p w14:paraId="4780EADB" w14:textId="1DB5B53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3648</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HLS-VETERINARY ASSISTANTS AND LABORATORY ANIMAL CARETAKERS</w:t>
      </w:r>
    </w:p>
    <w:p w14:paraId="4780EADC" w14:textId="1CB3521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3649</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HLS-PHLEBOTOMISTS</w:t>
      </w:r>
    </w:p>
    <w:p w14:paraId="4780EADD" w14:textId="13C072B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3655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HLS-HEALTHCARE SUPPORT WORKERS, ALL OTHER, INCLUDING</w:t>
      </w:r>
    </w:p>
    <w:p w14:paraId="4780EADE" w14:textId="406DF88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.MEDICAL EQUIPMENT PREPARERS</w:t>
      </w:r>
    </w:p>
    <w:p w14:paraId="4780EADF" w14:textId="26B89AC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PRT-FIRST-LINE SUPERVISORS OF CORRECTIONAL OFFICERS</w:t>
      </w:r>
    </w:p>
    <w:p w14:paraId="4780EAE0" w14:textId="09ABB22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PRT-FIRST-LINE SUPERVISORS OF POLICE AND DETECTIVES</w:t>
      </w:r>
    </w:p>
    <w:p w14:paraId="4780EAE1" w14:textId="09196B1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PRT-FIRST-LINE SUPERVISORS OF FIRE FIGHTING AND PREVENTION</w:t>
      </w:r>
    </w:p>
    <w:p w14:paraId="4780EAE2" w14:textId="55E39E5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w:t>
      </w:r>
    </w:p>
    <w:p w14:paraId="4780EAE3" w14:textId="40CDA718" w:rsidR="00294F38"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PRT-FIRST-LINE SUPERVISORS OF PROTECTIVE SERVICE WORKERS, </w:t>
      </w:r>
    </w:p>
    <w:p w14:paraId="4780EAE4" w14:textId="542D24F9" w:rsidR="00131D3E" w:rsidRPr="00DC25DA" w:rsidRDefault="0018062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AE3177" w:rsidRPr="00DC25DA">
        <w:rPr>
          <w:rFonts w:ascii="Courier New" w:hAnsi="Courier New" w:cs="Courier New"/>
          <w:color w:val="000000"/>
          <w:sz w:val="20"/>
          <w:szCs w:val="20"/>
        </w:rPr>
        <w:tab/>
      </w:r>
      <w:r w:rsidR="00294F38"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ALL</w:t>
      </w:r>
      <w:r w:rsidR="00294F38"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OTHER</w:t>
      </w:r>
    </w:p>
    <w:p w14:paraId="4780EAE5" w14:textId="2C892E2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PRT-FIREFIGHTERS</w:t>
      </w:r>
    </w:p>
    <w:p w14:paraId="4780EAE6" w14:textId="207FAC9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PRT-FIRE INSPECTORS</w:t>
      </w:r>
    </w:p>
    <w:p w14:paraId="4780EAE7" w14:textId="56D68B8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3800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PRT-BAILIFFS, CORRECTIONAL OFFICERS, AND JAILERS</w:t>
      </w:r>
    </w:p>
    <w:p w14:paraId="4780EAE8" w14:textId="219FD77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3820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PRT-DETECTIVES AND CRIMINAL INVESTIGATORS</w:t>
      </w:r>
    </w:p>
    <w:p w14:paraId="4780EAE9" w14:textId="2A7109A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3840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PRT-MISCELLANEOUS LAW ENFORCEMENT WORKERS</w:t>
      </w:r>
    </w:p>
    <w:p w14:paraId="4780EAEA" w14:textId="7517280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3850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PRT-POLICE OFFICERS</w:t>
      </w:r>
    </w:p>
    <w:p w14:paraId="4780EAEB" w14:textId="46B04F7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PRT-ANIMAL CONTROL WORKERS</w:t>
      </w:r>
    </w:p>
    <w:p w14:paraId="4780EAEC" w14:textId="23CCC63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PRT-PRIVATE DETECTIVES AND INVESTIGATORS</w:t>
      </w:r>
    </w:p>
    <w:p w14:paraId="4780EAED" w14:textId="1432BDA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PRT-SECURITY GUARDS AND GAMING SURVEILLANCE OFFICERS</w:t>
      </w:r>
    </w:p>
    <w:p w14:paraId="4780EAEE" w14:textId="3C3C895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PRT-CROSSING GUARDS</w:t>
      </w:r>
    </w:p>
    <w:p w14:paraId="4780EAEF" w14:textId="216261C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3945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PRT-TRANSPORTATION SECURITY SCREENERS</w:t>
      </w:r>
    </w:p>
    <w:p w14:paraId="4780EAF0" w14:textId="22A304B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3955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PRT-LIFEGUARDS AND OTHER RECREATIONAL, AND ALL OTHER</w:t>
      </w:r>
    </w:p>
    <w:p w14:paraId="4780EAF1" w14:textId="183F61C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.PROTECTIVE SERVICE WORKERS</w:t>
      </w:r>
    </w:p>
    <w:p w14:paraId="4780EAF2" w14:textId="0A337F2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4000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EAT-CHEFS AND HEAD COOKS</w:t>
      </w:r>
    </w:p>
    <w:p w14:paraId="4780EAF3" w14:textId="5E05408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4010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EAT-FIRST-LINE SUPERVISORS OF FOOD PREPARATION AND SERVING</w:t>
      </w:r>
    </w:p>
    <w:p w14:paraId="4780EAF4" w14:textId="5295E84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w:t>
      </w:r>
    </w:p>
    <w:p w14:paraId="4780EAF5" w14:textId="56A8F8C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4020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EAT-COOKS</w:t>
      </w:r>
    </w:p>
    <w:p w14:paraId="4780EAF6" w14:textId="4361507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4030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EAT-FOOD PREPARATION WORKERS</w:t>
      </w:r>
    </w:p>
    <w:p w14:paraId="4780EAF7" w14:textId="0298AF9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4040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EAT-BARTENDERS</w:t>
      </w:r>
    </w:p>
    <w:p w14:paraId="4780EAF8" w14:textId="6F51E6E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4050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EAT-COMBINED FOOD PREPARATION AND SERVING WORKERS,</w:t>
      </w:r>
    </w:p>
    <w:p w14:paraId="4780EAF9" w14:textId="5BFCCA5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.INCLUDING FAST FOOD</w:t>
      </w:r>
    </w:p>
    <w:p w14:paraId="4780EAFA" w14:textId="61BFA81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4060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EAT-COUNTER ATTENDANTS, CAFETERIA, FOOD CONCESSION, AND</w:t>
      </w:r>
    </w:p>
    <w:p w14:paraId="4780EAFB" w14:textId="0BEBC16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.COFFEE SHOP</w:t>
      </w:r>
    </w:p>
    <w:p w14:paraId="4780EAFC" w14:textId="11A5C4F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EAT-WAITERS AND WAITRESSES</w:t>
      </w:r>
    </w:p>
    <w:p w14:paraId="4780EAFD" w14:textId="3500BFD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EAT-FOOD SERVERS, NONRESTAURANT</w:t>
      </w:r>
    </w:p>
    <w:p w14:paraId="4780EAFE" w14:textId="40DE14D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EAT-MISCELLANEOUS FOOD PREPARATION AND SERVING RELATED</w:t>
      </w:r>
    </w:p>
    <w:p w14:paraId="440AD647" w14:textId="76093676" w:rsidR="00CC6670" w:rsidRPr="00DC25DA" w:rsidRDefault="00AE317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.WORKERS, INCLUDING DINING ROOM AND CAFETERIA ATTENDANTS </w:t>
      </w:r>
    </w:p>
    <w:p w14:paraId="4780EB00" w14:textId="43910805" w:rsidR="00131D3E" w:rsidRPr="00DC25DA" w:rsidRDefault="00AE317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AND</w:t>
      </w:r>
      <w:r w:rsidR="00CC6670"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BARTENDER HELPERS</w:t>
      </w:r>
    </w:p>
    <w:p w14:paraId="4780EB01" w14:textId="20CCBA3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EAT-DISHWASHERS</w:t>
      </w:r>
    </w:p>
    <w:p w14:paraId="0FDC49C3" w14:textId="4A287208" w:rsidR="00CC6670"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EAT-HOSTS AND HOSTESSES, RESTAURANT, LOUNGE, AND COFFEE </w:t>
      </w:r>
    </w:p>
    <w:p w14:paraId="4780EB02" w14:textId="08F619D7" w:rsidR="00131D3E" w:rsidRPr="00DC25DA" w:rsidRDefault="00AE317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SHOP</w:t>
      </w:r>
    </w:p>
    <w:p w14:paraId="4780EB03" w14:textId="2A39409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CLN-FIRST-LINE SUPERVISORS OF HOUSEKEEPING AND JANITORIAL</w:t>
      </w:r>
    </w:p>
    <w:p w14:paraId="4780EB04" w14:textId="644A014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E3177"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w:t>
      </w:r>
    </w:p>
    <w:p w14:paraId="1DF43A0D" w14:textId="4F1BDC0A" w:rsidR="00CC6670"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CLN-FIRST-LINE SUPERVISORS OF LANDSCAPING, LAWN SERVICE, </w:t>
      </w:r>
    </w:p>
    <w:p w14:paraId="4780EB06" w14:textId="6F01BBE0" w:rsidR="00131D3E" w:rsidRPr="00DC25DA" w:rsidRDefault="00AE317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AND</w:t>
      </w:r>
      <w:r w:rsidR="00CC6670"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GROUNDSKEEPING WORKERS</w:t>
      </w:r>
    </w:p>
    <w:p w14:paraId="4780EB07" w14:textId="64DC6D5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CLN-JANITORS AND BUILDING CLEANERS</w:t>
      </w:r>
    </w:p>
    <w:p w14:paraId="4780EB08" w14:textId="1B01837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CLN-MAIDS AND HOUSEKEEPING CLEANERS</w:t>
      </w:r>
    </w:p>
    <w:p w14:paraId="4780EB09" w14:textId="0CF72D3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CLN-PEST CONTROL WORKERS</w:t>
      </w:r>
    </w:p>
    <w:p w14:paraId="4780EB0A" w14:textId="2264CD7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CLN-GROUNDS MAINTENANCE WORKERS</w:t>
      </w:r>
    </w:p>
    <w:p w14:paraId="4780EB0B" w14:textId="07FFE9D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PRS-FIRST-LINE SUPERVISORS OF GAMING WORKERS</w:t>
      </w:r>
    </w:p>
    <w:p w14:paraId="4780EB0C" w14:textId="2F42F42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PRS-FIRST-LINE SUPERVISORS OF PERSONAL SERVICE WORKERS</w:t>
      </w:r>
    </w:p>
    <w:p w14:paraId="4780EB0D" w14:textId="5E3895C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PRS-ANIMAL TRAINERS</w:t>
      </w:r>
    </w:p>
    <w:p w14:paraId="4780EB0E" w14:textId="17F8B11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PRS-NONFARM ANIMAL CARETAKERS</w:t>
      </w:r>
    </w:p>
    <w:p w14:paraId="4780EB0F" w14:textId="551B7D2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PRS-GAMING SERVICES WORKERS</w:t>
      </w:r>
    </w:p>
    <w:p w14:paraId="4780EB10" w14:textId="1370637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PRS-MOTION PICTURE PROJECTIONISTS</w:t>
      </w:r>
    </w:p>
    <w:p w14:paraId="4780EB11" w14:textId="10635DE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PRS-USHERS, LOBBY ATTENDANTS, AND TICKET TAKERS</w:t>
      </w:r>
    </w:p>
    <w:p w14:paraId="4780EB12" w14:textId="07062EF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PRS-MISCELLANEOUS ENTERTAINMENT ATTENDANTS AND RELATED</w:t>
      </w:r>
    </w:p>
    <w:p w14:paraId="4780EB13" w14:textId="43FB56A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w:t>
      </w:r>
    </w:p>
    <w:p w14:paraId="4780EB14" w14:textId="4790A8B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PRS-EMBALMERS AND FUNERAL ATTENDANTS</w:t>
      </w:r>
    </w:p>
    <w:p w14:paraId="4780EB15" w14:textId="448FD5E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4465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PRS-MORTICIANS, UNDERTAKERS, AND FUNERAL DIRECTORS</w:t>
      </w:r>
    </w:p>
    <w:p w14:paraId="4780EB16" w14:textId="211D7A0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PRS-BARBERS</w:t>
      </w:r>
      <w:r w:rsidR="00131D3E"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b/>
      </w:r>
    </w:p>
    <w:p w14:paraId="4780EB17" w14:textId="3FFFFB4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PRS-HAIRDRESSERS, HAIRSTYLISTS, AND COSMETOLOGISTS</w:t>
      </w:r>
    </w:p>
    <w:p w14:paraId="4780EB18" w14:textId="156682D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PRS-MISCELLANEOUS PERSONAL APPEARANCE WORKERS</w:t>
      </w:r>
    </w:p>
    <w:p w14:paraId="4780EB19" w14:textId="07AE011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PRS-BAGGAGE PORTERS, BELLHOPS, AND CONCIERGES</w:t>
      </w:r>
    </w:p>
    <w:p w14:paraId="4780EB1A" w14:textId="0E1E4E0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PRS-TOUR AND TRAVEL GUIDES</w:t>
      </w:r>
    </w:p>
    <w:p w14:paraId="4780EB1B" w14:textId="13600B9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PRS-CHILDCARE WORKERS</w:t>
      </w:r>
    </w:p>
    <w:p w14:paraId="4780EB1C" w14:textId="06E66CF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PRS-PERSONAL CARE AIDES</w:t>
      </w:r>
    </w:p>
    <w:p w14:paraId="4780EB1D" w14:textId="76B08F8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PRS-RECREATION AND FITNESS WORKERS</w:t>
      </w:r>
    </w:p>
    <w:p w14:paraId="4780EB1E" w14:textId="49C938A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PRS-RESIDENTIAL ADVISORS</w:t>
      </w:r>
    </w:p>
    <w:p w14:paraId="4780EB1F" w14:textId="3BF8DB2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PRS-PERSONAL CARE AND SERVICE WORKERS, ALL OTHER</w:t>
      </w:r>
    </w:p>
    <w:p w14:paraId="4780EB20" w14:textId="02923B5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SAL-FIRST-LINE SUPERVISORS OF RETAIL SALES WORKERS</w:t>
      </w:r>
    </w:p>
    <w:p w14:paraId="4780EB21" w14:textId="40C6621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SAL-FIRST-LINE SUPERVISORS OF NON-RETAIL SALES WORKERS</w:t>
      </w:r>
    </w:p>
    <w:p w14:paraId="4780EB22" w14:textId="765D8EE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SAL-CASHIERS</w:t>
      </w:r>
    </w:p>
    <w:p w14:paraId="4780EB23" w14:textId="7F72C28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SAL-COUNTER AND RENTAL CLERKS</w:t>
      </w:r>
    </w:p>
    <w:p w14:paraId="4780EB24" w14:textId="1D1FDC3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SAL-PARTS SALESPERSONS</w:t>
      </w:r>
    </w:p>
    <w:p w14:paraId="4780EB25" w14:textId="7329282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SAL-RETAIL SALESPERSONS</w:t>
      </w:r>
    </w:p>
    <w:p w14:paraId="4780EB26" w14:textId="1180950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SAL-ADVERTISING SALES AGENTS</w:t>
      </w:r>
    </w:p>
    <w:p w14:paraId="4780EB27" w14:textId="672829A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SAL-INSURANCE SALES AGENTS</w:t>
      </w:r>
    </w:p>
    <w:p w14:paraId="4780EB28" w14:textId="3DC571A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SAL-SECURITIES, COMMODITIES, AND FINANCIAL SERVICES SALES</w:t>
      </w:r>
    </w:p>
    <w:p w14:paraId="4780EB29" w14:textId="1C37841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.AGENTS</w:t>
      </w:r>
    </w:p>
    <w:p w14:paraId="4780EB2A" w14:textId="4FD418E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SAL-TRAVEL AGENTS</w:t>
      </w:r>
    </w:p>
    <w:p w14:paraId="4780EB2B" w14:textId="52E99FB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SAL-SALES REPRESENTATIVES, SERVICES, ALL OTHER</w:t>
      </w:r>
    </w:p>
    <w:p w14:paraId="4780EB2C" w14:textId="28C1370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4850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SAL-SALES REPRESENTATIVES, WHOLESALE AND MANUFACTURING</w:t>
      </w:r>
    </w:p>
    <w:p w14:paraId="4780EB2D" w14:textId="22F3590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SAL-MODELS, DEMONSTRATORS, AND PRODUCT PROMOTERS</w:t>
      </w:r>
    </w:p>
    <w:p w14:paraId="4780EB2E" w14:textId="5D2EE21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SAL-REAL ESTATE BROKERS AND SALES AGENTS</w:t>
      </w:r>
    </w:p>
    <w:p w14:paraId="4780EB2F" w14:textId="3E816E6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SAL-SALES ENGINEERS</w:t>
      </w:r>
    </w:p>
    <w:p w14:paraId="4780EB30" w14:textId="4848309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SAL-TELEMARKETERS</w:t>
      </w:r>
    </w:p>
    <w:p w14:paraId="4780EB31" w14:textId="4775D54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SAL-DOOR-TO-DOOR SALES WORKERS, NEWS AND STREET VENDORS,</w:t>
      </w:r>
    </w:p>
    <w:p w14:paraId="4780EB32" w14:textId="18D2DD7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.AND RELATED WORKERS</w:t>
      </w:r>
    </w:p>
    <w:p w14:paraId="4780EB33" w14:textId="681F875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4965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SAL-SALES AND RELATED WORKERS, ALL OTHER</w:t>
      </w:r>
    </w:p>
    <w:p w14:paraId="4780EB34" w14:textId="1AD1AE3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5000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OFF-FIRST-LINE SUPERVISORS OF OFFICE AND ADMINISTRATIVE</w:t>
      </w:r>
    </w:p>
    <w:p w14:paraId="4780EB35" w14:textId="6C85FA4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.SUPPORT WORKERS</w:t>
      </w:r>
    </w:p>
    <w:p w14:paraId="4780EB36" w14:textId="626B85F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5010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OFF-SWITCHBOARD OPERATORS, INCLUDING ANSWERING SERVICE</w:t>
      </w:r>
    </w:p>
    <w:p w14:paraId="4780EB37" w14:textId="48ACC60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5020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OFF-TELEPHONE OPERATORS</w:t>
      </w:r>
    </w:p>
    <w:p w14:paraId="4780EB38" w14:textId="7AC52AC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5030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OFF-COMMUNICATIONS EQUIPMENT OPERATORS, ALL OTHER</w:t>
      </w:r>
    </w:p>
    <w:p w14:paraId="4780EB39" w14:textId="3117552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OFF-BILL AND ACCOUNT COLLECTORS</w:t>
      </w:r>
    </w:p>
    <w:p w14:paraId="4780EB3A" w14:textId="00F05E8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OFF-BILLING AND POSTING CLERKS</w:t>
      </w:r>
    </w:p>
    <w:p w14:paraId="4780EB3B" w14:textId="3F2BF8F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OFF-BOOKKEEPING, ACCOUNTING, AND AUDITING CLERKS</w:t>
      </w:r>
    </w:p>
    <w:p w14:paraId="4780EB3C" w14:textId="6194A4B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OFF-GAMING CAGE WORKERS</w:t>
      </w:r>
    </w:p>
    <w:p w14:paraId="4780EB3D" w14:textId="3BCD3F5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OFF-PAYROLL AND TIMEKEEPING CLERKS</w:t>
      </w:r>
    </w:p>
    <w:p w14:paraId="4780EB3E" w14:textId="23FDF26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OFF-PROCUREMENT CLERKS</w:t>
      </w:r>
    </w:p>
    <w:p w14:paraId="4780EB3F" w14:textId="0085E3C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OFF-TELLERS</w:t>
      </w:r>
    </w:p>
    <w:p w14:paraId="4780EB40" w14:textId="79671B8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5165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OFF-FINANCIAL CLERKS, ALL OTHER</w:t>
      </w:r>
    </w:p>
    <w:p w14:paraId="4780EB41" w14:textId="258308A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OFF-BROKERAGE CLERKS</w:t>
      </w:r>
    </w:p>
    <w:p w14:paraId="4780EB42" w14:textId="1F420D1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OFF-COURT, MUNICIPAL, AND LICENSE CLERKS</w:t>
      </w:r>
    </w:p>
    <w:p w14:paraId="4780EB43" w14:textId="767C584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OFF-CREDIT AUTHORIZERS, CHECKERS, AND CLERKS</w:t>
      </w:r>
    </w:p>
    <w:p w14:paraId="4780EB44" w14:textId="00EDC68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OFF-CUSTOMER SERVICE REPRESENTATIVES</w:t>
      </w:r>
    </w:p>
    <w:p w14:paraId="4780EB45" w14:textId="545BC4C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OFF-ELIGIBILITY INTERVIEWERS, GOVERNMENT PROGRAMS</w:t>
      </w:r>
    </w:p>
    <w:p w14:paraId="4780EB46" w14:textId="726BB56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OFF-FILE CLERKS</w:t>
      </w:r>
    </w:p>
    <w:p w14:paraId="4780EB47" w14:textId="04BFFB4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OFF-HOTEL, MOTEL, AND RESORT DESK CLERKS</w:t>
      </w:r>
    </w:p>
    <w:p w14:paraId="4780EB48" w14:textId="52DB2CA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OFF-INTERVIEWERS, EXCEPT ELIGIBILITY AND LOAN</w:t>
      </w:r>
    </w:p>
    <w:p w14:paraId="4780EB49" w14:textId="44D4858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OFF-LIBRARY ASSISTANTS, CLERICAL</w:t>
      </w:r>
    </w:p>
    <w:p w14:paraId="4780EB4A" w14:textId="7A41042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OFF-LOAN INTERVIEWERS AND CLERKS</w:t>
      </w:r>
    </w:p>
    <w:p w14:paraId="4780EB4B" w14:textId="5FFF66A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OFF-NEW ACCOUNTS CLERKS</w:t>
      </w:r>
    </w:p>
    <w:p w14:paraId="4780EB4C" w14:textId="042A579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OFF-CORRESPONDENCE CLERKS AND ORDER CLERKS</w:t>
      </w:r>
    </w:p>
    <w:p w14:paraId="4780EB4D" w14:textId="3972A02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OFF-HUMAN RESOURCES ASSISTANTS, EXCEPT PAYROLL AND</w:t>
      </w:r>
    </w:p>
    <w:p w14:paraId="4780EB4E" w14:textId="6ADFB23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.TIMEKEEPING</w:t>
      </w:r>
    </w:p>
    <w:p w14:paraId="4780EB4F" w14:textId="39F761A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OFF-RECEPTIONISTS AND INFORMATION CLERKS</w:t>
      </w:r>
    </w:p>
    <w:p w14:paraId="4780EB51" w14:textId="1B201B16" w:rsidR="00131D3E" w:rsidRPr="00DC25DA" w:rsidRDefault="00180627" w:rsidP="00AE3177">
      <w:pPr>
        <w:widowControl/>
        <w:tabs>
          <w:tab w:val="left" w:pos="720"/>
          <w:tab w:val="left" w:pos="1440"/>
          <w:tab w:val="left" w:pos="2160"/>
        </w:tabs>
        <w:ind w:left="2160" w:hanging="216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OFF-RESERVATION AND TRANSPORTATION TICKET AGENTS AND </w:t>
      </w:r>
      <w:r w:rsidR="00AE3177"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TRAVEL</w:t>
      </w:r>
      <w:r w:rsidR="00AE3177"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CLERKS</w:t>
      </w:r>
    </w:p>
    <w:p w14:paraId="4780EB52" w14:textId="6C6BB78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5420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OFF-INFORMATION AND RECORD CLERKS, ALL OTHER</w:t>
      </w:r>
    </w:p>
    <w:p w14:paraId="4780EB53" w14:textId="30B61CC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OFF-CARGO AND FREIGHT AGENTS</w:t>
      </w:r>
    </w:p>
    <w:p w14:paraId="4780EB54" w14:textId="0854C85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OFF-COURIERS AND MESSENGERS</w:t>
      </w:r>
    </w:p>
    <w:p w14:paraId="4780EB55" w14:textId="06D486A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OFF-DISPATCHERS</w:t>
      </w:r>
    </w:p>
    <w:p w14:paraId="4780EB56" w14:textId="3166FC1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OFF-METER READERS, UTILITIES</w:t>
      </w:r>
    </w:p>
    <w:p w14:paraId="4780EB57" w14:textId="2AB2529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OFF-POSTAL SERVICE CLERKS</w:t>
      </w:r>
    </w:p>
    <w:p w14:paraId="4780EB58" w14:textId="10666F6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OFF-POSTAL SERVICE MAIL CARRIERS</w:t>
      </w:r>
    </w:p>
    <w:p w14:paraId="4780EB5A" w14:textId="411DACCF" w:rsidR="00131D3E" w:rsidRPr="00DC25DA" w:rsidRDefault="00180627" w:rsidP="00AE3177">
      <w:pPr>
        <w:widowControl/>
        <w:tabs>
          <w:tab w:val="left" w:pos="720"/>
          <w:tab w:val="left" w:pos="1440"/>
          <w:tab w:val="left" w:pos="2160"/>
        </w:tabs>
        <w:ind w:left="2160" w:hanging="216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OFF-POSTAL SERVICE MAIL SORTERS, PROCESSORS, AND </w:t>
      </w:r>
      <w:r w:rsidR="00AE3177"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PROCESSING</w:t>
      </w:r>
      <w:r w:rsidR="00AE3177"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MACHINE OPERATORS</w:t>
      </w:r>
    </w:p>
    <w:p w14:paraId="4780EB5B" w14:textId="4DC9E9F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OFF-PRODUCTION, PLANNING, AND EXPEDITING CLERKS</w:t>
      </w:r>
    </w:p>
    <w:p w14:paraId="4780EB5C" w14:textId="4E24EA4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OFF-SHIPPING, RECEIVING, AND TRAFFIC CLERKS</w:t>
      </w:r>
    </w:p>
    <w:p w14:paraId="4780EB5D" w14:textId="46298F3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OFF-STOCK CLERKS AND ORDER FILLERS</w:t>
      </w:r>
    </w:p>
    <w:p w14:paraId="4780EB5E" w14:textId="6DE5E95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5630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OFF-WEIGHERS, MEASURERS, CHECKERS, AND SAMPLERS,</w:t>
      </w:r>
    </w:p>
    <w:p w14:paraId="4780EB5F" w14:textId="7FDBEE5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.RECORDKEEPING</w:t>
      </w:r>
    </w:p>
    <w:p w14:paraId="4780EB60" w14:textId="1536B03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5700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OFF-SECRETARIES AND ADMINISTRATIVE ASSISTANTS</w:t>
      </w:r>
    </w:p>
    <w:p w14:paraId="4780EB61" w14:textId="435D3EE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5800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OFF-COMPUTER OPERATORS</w:t>
      </w:r>
    </w:p>
    <w:p w14:paraId="4780EB62" w14:textId="062FF49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5810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OFF-DATA ENTRY KEYERS</w:t>
      </w:r>
    </w:p>
    <w:p w14:paraId="4780EB63" w14:textId="764546E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5820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OFF-WORD PROCESSORS AND TYPISTS</w:t>
      </w:r>
    </w:p>
    <w:p w14:paraId="4780EB64" w14:textId="547D01E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5840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OFF-INSURANCE CLAIMS AND POLICY PROCESSING CLERKS</w:t>
      </w:r>
    </w:p>
    <w:p w14:paraId="4780EB65" w14:textId="69A69D9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5850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OFF-MAIL CLERKS AND MAIL MACHINE OPERATORS, EXCEPT POSTAL</w:t>
      </w:r>
    </w:p>
    <w:p w14:paraId="4780EB66" w14:textId="33545BA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.SERVICE</w:t>
      </w:r>
    </w:p>
    <w:p w14:paraId="4780EB67" w14:textId="6318061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5860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OFF-OFFICE CLERKS, GENERAL</w:t>
      </w:r>
    </w:p>
    <w:p w14:paraId="4780EB68" w14:textId="6D8D60D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5900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OFF-OFFICE MACHINE OPERATORS, EXCEPT COMPUTER</w:t>
      </w:r>
    </w:p>
    <w:p w14:paraId="4780EB69" w14:textId="1964BB0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5910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OFF-PROOFREADERS AND COPY MARKERS</w:t>
      </w:r>
    </w:p>
    <w:p w14:paraId="4780EB6A" w14:textId="48EF2FD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5920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OFF-STATISTICAL ASSISTANTS</w:t>
      </w:r>
    </w:p>
    <w:p w14:paraId="4780EB6B" w14:textId="6D319AC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5940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OFF-MISCELLANEOUS OFFICE AND ADMINISTRATIVE SUPPORT</w:t>
      </w:r>
    </w:p>
    <w:p w14:paraId="4780EB6C" w14:textId="464CBE8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 INCLUDING DESKTOP PUBLISHERS</w:t>
      </w:r>
    </w:p>
    <w:p w14:paraId="592B0F73" w14:textId="691A1CE0" w:rsidR="00CC6670" w:rsidRPr="00DC25DA" w:rsidRDefault="00AE317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6005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FFF-FIRST-LINE SUPERVISORS OF FARMING, FISHING, AND </w:t>
      </w:r>
    </w:p>
    <w:p w14:paraId="4780EB6E" w14:textId="5408373E" w:rsidR="00131D3E" w:rsidRPr="00DC25DA" w:rsidRDefault="00AE317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FORESTRY</w:t>
      </w:r>
      <w:r w:rsidR="00CC6670"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WORKERS</w:t>
      </w:r>
    </w:p>
    <w:p w14:paraId="4780EB6F" w14:textId="5F70CA9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6010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FFF-AGRICULTURAL INSPECTORS</w:t>
      </w:r>
    </w:p>
    <w:p w14:paraId="4780EB70" w14:textId="12002ED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6040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FFF-GRADERS AND SORTERS, AGRICULTURAL PRODUCTS</w:t>
      </w:r>
    </w:p>
    <w:p w14:paraId="4780EB71" w14:textId="570D04C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6050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FFF-MISCELLANEOUS AGRICULTURAL WORKERS, INCLUDING ANIMAL</w:t>
      </w:r>
    </w:p>
    <w:p w14:paraId="4780EB72" w14:textId="25C2B9B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.BREEDERS</w:t>
      </w:r>
    </w:p>
    <w:p w14:paraId="4780EB73" w14:textId="50972E1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6100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FFF-FISHING AND HUNTING WORKERS</w:t>
      </w:r>
    </w:p>
    <w:p w14:paraId="4780EB74" w14:textId="32E2A2E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6120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FFF-FOREST AND CONSERVATION WORKERS</w:t>
      </w:r>
    </w:p>
    <w:p w14:paraId="4780EB75" w14:textId="0F516B8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6130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FFF-LOGGING WORKERS</w:t>
      </w:r>
    </w:p>
    <w:p w14:paraId="4780EB76" w14:textId="6916C77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CON-FIRST-LINE SUPERVISORS OF CONSTRUCTION TRADES AND</w:t>
      </w:r>
    </w:p>
    <w:p w14:paraId="4780EB77" w14:textId="3A5BB94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.EXTRACTION WORKERS</w:t>
      </w:r>
    </w:p>
    <w:p w14:paraId="4780EB78" w14:textId="4EC8C40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CON-BOILERMAKERS</w:t>
      </w:r>
    </w:p>
    <w:p w14:paraId="4780EB79" w14:textId="6F26A841" w:rsidR="00B969E1"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CON-BRICKMASONS, BLOCKMASONS, STONEMASONS</w:t>
      </w:r>
      <w:r w:rsidR="00B969E1" w:rsidRPr="00DC25DA">
        <w:rPr>
          <w:rFonts w:ascii="Courier New" w:hAnsi="Courier New" w:cs="Courier New"/>
          <w:color w:val="000000"/>
          <w:sz w:val="20"/>
          <w:szCs w:val="20"/>
        </w:rPr>
        <w:t xml:space="preserve">, AND </w:t>
      </w:r>
    </w:p>
    <w:p w14:paraId="4780EB7A" w14:textId="30944C99" w:rsidR="00131D3E" w:rsidRPr="00DC25DA" w:rsidRDefault="00B969E1"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.REINFORCING IRON AND REBAR WORKERS</w:t>
      </w:r>
    </w:p>
    <w:p w14:paraId="4780EB7B" w14:textId="76BCB8A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CON-CARPENTERS</w:t>
      </w:r>
    </w:p>
    <w:p w14:paraId="4780EB7C" w14:textId="1528F81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CON-CARPET, FLOOR, AND TILE INSTALLERS AND FINISHERS</w:t>
      </w:r>
    </w:p>
    <w:p w14:paraId="4780EB7D" w14:textId="6CA2EAED" w:rsidR="00131D3E" w:rsidRPr="00DC25DA" w:rsidRDefault="00180627" w:rsidP="00AE3177">
      <w:pPr>
        <w:widowControl/>
        <w:tabs>
          <w:tab w:val="left" w:pos="720"/>
          <w:tab w:val="left" w:pos="1440"/>
          <w:tab w:val="left" w:pos="2160"/>
        </w:tabs>
        <w:ind w:left="2160" w:hanging="216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CON-CEMENT MASONS, CONCRETE FINISHERS, AND TERRAZZO </w:t>
      </w:r>
      <w:r w:rsidR="00AE3177"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WORKERS</w:t>
      </w:r>
    </w:p>
    <w:p w14:paraId="4780EB7E" w14:textId="17DB710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6260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CON-CONSTRUCTION LABORERS</w:t>
      </w:r>
    </w:p>
    <w:p w14:paraId="4780EB7F" w14:textId="6A6F2B1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6300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CON-PAVING, SURFACING, AND TAMPING EQUIPMENT OPERATORS</w:t>
      </w:r>
    </w:p>
    <w:p w14:paraId="4780EB80" w14:textId="10367E0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6320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CON-CONSTRUCTION EQUIPMENT OPERATORS, EXCEPT PAVING,</w:t>
      </w:r>
    </w:p>
    <w:p w14:paraId="4780EB81" w14:textId="6BDFFF8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.SURFACING, AND TAMPING EQUIPMENT OPERATORS</w:t>
      </w:r>
    </w:p>
    <w:p w14:paraId="4780EB82" w14:textId="3AC6832B" w:rsidR="00131D3E" w:rsidRPr="00DC25DA" w:rsidRDefault="00180627" w:rsidP="00AE3177">
      <w:pPr>
        <w:widowControl/>
        <w:tabs>
          <w:tab w:val="left" w:pos="720"/>
          <w:tab w:val="left" w:pos="1440"/>
          <w:tab w:val="left" w:pos="2160"/>
        </w:tabs>
        <w:ind w:left="2160" w:hanging="216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6330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CON-DRYWALL INSTALLERS, CEILING TILE INSTALLERS, AND </w:t>
      </w:r>
      <w:r w:rsidR="00AE3177"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TAPERS</w:t>
      </w:r>
    </w:p>
    <w:p w14:paraId="4780EB83" w14:textId="3461057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6355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CON-ELECTRICIANS</w:t>
      </w:r>
    </w:p>
    <w:p w14:paraId="4780EB84" w14:textId="5EA2599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6360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CON-GLAZIERS</w:t>
      </w:r>
    </w:p>
    <w:p w14:paraId="4780EB85" w14:textId="34FE529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6400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CON-INSULATION WORKERS</w:t>
      </w:r>
    </w:p>
    <w:p w14:paraId="4780EB86" w14:textId="22DE36C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6420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CON-PAINTERS</w:t>
      </w:r>
      <w:r w:rsidR="00B969E1" w:rsidRPr="00DC25DA">
        <w:rPr>
          <w:rFonts w:ascii="Courier New" w:hAnsi="Courier New" w:cs="Courier New"/>
          <w:color w:val="000000"/>
          <w:sz w:val="20"/>
          <w:szCs w:val="20"/>
        </w:rPr>
        <w:t xml:space="preserve"> AND PAPERHANGERS</w:t>
      </w:r>
    </w:p>
    <w:p w14:paraId="4780EB87" w14:textId="02F01FE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6440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CON-PIPELAYERS, PLUMBERS, PIPEFITTERS, AND STEAMFITTERS</w:t>
      </w:r>
    </w:p>
    <w:p w14:paraId="4780EB88" w14:textId="211D9CF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6460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CON-PLASTERERS AND STUCCO MASONS</w:t>
      </w:r>
    </w:p>
    <w:p w14:paraId="4780EB89" w14:textId="1839394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6515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CON-ROOFERS</w:t>
      </w:r>
    </w:p>
    <w:p w14:paraId="4780EB8A" w14:textId="54D5104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6520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CON-SHEET METAL WORKERS</w:t>
      </w:r>
    </w:p>
    <w:p w14:paraId="4780EB8B" w14:textId="4ADBA8E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6530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CON-STRUCTURAL IRON AND STEEL WORKERS</w:t>
      </w:r>
    </w:p>
    <w:p w14:paraId="4780EB8C" w14:textId="634BAF6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6600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CON-HELPERS, CONSTRUCTION TRADES</w:t>
      </w:r>
    </w:p>
    <w:p w14:paraId="4780EB8D" w14:textId="3BB6DC9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6660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CON-CONSTRUCTION AND BUILDING INSPECTORS</w:t>
      </w:r>
    </w:p>
    <w:p w14:paraId="4780EB8E" w14:textId="565BA38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6700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CON-ELEVATOR INSTALLERS AND REPAIRERS</w:t>
      </w:r>
    </w:p>
    <w:p w14:paraId="4780EB8F" w14:textId="11D13A0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6710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CON-FENCE ERECTORS</w:t>
      </w:r>
    </w:p>
    <w:p w14:paraId="4780EB90" w14:textId="64ED2F6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6720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CON-HAZARDOUS MATERIALS REMOVAL WORKERS</w:t>
      </w:r>
    </w:p>
    <w:p w14:paraId="4780EB91" w14:textId="7B8E659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6730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CON-HIGHWAY MAINTENANCE WORKERS</w:t>
      </w:r>
    </w:p>
    <w:p w14:paraId="4780EB92" w14:textId="3EBAE16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6740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CON-RAIL-TRACK LAYING AND MAINTENANCE EQUIPMENT OPERATORS</w:t>
      </w:r>
    </w:p>
    <w:p w14:paraId="4780EB93" w14:textId="40EAEE0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6765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CON-MISCELLANEOUS CONSTRUCTION WORKERS, INCLUDING SOLAR</w:t>
      </w:r>
    </w:p>
    <w:p w14:paraId="4780EB94" w14:textId="0B59FDD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.PHOTOVOLTAIC INSTALLERS, SEPTIC TANK SERVICERS AND SEWER</w:t>
      </w:r>
    </w:p>
    <w:p w14:paraId="4780EB95" w14:textId="166BCBE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.PIPE CLEANERS</w:t>
      </w:r>
    </w:p>
    <w:p w14:paraId="4780EB96" w14:textId="1E3D3CC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6800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EXT-DERRICK, ROTARY DRILL, AND SERVICE UNIT OPERATORS, AND</w:t>
      </w:r>
    </w:p>
    <w:p w14:paraId="4780EB97" w14:textId="4079B8C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.ROUSTABOUTS, OIL, GAS, AND MINING</w:t>
      </w:r>
    </w:p>
    <w:p w14:paraId="4780EB98" w14:textId="5FF9DD7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6820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EXT-EARTH DRILLERS, EXCEPT OIL AND GAS</w:t>
      </w:r>
    </w:p>
    <w:p w14:paraId="4780EB99" w14:textId="5276DCF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6830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EXT-EXPLOSIVES WORKERS, ORDNANCE HANDLING EXPERTS, AND</w:t>
      </w:r>
    </w:p>
    <w:p w14:paraId="4780EB9A" w14:textId="18B37B8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.BLASTERS</w:t>
      </w:r>
    </w:p>
    <w:p w14:paraId="4780EB9B" w14:textId="1A5EF64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6840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EXT-MINING MACHINE OPERATORS</w:t>
      </w:r>
    </w:p>
    <w:p w14:paraId="389772FD" w14:textId="64BA4CDF" w:rsidR="00CC6670"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6940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EXT-MISCELLANEOUS EXTRACTION WORKERS, INCLUDING ROOF </w:t>
      </w:r>
    </w:p>
    <w:p w14:paraId="4780EB9D" w14:textId="1E40A53B" w:rsidR="00131D3E" w:rsidRPr="00DC25DA" w:rsidRDefault="00AE317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BOLTERS</w:t>
      </w:r>
      <w:r w:rsidR="00CC6670"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AND HELPERS</w:t>
      </w:r>
    </w:p>
    <w:p w14:paraId="4780EB9E" w14:textId="3116531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7000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RPR-FIRST-LINE SUPERVISORS OF MECHANICS, INSTALLERS, AND</w:t>
      </w:r>
    </w:p>
    <w:p w14:paraId="4780EB9F" w14:textId="53C5CD1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.REPAIRERS</w:t>
      </w:r>
    </w:p>
    <w:p w14:paraId="533B6DC9" w14:textId="724B004A" w:rsidR="00CC6670" w:rsidRPr="00DC25DA" w:rsidRDefault="00AE317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7010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RPR-COMPUTER, AUTOMATED TELLER, AND OFFICE MACHINE </w:t>
      </w:r>
    </w:p>
    <w:p w14:paraId="4780EBA0" w14:textId="310F80A2" w:rsidR="00131D3E" w:rsidRPr="00DC25DA" w:rsidRDefault="00AE317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REPAIRERS</w:t>
      </w:r>
    </w:p>
    <w:p w14:paraId="4780EBA1" w14:textId="30E5A19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7020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RPR-RADIO AND TELECOMMUNICATIONS EQUIPMENT INSTALLERS AND</w:t>
      </w:r>
    </w:p>
    <w:p w14:paraId="4780EBA2" w14:textId="16DEF78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.REPAIRERS</w:t>
      </w:r>
    </w:p>
    <w:p w14:paraId="4780EBA3" w14:textId="5D0EF35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7030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RPR-AVIONICS TECHNICIANS</w:t>
      </w:r>
    </w:p>
    <w:p w14:paraId="4780EBA4" w14:textId="17A1DCE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7040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RPR-ELECTRIC MOTOR, POWER TOOL, AND RELATED REPAIRERS</w:t>
      </w:r>
    </w:p>
    <w:p w14:paraId="4780EBA5" w14:textId="19D57D3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7100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RPR-ELECTRICAL AND ELECTRONICS REPAIRERS, TRANSPORTATION</w:t>
      </w:r>
    </w:p>
    <w:p w14:paraId="4780EBA7" w14:textId="02CBEE7D" w:rsidR="006B6831"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.EQUIPMENT, AND INDUSTRIAL AND UTILITY</w:t>
      </w:r>
    </w:p>
    <w:p w14:paraId="4780EBA8" w14:textId="0AC1C14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00AE3177"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7110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RPR-ELECTRONIC EQUIPMENT INSTALLERS AND REPAIRERS, MOTOR</w:t>
      </w:r>
    </w:p>
    <w:p w14:paraId="4780EBA9" w14:textId="6488D41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.VEHICLES</w:t>
      </w:r>
    </w:p>
    <w:p w14:paraId="4780EBAA" w14:textId="53F331C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7120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RPR-ELECTRONIC HOME ENTERTAINMENT EQUIPMENT INSTALLERS AND</w:t>
      </w:r>
    </w:p>
    <w:p w14:paraId="4780EBAB" w14:textId="703DC71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.REPAIRERS</w:t>
      </w:r>
    </w:p>
    <w:p w14:paraId="4780EBAC" w14:textId="4A8DC2D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7130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RPR-SECURITY AND FIRE ALARM SYSTEMS INSTALLERS</w:t>
      </w:r>
    </w:p>
    <w:p w14:paraId="4780EBAD" w14:textId="3CA34CB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7140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RPR-AIRCRAFT MECHANICS AND SERVICE TECHNICIANS</w:t>
      </w:r>
    </w:p>
    <w:p w14:paraId="4780EBAE" w14:textId="66904DB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7150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RPR-AUTOMOTIVE BODY AND RELATED REPAIRERS</w:t>
      </w:r>
    </w:p>
    <w:p w14:paraId="4780EBAF" w14:textId="6D93228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7160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RPR-AUTOMOTIVE GLASS INSTALLERS AND REPAIRERS</w:t>
      </w:r>
    </w:p>
    <w:p w14:paraId="4780EBB0" w14:textId="148C0B5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7200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RPR-AUTOMOTIVE SERVICE TECHNICIANS AND MECHANICS</w:t>
      </w:r>
    </w:p>
    <w:p w14:paraId="4780EBB1" w14:textId="7FC4EC3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7210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RPR-BUS AND TRUCK MECHANICS AND DIESEL ENGINE SPECIALISTS</w:t>
      </w:r>
    </w:p>
    <w:p w14:paraId="4780EBB2" w14:textId="68E5B20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7220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RPR-HEAVY VEHICLE AND MOBILE EQUIPMENT SERVICE TECHNICIANS</w:t>
      </w:r>
    </w:p>
    <w:p w14:paraId="4780EBB3" w14:textId="0D0C499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.AND MECHANICS</w:t>
      </w:r>
    </w:p>
    <w:p w14:paraId="4780EBB4" w14:textId="325E77E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7240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RPR-SMALL ENGINE MECHANICS</w:t>
      </w:r>
    </w:p>
    <w:p w14:paraId="4780EBB5" w14:textId="19077A7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7260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RPR-MISCELLANEOUS VEHICLE AND MOBILE EQUIPMENT MECHANICS,</w:t>
      </w:r>
    </w:p>
    <w:p w14:paraId="4780EBB6" w14:textId="2B7056E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.INSTALLERS, AND REPAIRERS</w:t>
      </w:r>
    </w:p>
    <w:p w14:paraId="4780EBB7" w14:textId="0841660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7300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RPR-CONTROL AND VALVE INSTALLERS AND REPAIRERS</w:t>
      </w:r>
    </w:p>
    <w:p w14:paraId="4780EBB8" w14:textId="305F66B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7315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RPR-HEATING, AIR CONDITIONING, AND REFRIGERATION MECHANICS</w:t>
      </w:r>
    </w:p>
    <w:p w14:paraId="4780EBB9" w14:textId="0FC30AC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.AND INSTALLERS</w:t>
      </w:r>
    </w:p>
    <w:p w14:paraId="4780EBBA" w14:textId="5C2FCC8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7320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RPR-HOME APPLIANCE REPAIRERS</w:t>
      </w:r>
    </w:p>
    <w:p w14:paraId="4780EBBB" w14:textId="446F992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7330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RPR-INDUSTRIAL AND REFRACTORY MACHINERY MECHANICS</w:t>
      </w:r>
    </w:p>
    <w:p w14:paraId="4780EBBC" w14:textId="0B45CEB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7340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RPR-MAINTENANCE AND REPAIR WORKERS, GENERAL</w:t>
      </w:r>
    </w:p>
    <w:p w14:paraId="4780EBBD" w14:textId="1673E12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7350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RPR-MAINTENANCE WORKERS, MACHINERY</w:t>
      </w:r>
    </w:p>
    <w:p w14:paraId="4780EBBE" w14:textId="3DB6BDF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7360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RPR-MILLWRIGHTS</w:t>
      </w:r>
    </w:p>
    <w:p w14:paraId="4780EBBF" w14:textId="3BEA7E9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7410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RPR-ELECTRICAL POWER-LINE INSTALLERS AND REPAIRERS</w:t>
      </w:r>
    </w:p>
    <w:p w14:paraId="4780EBC0" w14:textId="7866793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7420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RPR-TELECOMMUNICATIONS LINE INSTALLERS AND REPAIRERS</w:t>
      </w:r>
    </w:p>
    <w:p w14:paraId="4780EBC1" w14:textId="33E0042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7430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RPR-PRECISION INSTRUMENT AND EQUIPMENT REPAIRERS</w:t>
      </w:r>
    </w:p>
    <w:p w14:paraId="4780EBC2" w14:textId="679E491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7510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RPR-COIN, VENDING, AND AMUSEMENT MACHINE SERVICERS AND</w:t>
      </w:r>
    </w:p>
    <w:p w14:paraId="4780EBC3" w14:textId="4882325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.REPAIRERS</w:t>
      </w:r>
    </w:p>
    <w:p w14:paraId="4780EBC4" w14:textId="1871B03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7540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RPR-LOCKSMITHS AND SAFE REPAIRERS</w:t>
      </w:r>
    </w:p>
    <w:p w14:paraId="4780EBC5" w14:textId="58CAA04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7560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RPR-RIGGERS</w:t>
      </w:r>
    </w:p>
    <w:p w14:paraId="4780EBC6" w14:textId="136F406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7610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RPR-HELPERS--INSTALLATION, MAINTENANCE, AND REPAIR WORKERS</w:t>
      </w:r>
    </w:p>
    <w:p w14:paraId="4780EBC7" w14:textId="3CAF68B9" w:rsidR="00B969E1"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7630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RPR-</w:t>
      </w:r>
      <w:r w:rsidR="00B969E1" w:rsidRPr="00DC25DA">
        <w:rPr>
          <w:rFonts w:ascii="Courier New" w:hAnsi="Courier New" w:cs="Courier New"/>
          <w:color w:val="000000"/>
          <w:sz w:val="20"/>
          <w:szCs w:val="20"/>
        </w:rPr>
        <w:t>MISCELLANEOUS INSTALLATION, MAINTENANCE, AND REPAIR</w:t>
      </w:r>
    </w:p>
    <w:p w14:paraId="4780EBC8" w14:textId="1E42FBC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00B969E1" w:rsidRPr="00DC25DA">
        <w:rPr>
          <w:rFonts w:ascii="Courier New" w:hAnsi="Courier New" w:cs="Courier New"/>
          <w:color w:val="000000"/>
          <w:sz w:val="20"/>
          <w:szCs w:val="20"/>
        </w:rPr>
        <w:tab/>
      </w:r>
      <w:r w:rsidR="00B969E1" w:rsidRPr="00DC25DA">
        <w:rPr>
          <w:rFonts w:ascii="Courier New" w:hAnsi="Courier New" w:cs="Courier New"/>
          <w:color w:val="000000"/>
          <w:sz w:val="20"/>
          <w:szCs w:val="20"/>
        </w:rPr>
        <w:tab/>
        <w:t>.WORKERS, INCLUDING WIND TURBINE SERVICE TECHNICIANS</w:t>
      </w:r>
    </w:p>
    <w:p w14:paraId="4780EBC9" w14:textId="39B1C8F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7700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PRD-FIRST-LINE SUPERVISORS OF PRODUCTION AND OPERATING</w:t>
      </w:r>
    </w:p>
    <w:p w14:paraId="4780EBCA" w14:textId="45D2F61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w:t>
      </w:r>
    </w:p>
    <w:p w14:paraId="4780EBCB" w14:textId="2965B70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7710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PRD-AIRCRAFT STRUCTURE, SURFACES, RIGGING, AND SYSTEMS</w:t>
      </w:r>
    </w:p>
    <w:p w14:paraId="4780EBCC" w14:textId="4937EE8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.ASSEMBLERS</w:t>
      </w:r>
    </w:p>
    <w:p w14:paraId="4780EBCD" w14:textId="2F699B5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7720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PRD-ELECTRICAL, ELECTRONICS, AND ELECTROMECHANICAL</w:t>
      </w:r>
    </w:p>
    <w:p w14:paraId="4780EBCE" w14:textId="01C69BE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.ASSEMBLERS</w:t>
      </w:r>
    </w:p>
    <w:p w14:paraId="4780EBCF" w14:textId="087B720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7730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PRD-ENGINE AND OTHER MACHINE ASSEMBLERS</w:t>
      </w:r>
    </w:p>
    <w:p w14:paraId="4780EBD0" w14:textId="30F66E5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7740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PRD-STRUCTURAL METAL FABRICATORS AND FITTERS</w:t>
      </w:r>
    </w:p>
    <w:p w14:paraId="4780EBD1" w14:textId="49EC18C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7750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PRD-MISCELLANEOUS ASSEMBLERS AND FABRICATORS</w:t>
      </w:r>
    </w:p>
    <w:p w14:paraId="4780EBD2" w14:textId="0B88283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7800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PRD-BAKERS</w:t>
      </w:r>
    </w:p>
    <w:p w14:paraId="4780EBD3" w14:textId="50BCA9A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7810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PRD-BUTCHERS AND OTHER MEAT, POULTRY, AND FISH PROCESSING</w:t>
      </w:r>
    </w:p>
    <w:p w14:paraId="4780EBD4" w14:textId="3B57546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w:t>
      </w:r>
    </w:p>
    <w:p w14:paraId="4780EBD5" w14:textId="6BEFF6B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7830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PRD-FOOD AND TOBACCO ROASTING, BAKING, AND DRYING MACHINE</w:t>
      </w:r>
    </w:p>
    <w:p w14:paraId="4780EBD6" w14:textId="787FB70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.OPERATORS AND TENDERS</w:t>
      </w:r>
    </w:p>
    <w:p w14:paraId="4780EBD7" w14:textId="4F002E9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7840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PRD-FOOD BATCHMAKERS</w:t>
      </w:r>
    </w:p>
    <w:p w14:paraId="4780EBD8" w14:textId="13CDFB1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7850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PRD-FOOD COOKING MACHINE OPERATORS AND TENDERS\</w:t>
      </w:r>
    </w:p>
    <w:p w14:paraId="4780EBD9" w14:textId="598610F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7855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PRD-FOOD PROCESSING WORKERS, ALL OTHER</w:t>
      </w:r>
    </w:p>
    <w:p w14:paraId="4780EBDB" w14:textId="3B25ECD6" w:rsidR="006B6831"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7900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PRD-COMPUTER CONTROL PROGRAMMERS AND OPERATORS</w:t>
      </w:r>
    </w:p>
    <w:p w14:paraId="4780EBDC" w14:textId="07608E6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00AE3177"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7920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PRD-EXTRUDING AND DRAWING MACHINE SETTERS, OPERATORS, AND</w:t>
      </w:r>
    </w:p>
    <w:p w14:paraId="4780EBDD" w14:textId="204E578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.TENDERS, METAL AND PLASTIC</w:t>
      </w:r>
    </w:p>
    <w:p w14:paraId="4780EBDE" w14:textId="1107490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7930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PRD-FORGING MACHINE SETTERS, OPERATORS, AND TENDERS, METAL</w:t>
      </w:r>
    </w:p>
    <w:p w14:paraId="4780EBDF" w14:textId="569E104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.AND PLASTIC</w:t>
      </w:r>
    </w:p>
    <w:p w14:paraId="4780EBE0" w14:textId="3AA669B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7940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PRD-ROLLING MACHINE SETTERS, OPERATORS, AND TENDERS, METAL</w:t>
      </w:r>
    </w:p>
    <w:p w14:paraId="4780EBE1" w14:textId="08E2D08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.AND PLASTIC</w:t>
      </w:r>
    </w:p>
    <w:p w14:paraId="4780EBE2" w14:textId="4502616E" w:rsidR="0011570D"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00AE3177"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7950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w:t>
      </w:r>
      <w:r w:rsidR="007F30DB" w:rsidRPr="00DC25DA">
        <w:rPr>
          <w:rFonts w:ascii="Courier New" w:hAnsi="Courier New" w:cs="Courier New"/>
          <w:color w:val="000000"/>
          <w:sz w:val="20"/>
          <w:szCs w:val="20"/>
        </w:rPr>
        <w:t>MACHINE TOOL CUTTING S</w:t>
      </w:r>
      <w:r w:rsidR="0011570D" w:rsidRPr="00DC25DA">
        <w:rPr>
          <w:rFonts w:ascii="Courier New" w:hAnsi="Courier New" w:cs="Courier New"/>
          <w:color w:val="000000"/>
          <w:sz w:val="20"/>
          <w:szCs w:val="20"/>
        </w:rPr>
        <w:t>ETTERS, OPERATORS, AND TENDERS,</w:t>
      </w:r>
      <w:r w:rsidRPr="00DC25DA">
        <w:rPr>
          <w:rFonts w:ascii="Courier New" w:hAnsi="Courier New" w:cs="Courier New"/>
          <w:color w:val="000000"/>
          <w:sz w:val="20"/>
          <w:szCs w:val="20"/>
        </w:rPr>
        <w:tab/>
      </w:r>
    </w:p>
    <w:p w14:paraId="4780EBE3" w14:textId="0065A98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1570D" w:rsidRPr="00DC25DA">
        <w:rPr>
          <w:rFonts w:ascii="Courier New" w:hAnsi="Courier New" w:cs="Courier New"/>
          <w:color w:val="000000"/>
          <w:sz w:val="20"/>
          <w:szCs w:val="20"/>
        </w:rPr>
        <w:t xml:space="preserve">.METAL </w:t>
      </w:r>
      <w:r w:rsidR="007F30DB" w:rsidRPr="00DC25DA">
        <w:rPr>
          <w:rFonts w:ascii="Courier New" w:hAnsi="Courier New" w:cs="Courier New"/>
          <w:color w:val="000000"/>
          <w:sz w:val="20"/>
          <w:szCs w:val="20"/>
        </w:rPr>
        <w:t>AND PLASTIC</w:t>
      </w:r>
    </w:p>
    <w:p w14:paraId="4780EBE4" w14:textId="719EA13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8030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PRD-MACHINISTS</w:t>
      </w:r>
    </w:p>
    <w:p w14:paraId="4780EBE5" w14:textId="3730481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8040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PRD-METAL FURNACE OPERATORS, TENDERS, POURERS, AND CASTERS</w:t>
      </w:r>
    </w:p>
    <w:p w14:paraId="4780EBE6" w14:textId="6F4C4DE9" w:rsidR="0011570D"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w:t>
      </w:r>
      <w:r w:rsidR="0030071F" w:rsidRPr="00DC25DA">
        <w:rPr>
          <w:rFonts w:ascii="Courier New" w:hAnsi="Courier New" w:cs="Courier New"/>
          <w:color w:val="000000"/>
          <w:sz w:val="20"/>
          <w:szCs w:val="20"/>
        </w:rPr>
        <w:t xml:space="preserve">MODEL MAKERS, PATTERNMAKERS, AND MOLDING MACHINE </w:t>
      </w:r>
    </w:p>
    <w:p w14:paraId="4780EBE7" w14:textId="572455A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1570D" w:rsidRPr="00DC25DA">
        <w:rPr>
          <w:rFonts w:ascii="Courier New" w:hAnsi="Courier New" w:cs="Courier New"/>
          <w:color w:val="000000"/>
          <w:sz w:val="20"/>
          <w:szCs w:val="20"/>
        </w:rPr>
        <w:t xml:space="preserve">.SETTERS, </w:t>
      </w:r>
      <w:r w:rsidR="0030071F" w:rsidRPr="00DC25DA">
        <w:rPr>
          <w:rFonts w:ascii="Courier New" w:hAnsi="Courier New" w:cs="Courier New"/>
          <w:color w:val="000000"/>
          <w:sz w:val="20"/>
          <w:szCs w:val="20"/>
        </w:rPr>
        <w:t>METAL AND PLASTIC</w:t>
      </w:r>
    </w:p>
    <w:p w14:paraId="4780EBE8" w14:textId="3FE8320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PRD-TOOL AND DIE MAKERS</w:t>
      </w:r>
    </w:p>
    <w:p w14:paraId="4780EBE9" w14:textId="06ED478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8140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PRD-WELDING, SOLDERING, AND BRAZING WORKERS</w:t>
      </w:r>
    </w:p>
    <w:p w14:paraId="4780EBEA" w14:textId="15AC64A8" w:rsidR="0011570D"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8220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w:t>
      </w:r>
      <w:r w:rsidR="0030071F" w:rsidRPr="00DC25DA">
        <w:rPr>
          <w:rFonts w:ascii="Courier New" w:hAnsi="Courier New" w:cs="Courier New"/>
          <w:color w:val="000000"/>
          <w:sz w:val="20"/>
          <w:szCs w:val="20"/>
        </w:rPr>
        <w:t xml:space="preserve">MISCELLANEOUS METAL WORKERS AND PLASTIC WORKERS, </w:t>
      </w:r>
    </w:p>
    <w:p w14:paraId="4780EBEB" w14:textId="27F71D2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1570D" w:rsidRPr="00DC25DA">
        <w:rPr>
          <w:rFonts w:ascii="Courier New" w:hAnsi="Courier New" w:cs="Courier New"/>
          <w:color w:val="000000"/>
          <w:sz w:val="20"/>
          <w:szCs w:val="20"/>
        </w:rPr>
        <w:t xml:space="preserve">.INCLUDING </w:t>
      </w:r>
      <w:r w:rsidR="0030071F" w:rsidRPr="00DC25DA">
        <w:rPr>
          <w:rFonts w:ascii="Courier New" w:hAnsi="Courier New" w:cs="Courier New"/>
          <w:color w:val="000000"/>
          <w:sz w:val="20"/>
          <w:szCs w:val="20"/>
        </w:rPr>
        <w:t>MULTIPLE MACHINE TOOL SETTERS</w:t>
      </w:r>
    </w:p>
    <w:p w14:paraId="4780EBEC" w14:textId="7C9C190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8250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PRD-PREPRESS TECHNICIANS AND WORKERS</w:t>
      </w:r>
    </w:p>
    <w:p w14:paraId="4780EBED" w14:textId="56A8155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8255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PRD-PRINTING PRESS OPERATORS</w:t>
      </w:r>
    </w:p>
    <w:p w14:paraId="4780EBEE" w14:textId="3C93924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8256</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PRD-PRINT BINDING AND FINISHING WORKERS</w:t>
      </w:r>
    </w:p>
    <w:p w14:paraId="4780EBEF" w14:textId="38430BE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8300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PRD-LAUNDRY AND DRY-CLEANING WORKERS</w:t>
      </w:r>
    </w:p>
    <w:p w14:paraId="4780EBF0" w14:textId="7989D63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8310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PRD-PRESSERS, TEXTILE, GARMENT, AND RELATED MATERIALS</w:t>
      </w:r>
    </w:p>
    <w:p w14:paraId="4780EBF1" w14:textId="59D60D1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8320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PRD-SEWING MACHINE OPERATORS</w:t>
      </w:r>
    </w:p>
    <w:p w14:paraId="4780EBF2" w14:textId="2A1D4029" w:rsidR="0011570D"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8330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PRD-SHOE AND LEATHER WORKERS</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BF3" w14:textId="26D31F55" w:rsidR="00131D3E" w:rsidRPr="00DC25DA" w:rsidRDefault="0018062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8350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PRD-TAILORS, DRESSMAKERS, AND SEWERS</w:t>
      </w:r>
    </w:p>
    <w:p w14:paraId="4780EBF4" w14:textId="3650883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8400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PRD-TEXTILE BLEACHING AND DYEING, AND CUTTING MACHINE</w:t>
      </w:r>
    </w:p>
    <w:p w14:paraId="4780EBF5" w14:textId="4E25FA1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.SETTERS, OPERATORS, AND TENDERS</w:t>
      </w:r>
    </w:p>
    <w:p w14:paraId="4780EBF6" w14:textId="124D230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8410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PRD-TEXTILE KNITTING AND WEAVING MACHINE SETTERS,</w:t>
      </w:r>
    </w:p>
    <w:p w14:paraId="4780EBF7" w14:textId="21F93D6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.OPERATORS, AND TENDERS</w:t>
      </w:r>
    </w:p>
    <w:p w14:paraId="4780EBF8" w14:textId="3E654B2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8420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PRD-TEXTILE WINDING, TWISTING, AND DRAWING OUT MACHINE</w:t>
      </w:r>
    </w:p>
    <w:p w14:paraId="4780EBF9" w14:textId="71B5262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.SETTERS, OPERATORS, AND TENDERS</w:t>
      </w:r>
    </w:p>
    <w:p w14:paraId="4780EBFA" w14:textId="475FF84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8450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PRD-UPHOLSTERERS</w:t>
      </w:r>
    </w:p>
    <w:p w14:paraId="4780EBFB" w14:textId="41138BE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8460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PRD-MISCELLANEOUS TEXTILE, APPAREL, AND FURNISHINGS</w:t>
      </w:r>
    </w:p>
    <w:p w14:paraId="4780EBFC" w14:textId="4D84A30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 EXCEPT UPHOLSTERERS</w:t>
      </w:r>
    </w:p>
    <w:p w14:paraId="4780EBFD" w14:textId="393E876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8500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PRD-CABINETMAKERS AND BENCH CARPENTERS</w:t>
      </w:r>
    </w:p>
    <w:p w14:paraId="4780EBFE" w14:textId="08084EA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8510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PRD-FURNITURE FINISHERS</w:t>
      </w:r>
    </w:p>
    <w:p w14:paraId="4780EBFF" w14:textId="0E2E3AD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8530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PRD-SAWING MACHINE SETTERS, OPERATORS, AND TENDERS, WOOD</w:t>
      </w:r>
    </w:p>
    <w:p w14:paraId="4780EC00" w14:textId="566A628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8540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PRD-WOODWORKING MACHINE SETTERS, OPERATORS, AND TENDERS,</w:t>
      </w:r>
    </w:p>
    <w:p w14:paraId="4780EC01" w14:textId="746FBBC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.EXCEPT SAWING</w:t>
      </w:r>
    </w:p>
    <w:p w14:paraId="4780EC02" w14:textId="64EB992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8550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PRD-MISCELLANEOUS WOODWORKERS, INCLUDING MODEL MAKERS AND</w:t>
      </w:r>
    </w:p>
    <w:p w14:paraId="4780EC03" w14:textId="7D83B8E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.PATTERNMAKERS</w:t>
      </w:r>
    </w:p>
    <w:p w14:paraId="4780EC04" w14:textId="10894BF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8600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PRD-POWER PLANT OPERATORS, DISTRIBUTORS, AND DISPATCHERS</w:t>
      </w:r>
    </w:p>
    <w:p w14:paraId="4780EC05" w14:textId="35C1FEF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8610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PRD-STATIONARY ENGINEERS AND BOILER OPERATORS</w:t>
      </w:r>
    </w:p>
    <w:p w14:paraId="4780EC06" w14:textId="41D32E4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8620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PRD-WATER AND WASTEWATER TREATMENT PLANT AND SYSTEM</w:t>
      </w:r>
    </w:p>
    <w:p w14:paraId="4780EC07" w14:textId="415865A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.OPERATORS</w:t>
      </w:r>
    </w:p>
    <w:p w14:paraId="4780EC08" w14:textId="660CC93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8630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PRD-MISCELLANEOUS PLANT AND SYSTEM OPERATORS</w:t>
      </w:r>
    </w:p>
    <w:p w14:paraId="4780EC09" w14:textId="499DD96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8640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PRD-CHEMICAL PROCESSING MACHINE SETTERS, OPERATORS, AND</w:t>
      </w:r>
    </w:p>
    <w:p w14:paraId="4780EC0A" w14:textId="7741AB3C"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.TENDERS</w:t>
      </w:r>
    </w:p>
    <w:p w14:paraId="4780EC0B" w14:textId="41A56B4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8650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PRD-CRUSHING, GRINDING, POLISHING, MIXING, AND BLENDING</w:t>
      </w:r>
    </w:p>
    <w:p w14:paraId="4780EC0C" w14:textId="2D5313A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w:t>
      </w:r>
    </w:p>
    <w:p w14:paraId="4780EC0D" w14:textId="5D69505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8710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PRD-CUTTING WORKERS</w:t>
      </w:r>
    </w:p>
    <w:p w14:paraId="4780EC0E" w14:textId="149AF23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8720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PRD-EXTRUDING, FORMING, PRESSING, AND COMPACTING MACHINE</w:t>
      </w:r>
    </w:p>
    <w:p w14:paraId="4780EC0F" w14:textId="67250AD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.SETTERS, OPERATORS, AND TENDERS</w:t>
      </w:r>
    </w:p>
    <w:p w14:paraId="4780EC10" w14:textId="2876C6D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8730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PRD-FURNACE, KILN, OVEN, DRIER, AND KETTLE OPERATORS AND</w:t>
      </w:r>
    </w:p>
    <w:p w14:paraId="4780EC11" w14:textId="131D9D8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.TENDERS</w:t>
      </w:r>
    </w:p>
    <w:p w14:paraId="4780EC12" w14:textId="7E547C2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8740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PRD-INSPECTORS, TESTERS, SORTERS, SAMPLERS, AND WEIGHERS</w:t>
      </w:r>
    </w:p>
    <w:p w14:paraId="4780EC13" w14:textId="5ED141E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8750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PRD-JEWELERS AND PRECIOUS STONE AND METAL WORKERS</w:t>
      </w:r>
    </w:p>
    <w:p w14:paraId="4780EC14" w14:textId="69AACEC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8760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PRD-MEDICAL, DENTAL, AND OPHTHALMIC LABORATORY TECHNICIANS</w:t>
      </w:r>
    </w:p>
    <w:p w14:paraId="4780EC15" w14:textId="113B105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8800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PRD-PACKAGING AND FILLING MACHINE OPERATORS AND TENDERS</w:t>
      </w:r>
    </w:p>
    <w:p w14:paraId="4780EC16" w14:textId="3085930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8810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PRD-PAINTING WORKERS</w:t>
      </w:r>
    </w:p>
    <w:p w14:paraId="4780EC17" w14:textId="3C7D925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8830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PRD-PHOTOGRAPHIC PROCESS WORKERS AND PROCESSING MACHINE</w:t>
      </w:r>
    </w:p>
    <w:p w14:paraId="4780EC18" w14:textId="7231A34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.OPERATORS</w:t>
      </w:r>
    </w:p>
    <w:p w14:paraId="4780EC19" w14:textId="17F92C8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8850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PRD-ADHESIVE BONDING MACHINE OPERATORS AND TENDERS</w:t>
      </w:r>
    </w:p>
    <w:p w14:paraId="4780EC1A" w14:textId="53262E1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8910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PRD-ETCHERS AND ENGRAVERS</w:t>
      </w:r>
    </w:p>
    <w:p w14:paraId="4780EC1B" w14:textId="1CF02D31" w:rsidR="00131D3E" w:rsidRPr="00DC25DA" w:rsidRDefault="00180627" w:rsidP="00AE3177">
      <w:pPr>
        <w:widowControl/>
        <w:tabs>
          <w:tab w:val="left" w:pos="720"/>
          <w:tab w:val="left" w:pos="1440"/>
          <w:tab w:val="left" w:pos="2160"/>
        </w:tabs>
        <w:ind w:left="2160" w:hanging="216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8920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PRD-MOLDERS, SHAPERS, AND CASTERS, EXCEPT METAL AND </w:t>
      </w:r>
      <w:r w:rsidR="00AE3177"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PLASTIC</w:t>
      </w:r>
    </w:p>
    <w:p w14:paraId="4780EC1C" w14:textId="74F6179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8930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PRD-PAPER GOODS MACHINE SETTERS, OPERATORS, AND TENDERS</w:t>
      </w:r>
    </w:p>
    <w:p w14:paraId="4780EC1D" w14:textId="5451C62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8940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PRD-TIRE BUILDERS</w:t>
      </w:r>
    </w:p>
    <w:p w14:paraId="4780EC1E" w14:textId="6110F83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8950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PRD-HELPERS-PRODUCTION WORKERS</w:t>
      </w:r>
    </w:p>
    <w:p w14:paraId="4780EC1F" w14:textId="72021912" w:rsidR="0011570D"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8965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PRD-</w:t>
      </w:r>
      <w:r w:rsidR="0030071F" w:rsidRPr="00DC25DA">
        <w:rPr>
          <w:rFonts w:ascii="Courier New" w:hAnsi="Courier New" w:cs="Courier New"/>
          <w:color w:val="000000"/>
          <w:sz w:val="20"/>
          <w:szCs w:val="20"/>
        </w:rPr>
        <w:t xml:space="preserve">MISCELLANEOUS PRODUCTION WORKERS, INCLUDING </w:t>
      </w:r>
    </w:p>
    <w:p w14:paraId="4780EC20" w14:textId="7550D29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1570D" w:rsidRPr="00DC25DA">
        <w:rPr>
          <w:rFonts w:ascii="Courier New" w:hAnsi="Courier New" w:cs="Courier New"/>
          <w:color w:val="000000"/>
          <w:sz w:val="20"/>
          <w:szCs w:val="20"/>
        </w:rPr>
        <w:t xml:space="preserve">.SEMICONDUCTOR </w:t>
      </w:r>
      <w:r w:rsidR="0030071F" w:rsidRPr="00DC25DA">
        <w:rPr>
          <w:rFonts w:ascii="Courier New" w:hAnsi="Courier New" w:cs="Courier New"/>
          <w:color w:val="000000"/>
          <w:sz w:val="20"/>
          <w:szCs w:val="20"/>
        </w:rPr>
        <w:t>PROCESSORS</w:t>
      </w:r>
    </w:p>
    <w:p w14:paraId="4780EC21" w14:textId="78BA5458" w:rsidR="00294F38"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9000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 xml:space="preserve">TRN-SUPERVISORS OF TRANSPORTATION AND MATERIAL MOVING </w:t>
      </w:r>
    </w:p>
    <w:p w14:paraId="4780EC22" w14:textId="6A5D6B74" w:rsidR="00131D3E" w:rsidRPr="00DC25DA" w:rsidRDefault="00180627"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AE3177" w:rsidRPr="00DC25DA">
        <w:rPr>
          <w:rFonts w:ascii="Courier New" w:hAnsi="Courier New" w:cs="Courier New"/>
          <w:color w:val="000000"/>
          <w:sz w:val="20"/>
          <w:szCs w:val="20"/>
        </w:rPr>
        <w:tab/>
      </w:r>
      <w:r w:rsidR="00294F38"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WORKERS</w:t>
      </w:r>
    </w:p>
    <w:p w14:paraId="4780EC23" w14:textId="59D9524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9030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TRN-AIRCRAFT PILOTS AND FLIGHT ENGINEERS</w:t>
      </w:r>
    </w:p>
    <w:p w14:paraId="4780EC24" w14:textId="7A24771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9040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TRN-AIR TRAFFIC CONTROLLERS AND AIRFIELD OPERATIONS</w:t>
      </w:r>
    </w:p>
    <w:p w14:paraId="4780EC25" w14:textId="38AB22B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.SPECIALISTS</w:t>
      </w:r>
    </w:p>
    <w:p w14:paraId="4780EC26" w14:textId="634926C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9050</w:t>
      </w:r>
      <w:r w:rsidR="00B357AA" w:rsidRPr="00DC25DA">
        <w:rPr>
          <w:rFonts w:ascii="Courier New" w:hAnsi="Courier New" w:cs="Courier New"/>
          <w:color w:val="000000"/>
          <w:sz w:val="20"/>
          <w:szCs w:val="20"/>
        </w:rPr>
        <w:tab/>
        <w:t>.</w:t>
      </w:r>
      <w:r w:rsidR="001253AF" w:rsidRPr="00DC25DA">
        <w:rPr>
          <w:rFonts w:ascii="Courier New" w:hAnsi="Courier New" w:cs="Courier New"/>
          <w:color w:val="000000"/>
          <w:sz w:val="20"/>
          <w:szCs w:val="20"/>
        </w:rPr>
        <w:t>TRN-</w:t>
      </w:r>
      <w:r w:rsidR="00131D3E" w:rsidRPr="00DC25DA">
        <w:rPr>
          <w:rFonts w:ascii="Courier New" w:hAnsi="Courier New" w:cs="Courier New"/>
          <w:color w:val="000000"/>
          <w:sz w:val="20"/>
          <w:szCs w:val="20"/>
        </w:rPr>
        <w:t>FLIGHT ATTENDANTS</w:t>
      </w:r>
    </w:p>
    <w:p w14:paraId="4780EC27" w14:textId="7E0A12F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9110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TRN-AMBULANCE DRIVERS AND ATTENDANTS, EXCEPT EMERGENCY</w:t>
      </w:r>
    </w:p>
    <w:p w14:paraId="4780EC28" w14:textId="185F0A0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.MEDICAL TECHNICIANS</w:t>
      </w:r>
    </w:p>
    <w:p w14:paraId="4780EC29" w14:textId="1054F273"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9120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TRN-BUS DRIVERS</w:t>
      </w:r>
    </w:p>
    <w:p w14:paraId="4780EC2A" w14:textId="7C5F54B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9130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TRN-DRIVER/SALES WORKERS AND TRUCK DRIVERS</w:t>
      </w:r>
    </w:p>
    <w:p w14:paraId="4780EC2B" w14:textId="1F1C781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9140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TRN-TAXI DRIVERS AND CHAUFFEURS</w:t>
      </w:r>
    </w:p>
    <w:p w14:paraId="4780EC2C" w14:textId="7F2780E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9150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TRN-MOTOR VEHICLE OPERATORS, ALL OTHER</w:t>
      </w:r>
    </w:p>
    <w:p w14:paraId="4780EC2D" w14:textId="33DB95C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9200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TRN-LOCOMOTIVE ENGINEERS AND OPERATORS</w:t>
      </w:r>
    </w:p>
    <w:p w14:paraId="4780EC2E" w14:textId="54853DD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9240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TRN-RAILROAD CONDUCTORS AND YARDMASTERS</w:t>
      </w:r>
    </w:p>
    <w:p w14:paraId="4780EC2F" w14:textId="603669B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9260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TRN-SUBWAY, STREETCAR, AND OTHER RAIL TRANSPORTATION</w:t>
      </w:r>
    </w:p>
    <w:p w14:paraId="4780EC30" w14:textId="110FFEE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.WORKERS</w:t>
      </w:r>
    </w:p>
    <w:p w14:paraId="4780EC31" w14:textId="2B99A86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9300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TRN-SAILORS AND MARINE OILERS, AND SHIP ENGINEERS</w:t>
      </w:r>
    </w:p>
    <w:p w14:paraId="4780EC32" w14:textId="5021E10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9310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TRN-SHIP AND BOAT CAPTAINS AND OPERATORS</w:t>
      </w:r>
    </w:p>
    <w:p w14:paraId="4780EC33" w14:textId="74F6009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9350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TRN-PARKING LOT ATTENDANTS</w:t>
      </w:r>
    </w:p>
    <w:p w14:paraId="4780EC34" w14:textId="5D8F900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9360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TRN-AUTOMOTIVE AND WATERCRAFT SERVICE ATTENDANTS</w:t>
      </w:r>
    </w:p>
    <w:p w14:paraId="4780EC35" w14:textId="3EF8568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9410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TRN-TRANSPORTATION INSPECTORS</w:t>
      </w:r>
    </w:p>
    <w:p w14:paraId="4780EC36" w14:textId="47A34D01"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9415</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TRN-TRANSPORTATION ATTENDANTS, EXCEPT FLIGHT ATTENDANTS</w:t>
      </w:r>
    </w:p>
    <w:p w14:paraId="4780EC37" w14:textId="1D26455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9420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TRN-MISCELLANEOUS TRANSPORTATION WORKERS, INCLUDING BRIDGE</w:t>
      </w:r>
    </w:p>
    <w:p w14:paraId="4780EC38" w14:textId="2DB2369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.AND LOCK TENDERS AND TRAFFIC TECHNICIANS</w:t>
      </w:r>
    </w:p>
    <w:p w14:paraId="4780EC39" w14:textId="7823CA9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9510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TRN-CRANE AND TOWER OPERATORS</w:t>
      </w:r>
    </w:p>
    <w:p w14:paraId="4780EC3A" w14:textId="3547DD76"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9520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TRN-DREDGE, EXCAVATING, AND LOADING MACHINE OPERATORS</w:t>
      </w:r>
    </w:p>
    <w:p w14:paraId="4780EC3B" w14:textId="425E5170"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9560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TRN-CONVEYOR OPERATORS AND TENDERS, AND HOIST AND WINCH</w:t>
      </w:r>
    </w:p>
    <w:p w14:paraId="4780EC3C" w14:textId="28E4F67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.OPERATORS</w:t>
      </w:r>
    </w:p>
    <w:p w14:paraId="4780EC3D" w14:textId="0686AE55"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9600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TRN-INDUSTRIAL TRUCK AND TRACTOR OPERATORS</w:t>
      </w:r>
    </w:p>
    <w:p w14:paraId="4780EC3E" w14:textId="1AE79A5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9610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TRN-CLEANERS OF VEHICLES AND EQUIPMENT</w:t>
      </w:r>
    </w:p>
    <w:p w14:paraId="4780EC3F" w14:textId="36CDD06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9620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TRN-LABORERS AND FREIGHT, STOCK, AND MATERIAL MOVERS, HAND</w:t>
      </w:r>
    </w:p>
    <w:p w14:paraId="4780EC40" w14:textId="7710185E"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9630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TRN-MACHINE FEEDERS AND OFFBEARERS</w:t>
      </w:r>
    </w:p>
    <w:p w14:paraId="4780EC41" w14:textId="401712D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9640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TRN-PACKERS AND PACKAGERS, HAND</w:t>
      </w:r>
    </w:p>
    <w:p w14:paraId="4780EC42" w14:textId="07F598D4"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9650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TRN-PUMPING STATION OPERATORS</w:t>
      </w:r>
    </w:p>
    <w:p w14:paraId="4780EC43" w14:textId="0E0C78F9"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9720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TRN-REFUSE AND RECYCLABLE MATERIAL COLLECTORS</w:t>
      </w:r>
    </w:p>
    <w:p w14:paraId="4780EC44" w14:textId="2ED95E5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9750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TRN-MISCELLANEOUS MATERIAL MOVING WORKERS, INCLUDING</w:t>
      </w:r>
    </w:p>
    <w:p w14:paraId="4780EC45" w14:textId="72CF916F"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.MINE SHUTTLE CAR OPERATORS, AND TANK CAR, TRUCK, AND SHIP</w:t>
      </w:r>
    </w:p>
    <w:p w14:paraId="4780EC46" w14:textId="200B529A"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.LOADERS</w:t>
      </w:r>
    </w:p>
    <w:p w14:paraId="6D6C9A69" w14:textId="0AA88949" w:rsidR="00CC6670"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9800</w:t>
      </w:r>
      <w:r w:rsidR="00B357AA"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.MIL-MILITARY OFFICER SPECIAL AND TACTICAL OPERATIONS </w:t>
      </w:r>
    </w:p>
    <w:p w14:paraId="4780EC47" w14:textId="545553F8" w:rsidR="00131D3E" w:rsidRPr="00DC25DA" w:rsidRDefault="00B357AA" w:rsidP="00B357AA">
      <w:pPr>
        <w:widowControl/>
        <w:tabs>
          <w:tab w:val="left" w:pos="720"/>
          <w:tab w:val="left" w:pos="1440"/>
          <w:tab w:val="left" w:pos="2160"/>
        </w:tabs>
        <w:ind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CC6670"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LEADERS</w:t>
      </w:r>
    </w:p>
    <w:p w14:paraId="4780EC48" w14:textId="47CB5D4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9810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MIL-FIRST-LINE ENLISTED MILITARY SUPERVISORS</w:t>
      </w:r>
    </w:p>
    <w:p w14:paraId="4780EC49" w14:textId="54D5836B"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9820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MIL-MILITARY ENLISTED TACTICAL OPERATIONS AND AIR/WEAPONS</w:t>
      </w:r>
    </w:p>
    <w:p w14:paraId="4780EC4A" w14:textId="6DFDF617"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B357AA"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.SPECIALISTS AND CREW MEMBERS</w:t>
      </w:r>
    </w:p>
    <w:p w14:paraId="4780EC4B" w14:textId="3AE8B1A2"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9830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MIL-MILITARY, RANK NOT SPECIFIED</w:t>
      </w:r>
      <w:r w:rsidR="000C32A7" w:rsidRPr="00DC25DA">
        <w:rPr>
          <w:rFonts w:ascii="Courier New" w:hAnsi="Courier New" w:cs="Courier New"/>
          <w:color w:val="000000"/>
          <w:sz w:val="20"/>
          <w:szCs w:val="20"/>
        </w:rPr>
        <w:t xml:space="preserve"> **</w:t>
      </w:r>
    </w:p>
    <w:p w14:paraId="4780EC4C" w14:textId="117C96BD"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9920</w:t>
      </w:r>
      <w:r w:rsidR="00B357AA" w:rsidRPr="00DC25DA">
        <w:rPr>
          <w:rFonts w:ascii="Courier New" w:hAnsi="Courier New" w:cs="Courier New"/>
          <w:color w:val="000000"/>
          <w:sz w:val="20"/>
          <w:szCs w:val="20"/>
        </w:rPr>
        <w:tab/>
        <w:t>.</w:t>
      </w:r>
      <w:r w:rsidR="00131D3E" w:rsidRPr="00DC25DA">
        <w:rPr>
          <w:rFonts w:ascii="Courier New" w:hAnsi="Courier New" w:cs="Courier New"/>
          <w:color w:val="000000"/>
          <w:sz w:val="20"/>
          <w:szCs w:val="20"/>
        </w:rPr>
        <w:t>UNEMPLOYED AND LAST WORKED 5 YEARS AGO OR EARLIER OR NEVER</w:t>
      </w:r>
    </w:p>
    <w:p w14:paraId="4780EC4D" w14:textId="7D917DE8" w:rsidR="00131D3E" w:rsidRPr="00DC25DA" w:rsidRDefault="00180627" w:rsidP="00B357AA">
      <w:pPr>
        <w:widowControl/>
        <w:tabs>
          <w:tab w:val="left" w:pos="720"/>
          <w:tab w:val="left" w:pos="1440"/>
          <w:tab w:val="left" w:pos="2160"/>
        </w:tabs>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B357AA"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.WORKED</w:t>
      </w:r>
      <w:r w:rsidR="000C32A7" w:rsidRPr="00DC25DA">
        <w:rPr>
          <w:rFonts w:ascii="Courier New" w:hAnsi="Courier New" w:cs="Courier New"/>
          <w:color w:val="000000"/>
          <w:sz w:val="20"/>
          <w:szCs w:val="20"/>
        </w:rPr>
        <w:t xml:space="preserve"> **</w:t>
      </w:r>
    </w:p>
    <w:p w14:paraId="4780EC51" w14:textId="77777777" w:rsidR="00131D3E" w:rsidRPr="00DC25DA" w:rsidRDefault="00131D3E" w:rsidP="0053032F">
      <w:pPr>
        <w:widowControl/>
        <w:rPr>
          <w:rFonts w:ascii="Courier New" w:hAnsi="Courier New" w:cs="Courier New"/>
          <w:color w:val="000000"/>
          <w:sz w:val="20"/>
          <w:szCs w:val="20"/>
        </w:rPr>
      </w:pPr>
    </w:p>
    <w:p w14:paraId="4780EC52" w14:textId="203A68CE" w:rsidR="00131D3E" w:rsidRPr="00DC25DA" w:rsidRDefault="00131D3E" w:rsidP="0053032F">
      <w:pPr>
        <w:pStyle w:val="StyleRight-006"/>
        <w:rPr>
          <w:strike/>
          <w:color w:val="FF0000"/>
        </w:rPr>
      </w:pPr>
      <w:r w:rsidRPr="00DC25DA">
        <w:t>N</w:t>
      </w:r>
      <w:r w:rsidR="008B726D" w:rsidRPr="00DC25DA">
        <w:t>ote</w:t>
      </w:r>
      <w:r w:rsidRPr="00DC25DA">
        <w:t xml:space="preserve">: For additional information on NAICS and SOC groupings within major categories visit our website at: </w:t>
      </w:r>
      <w:ins w:id="77" w:author="Anthony Martinez (CENSUS/SEHSD FED)" w:date="2018-04-02T10:46:00Z">
        <w:r w:rsidR="002773BA" w:rsidRPr="002773BA">
          <w:t>https://www.census.gov/topics/employment/industry-occupation/guidance/indexes.html</w:t>
        </w:r>
      </w:ins>
      <w:del w:id="78" w:author="Anthony Martinez (CENSUS/SEHSD FED)" w:date="2018-04-02T10:46:00Z">
        <w:r w:rsidR="002773BA" w:rsidDel="002773BA">
          <w:fldChar w:fldCharType="begin"/>
        </w:r>
        <w:r w:rsidR="002773BA" w:rsidDel="002773BA">
          <w:delInstrText xml:space="preserve"> HYPERLINK "http://www.census.gov/people/io/methodology/indexes.html" </w:delInstrText>
        </w:r>
        <w:r w:rsidR="002773BA" w:rsidDel="002773BA">
          <w:fldChar w:fldCharType="separate"/>
        </w:r>
        <w:r w:rsidR="00E73A82" w:rsidRPr="00DC25DA" w:rsidDel="002773BA">
          <w:rPr>
            <w:rStyle w:val="Hyperlink"/>
          </w:rPr>
          <w:delText>http://www.census.gov/people/io/methodology/indexes.html</w:delText>
        </w:r>
        <w:r w:rsidR="002773BA" w:rsidDel="002773BA">
          <w:rPr>
            <w:rStyle w:val="Hyperlink"/>
          </w:rPr>
          <w:fldChar w:fldCharType="end"/>
        </w:r>
      </w:del>
      <w:r w:rsidRPr="00DC25DA">
        <w:t>.</w:t>
      </w:r>
      <w:r w:rsidRPr="00DC25DA">
        <w:rPr>
          <w:color w:val="FF0000"/>
        </w:rPr>
        <w:tab/>
      </w:r>
    </w:p>
    <w:p w14:paraId="48A7CC16" w14:textId="77777777" w:rsidR="003A6800" w:rsidRPr="00DC25DA" w:rsidRDefault="003A6800" w:rsidP="0053032F">
      <w:pPr>
        <w:widowControl/>
        <w:ind w:right="-90"/>
        <w:rPr>
          <w:rFonts w:ascii="Courier New" w:hAnsi="Courier New" w:cs="Courier New"/>
          <w:color w:val="000000"/>
          <w:sz w:val="20"/>
          <w:szCs w:val="20"/>
        </w:rPr>
      </w:pPr>
    </w:p>
    <w:p w14:paraId="0375D9CC" w14:textId="77777777" w:rsidR="004763B6" w:rsidRPr="00DC25DA" w:rsidRDefault="00131D3E" w:rsidP="0053032F">
      <w:pPr>
        <w:pStyle w:val="Heading3"/>
      </w:pPr>
      <w:r w:rsidRPr="00DC25DA">
        <w:t>PAOC</w:t>
      </w:r>
      <w:r w:rsidR="00180627" w:rsidRPr="00DC25DA">
        <w:tab/>
      </w:r>
      <w:r w:rsidR="004763B6" w:rsidRPr="00DC25DA">
        <w:tab/>
      </w:r>
      <w:r w:rsidRPr="00DC25DA">
        <w:t>1</w:t>
      </w:r>
    </w:p>
    <w:p w14:paraId="4780EC55" w14:textId="5B311FD4" w:rsidR="00131D3E" w:rsidRPr="00DC25DA" w:rsidRDefault="00180627" w:rsidP="0053032F">
      <w:pPr>
        <w:pStyle w:val="Heading3"/>
        <w:rPr>
          <w:color w:val="000000"/>
        </w:rPr>
      </w:pPr>
      <w:r w:rsidRPr="00DC25DA">
        <w:rPr>
          <w:color w:val="000000"/>
        </w:rPr>
        <w:tab/>
      </w:r>
      <w:r w:rsidR="00131D3E" w:rsidRPr="00DC25DA">
        <w:rPr>
          <w:color w:val="000000"/>
        </w:rPr>
        <w:t>Presence and age of own children</w:t>
      </w:r>
    </w:p>
    <w:p w14:paraId="4780EC56" w14:textId="7A95DC5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 .N/A (male/female under 16 years old/GQ)</w:t>
      </w:r>
    </w:p>
    <w:p w14:paraId="4780EC57" w14:textId="68CD96F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w:t>
      </w:r>
      <w:r w:rsidR="00823133" w:rsidRPr="00DC25DA">
        <w:rPr>
          <w:rFonts w:ascii="Courier New" w:hAnsi="Courier New" w:cs="Courier New"/>
          <w:color w:val="000000"/>
          <w:sz w:val="20"/>
          <w:szCs w:val="20"/>
        </w:rPr>
        <w:t>Females w</w:t>
      </w:r>
      <w:r w:rsidR="00131D3E" w:rsidRPr="00DC25DA">
        <w:rPr>
          <w:rFonts w:ascii="Courier New" w:hAnsi="Courier New" w:cs="Courier New"/>
          <w:color w:val="000000"/>
          <w:sz w:val="20"/>
          <w:szCs w:val="20"/>
        </w:rPr>
        <w:t>ith own children under 6 years only</w:t>
      </w:r>
    </w:p>
    <w:p w14:paraId="4780EC58" w14:textId="05DC991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w:t>
      </w:r>
      <w:r w:rsidR="00823133" w:rsidRPr="00DC25DA">
        <w:rPr>
          <w:rFonts w:ascii="Courier New" w:hAnsi="Courier New" w:cs="Courier New"/>
          <w:color w:val="000000"/>
          <w:sz w:val="20"/>
          <w:szCs w:val="20"/>
        </w:rPr>
        <w:t>Females w</w:t>
      </w:r>
      <w:r w:rsidR="00131D3E" w:rsidRPr="00DC25DA">
        <w:rPr>
          <w:rFonts w:ascii="Courier New" w:hAnsi="Courier New" w:cs="Courier New"/>
          <w:color w:val="000000"/>
          <w:sz w:val="20"/>
          <w:szCs w:val="20"/>
        </w:rPr>
        <w:t>ith own children 6 to 17 years only</w:t>
      </w:r>
    </w:p>
    <w:p w14:paraId="4780EC59" w14:textId="4F5E516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3 .</w:t>
      </w:r>
      <w:r w:rsidR="00823133" w:rsidRPr="00DC25DA">
        <w:rPr>
          <w:rFonts w:ascii="Courier New" w:hAnsi="Courier New" w:cs="Courier New"/>
          <w:color w:val="000000"/>
          <w:sz w:val="20"/>
          <w:szCs w:val="20"/>
        </w:rPr>
        <w:t>Females w</w:t>
      </w:r>
      <w:r w:rsidR="00131D3E" w:rsidRPr="00DC25DA">
        <w:rPr>
          <w:rFonts w:ascii="Courier New" w:hAnsi="Courier New" w:cs="Courier New"/>
          <w:color w:val="000000"/>
          <w:sz w:val="20"/>
          <w:szCs w:val="20"/>
        </w:rPr>
        <w:t>ith own children under 6 years and 6 to 17 years</w:t>
      </w:r>
    </w:p>
    <w:p w14:paraId="4780EC5A" w14:textId="22ECA9A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4 .</w:t>
      </w:r>
      <w:r w:rsidR="00823133" w:rsidRPr="00DC25DA">
        <w:rPr>
          <w:rFonts w:ascii="Courier New" w:hAnsi="Courier New" w:cs="Courier New"/>
          <w:color w:val="000000"/>
          <w:sz w:val="20"/>
          <w:szCs w:val="20"/>
        </w:rPr>
        <w:t>Females with n</w:t>
      </w:r>
      <w:r w:rsidR="00131D3E" w:rsidRPr="00DC25DA">
        <w:rPr>
          <w:rFonts w:ascii="Courier New" w:hAnsi="Courier New" w:cs="Courier New"/>
          <w:color w:val="000000"/>
          <w:sz w:val="20"/>
          <w:szCs w:val="20"/>
        </w:rPr>
        <w:t>o own children</w:t>
      </w:r>
    </w:p>
    <w:p w14:paraId="4780EC5B" w14:textId="77777777" w:rsidR="00131D3E" w:rsidRPr="00DC25DA" w:rsidRDefault="00131D3E" w:rsidP="0053032F">
      <w:pPr>
        <w:widowControl/>
        <w:ind w:right="-90"/>
        <w:rPr>
          <w:rFonts w:ascii="Courier New" w:hAnsi="Courier New" w:cs="Courier New"/>
          <w:color w:val="000000"/>
          <w:sz w:val="20"/>
          <w:szCs w:val="20"/>
        </w:rPr>
      </w:pPr>
    </w:p>
    <w:p w14:paraId="4780EC5C" w14:textId="308353FE" w:rsidR="00131D3E" w:rsidRPr="00DC25DA" w:rsidRDefault="00131D3E" w:rsidP="0053032F">
      <w:pPr>
        <w:pStyle w:val="Heading3"/>
      </w:pPr>
      <w:r w:rsidRPr="00DC25DA">
        <w:t>PERNP</w:t>
      </w:r>
      <w:r w:rsidR="00180627" w:rsidRPr="00DC25DA">
        <w:tab/>
      </w:r>
      <w:r w:rsidR="004763B6" w:rsidRPr="00DC25DA">
        <w:tab/>
      </w:r>
      <w:r w:rsidRPr="00DC25DA">
        <w:t>7</w:t>
      </w:r>
      <w:r w:rsidR="00180627" w:rsidRPr="00DC25DA">
        <w:tab/>
      </w:r>
    </w:p>
    <w:p w14:paraId="4780EC5D" w14:textId="691D629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Total person's earnings</w:t>
      </w:r>
    </w:p>
    <w:p w14:paraId="4780EC5E" w14:textId="3FC83C3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bbbbbbb </w:t>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.N/A (less than 15 years old)</w:t>
      </w:r>
    </w:p>
    <w:p w14:paraId="4780EC5F" w14:textId="4B3C7CC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0000000 </w:t>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.No earnings</w:t>
      </w:r>
    </w:p>
    <w:p w14:paraId="4780EC60" w14:textId="10869AA1" w:rsidR="00CF570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t>
      </w:r>
      <w:del w:id="79" w:author="Gloria G Guzman (CENSUS/SEHSD FED)" w:date="2018-03-23T09:39:00Z">
        <w:r w:rsidR="00C26D4E" w:rsidRPr="00DC25DA" w:rsidDel="003F5DFB">
          <w:rPr>
            <w:rFonts w:ascii="Courier New" w:hAnsi="Courier New" w:cs="Courier New"/>
            <w:color w:val="000000"/>
            <w:sz w:val="20"/>
            <w:szCs w:val="20"/>
          </w:rPr>
          <w:delText>0100</w:delText>
        </w:r>
      </w:del>
      <w:r w:rsidR="00C26D4E" w:rsidRPr="00DC25DA">
        <w:rPr>
          <w:rFonts w:ascii="Courier New" w:hAnsi="Courier New" w:cs="Courier New"/>
          <w:color w:val="000000"/>
          <w:sz w:val="20"/>
          <w:szCs w:val="20"/>
        </w:rPr>
        <w:t>0</w:t>
      </w:r>
      <w:r w:rsidR="00E15AF0" w:rsidRPr="00DC25DA">
        <w:rPr>
          <w:rFonts w:ascii="Courier New" w:hAnsi="Courier New" w:cs="Courier New"/>
          <w:color w:val="000000"/>
          <w:sz w:val="20"/>
          <w:szCs w:val="20"/>
        </w:rPr>
        <w:t>0</w:t>
      </w:r>
      <w:ins w:id="80" w:author="Gloria G Guzman (CENSUS/SEHSD FED)" w:date="2018-03-23T09:39:00Z">
        <w:r w:rsidR="003F5DFB">
          <w:rPr>
            <w:rFonts w:ascii="Courier New" w:hAnsi="Courier New" w:cs="Courier New"/>
            <w:color w:val="000000"/>
            <w:sz w:val="20"/>
            <w:szCs w:val="20"/>
          </w:rPr>
          <w:t>9999</w:t>
        </w:r>
      </w:ins>
      <w:r w:rsidR="00131D3E" w:rsidRPr="00DC25DA">
        <w:rPr>
          <w:rFonts w:ascii="Courier New" w:hAnsi="Courier New" w:cs="Courier New"/>
          <w:color w:val="000000"/>
          <w:sz w:val="20"/>
          <w:szCs w:val="20"/>
        </w:rPr>
        <w:t xml:space="preserve"> </w:t>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.Loss of $</w:t>
      </w:r>
      <w:ins w:id="81" w:author="Gloria G Guzman (CENSUS/SEHSD FED)" w:date="2018-03-23T09:37:00Z">
        <w:r w:rsidR="003F5DFB">
          <w:rPr>
            <w:rFonts w:ascii="Courier New" w:hAnsi="Courier New" w:cs="Courier New"/>
            <w:color w:val="000000"/>
            <w:sz w:val="20"/>
            <w:szCs w:val="20"/>
          </w:rPr>
          <w:t>9999</w:t>
        </w:r>
      </w:ins>
      <w:del w:id="82" w:author="Gloria G Guzman (CENSUS/SEHSD FED)" w:date="2018-03-23T09:37:00Z">
        <w:r w:rsidR="00C26D4E" w:rsidRPr="00DC25DA" w:rsidDel="003F5DFB">
          <w:rPr>
            <w:rFonts w:ascii="Courier New" w:hAnsi="Courier New" w:cs="Courier New"/>
            <w:color w:val="000000"/>
            <w:sz w:val="20"/>
            <w:szCs w:val="20"/>
          </w:rPr>
          <w:delText>10000</w:delText>
        </w:r>
      </w:del>
      <w:r w:rsidR="00131D3E" w:rsidRPr="00DC25DA">
        <w:rPr>
          <w:rFonts w:ascii="Courier New" w:hAnsi="Courier New" w:cs="Courier New"/>
          <w:color w:val="000000"/>
          <w:sz w:val="20"/>
          <w:szCs w:val="20"/>
        </w:rPr>
        <w:t xml:space="preserve"> or more</w:t>
      </w:r>
      <w:r w:rsidR="00294F38"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 xml:space="preserve">(Rounded &amp; bottom-coded </w:t>
      </w:r>
    </w:p>
    <w:p w14:paraId="4780EC61" w14:textId="0F1F059D" w:rsidR="00131D3E" w:rsidRPr="00DC25DA" w:rsidRDefault="00180627" w:rsidP="0053032F">
      <w:pPr>
        <w:widowControl/>
        <w:ind w:right="-90"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CF570F"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 xml:space="preserve">components) </w:t>
      </w:r>
    </w:p>
    <w:p w14:paraId="4780EC62" w14:textId="3D229A5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-000001..-00999</w:t>
      </w:r>
      <w:ins w:id="83" w:author="Gloria G Guzman (CENSUS/SEHSD FED)" w:date="2018-03-23T09:39:00Z">
        <w:r w:rsidR="003F5DFB">
          <w:rPr>
            <w:rFonts w:ascii="Courier New" w:hAnsi="Courier New" w:cs="Courier New"/>
            <w:color w:val="000000"/>
            <w:sz w:val="20"/>
            <w:szCs w:val="20"/>
          </w:rPr>
          <w:t>8</w:t>
        </w:r>
      </w:ins>
      <w:del w:id="84" w:author="Gloria G Guzman (CENSUS/SEHSD FED)" w:date="2018-03-23T09:39:00Z">
        <w:r w:rsidR="00C26D4E" w:rsidRPr="00DC25DA" w:rsidDel="003F5DFB">
          <w:rPr>
            <w:rFonts w:ascii="Courier New" w:hAnsi="Courier New" w:cs="Courier New"/>
            <w:color w:val="000000"/>
            <w:sz w:val="20"/>
            <w:szCs w:val="20"/>
          </w:rPr>
          <w:delText>9</w:delText>
        </w:r>
      </w:del>
      <w:r w:rsidR="00131D3E" w:rsidRPr="00DC25DA">
        <w:rPr>
          <w:rFonts w:ascii="Courier New" w:hAnsi="Courier New" w:cs="Courier New"/>
          <w:color w:val="000000"/>
          <w:sz w:val="20"/>
          <w:szCs w:val="20"/>
        </w:rPr>
        <w:t xml:space="preserve"> </w:t>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.Loss $1 to $999</w:t>
      </w:r>
      <w:ins w:id="85" w:author="Gloria G Guzman (CENSUS/SEHSD FED)" w:date="2018-03-23T09:38:00Z">
        <w:r w:rsidR="003F5DFB">
          <w:rPr>
            <w:rFonts w:ascii="Courier New" w:hAnsi="Courier New" w:cs="Courier New"/>
            <w:color w:val="000000"/>
            <w:sz w:val="20"/>
            <w:szCs w:val="20"/>
          </w:rPr>
          <w:t>8</w:t>
        </w:r>
      </w:ins>
      <w:del w:id="86" w:author="Gloria G Guzman (CENSUS/SEHSD FED)" w:date="2018-03-23T09:38:00Z">
        <w:r w:rsidR="00C26D4E" w:rsidRPr="00DC25DA" w:rsidDel="003F5DFB">
          <w:rPr>
            <w:rFonts w:ascii="Courier New" w:hAnsi="Courier New" w:cs="Courier New"/>
            <w:color w:val="000000"/>
            <w:sz w:val="20"/>
            <w:szCs w:val="20"/>
          </w:rPr>
          <w:delText>9</w:delText>
        </w:r>
      </w:del>
      <w:r w:rsidR="00131D3E" w:rsidRPr="00DC25DA">
        <w:rPr>
          <w:rFonts w:ascii="Courier New" w:hAnsi="Courier New" w:cs="Courier New"/>
          <w:color w:val="000000"/>
          <w:sz w:val="20"/>
          <w:szCs w:val="20"/>
        </w:rPr>
        <w:t xml:space="preserve"> (Rounded components)</w:t>
      </w:r>
    </w:p>
    <w:p w14:paraId="4780EC63" w14:textId="14A4901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0000001 </w:t>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or break even</w:t>
      </w:r>
    </w:p>
    <w:p w14:paraId="4780EC64" w14:textId="079E7D3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0000002..</w:t>
      </w:r>
      <w:ins w:id="87" w:author="Gloria G Guzman (CENSUS/SEHSD FED)" w:date="2018-03-23T09:36:00Z">
        <w:r w:rsidR="003F5DFB">
          <w:rPr>
            <w:rFonts w:ascii="Courier New" w:hAnsi="Courier New" w:cs="Courier New"/>
            <w:color w:val="000000"/>
            <w:sz w:val="20"/>
            <w:szCs w:val="20"/>
          </w:rPr>
          <w:t>1</w:t>
        </w:r>
      </w:ins>
      <w:r w:rsidR="00131D3E" w:rsidRPr="00DC25DA">
        <w:rPr>
          <w:rFonts w:ascii="Courier New" w:hAnsi="Courier New" w:cs="Courier New"/>
          <w:color w:val="000000"/>
          <w:sz w:val="20"/>
          <w:szCs w:val="20"/>
        </w:rPr>
        <w:t>99999</w:t>
      </w:r>
      <w:ins w:id="88" w:author="Gloria G Guzman (CENSUS/SEHSD FED)" w:date="2018-03-23T09:36:00Z">
        <w:r w:rsidR="003F5DFB">
          <w:rPr>
            <w:rFonts w:ascii="Courier New" w:hAnsi="Courier New" w:cs="Courier New"/>
            <w:color w:val="000000"/>
            <w:sz w:val="20"/>
            <w:szCs w:val="20"/>
          </w:rPr>
          <w:t>8</w:t>
        </w:r>
      </w:ins>
      <w:del w:id="89" w:author="Gloria G Guzman (CENSUS/SEHSD FED)" w:date="2018-03-23T09:36:00Z">
        <w:r w:rsidR="00131D3E" w:rsidRPr="00DC25DA" w:rsidDel="003F5DFB">
          <w:rPr>
            <w:rFonts w:ascii="Courier New" w:hAnsi="Courier New" w:cs="Courier New"/>
            <w:color w:val="000000"/>
            <w:sz w:val="20"/>
            <w:szCs w:val="20"/>
          </w:rPr>
          <w:delText>99</w:delText>
        </w:r>
      </w:del>
      <w:r w:rsidR="00131D3E" w:rsidRPr="00DC25DA">
        <w:rPr>
          <w:rFonts w:ascii="Courier New" w:hAnsi="Courier New" w:cs="Courier New"/>
          <w:color w:val="000000"/>
          <w:sz w:val="20"/>
          <w:szCs w:val="20"/>
        </w:rPr>
        <w:t xml:space="preserve"> </w:t>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to $</w:t>
      </w:r>
      <w:ins w:id="90" w:author="Gloria G Guzman (CENSUS/SEHSD FED)" w:date="2018-03-23T09:36:00Z">
        <w:r w:rsidR="003F5DFB">
          <w:rPr>
            <w:rFonts w:ascii="Courier New" w:hAnsi="Courier New" w:cs="Courier New"/>
            <w:color w:val="000000"/>
            <w:sz w:val="20"/>
            <w:szCs w:val="20"/>
          </w:rPr>
          <w:t>1</w:t>
        </w:r>
      </w:ins>
      <w:r w:rsidR="00131D3E" w:rsidRPr="00DC25DA">
        <w:rPr>
          <w:rFonts w:ascii="Courier New" w:hAnsi="Courier New" w:cs="Courier New"/>
          <w:color w:val="000000"/>
          <w:sz w:val="20"/>
          <w:szCs w:val="20"/>
        </w:rPr>
        <w:t>99999</w:t>
      </w:r>
      <w:ins w:id="91" w:author="Gloria G Guzman (CENSUS/SEHSD FED)" w:date="2018-03-23T09:36:00Z">
        <w:r w:rsidR="003F5DFB">
          <w:rPr>
            <w:rFonts w:ascii="Courier New" w:hAnsi="Courier New" w:cs="Courier New"/>
            <w:color w:val="000000"/>
            <w:sz w:val="20"/>
            <w:szCs w:val="20"/>
          </w:rPr>
          <w:t>8</w:t>
        </w:r>
      </w:ins>
      <w:del w:id="92" w:author="Gloria G Guzman (CENSUS/SEHSD FED)" w:date="2018-03-23T09:36:00Z">
        <w:r w:rsidR="00131D3E" w:rsidRPr="00DC25DA" w:rsidDel="003F5DFB">
          <w:rPr>
            <w:rFonts w:ascii="Courier New" w:hAnsi="Courier New" w:cs="Courier New"/>
            <w:color w:val="000000"/>
            <w:sz w:val="20"/>
            <w:szCs w:val="20"/>
          </w:rPr>
          <w:delText>99</w:delText>
        </w:r>
      </w:del>
      <w:r w:rsidR="00294F38"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(Rounded &amp; top-coded components)</w:t>
      </w:r>
    </w:p>
    <w:p w14:paraId="4780EC65" w14:textId="1F0B8C4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C66" w14:textId="77777777" w:rsidR="00131D3E" w:rsidRPr="00DC25DA" w:rsidRDefault="00131D3E"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Note: Use ADJINC to adjust PERNP to constant dollars.</w:t>
      </w:r>
    </w:p>
    <w:p w14:paraId="4780EC67" w14:textId="77777777" w:rsidR="00641903" w:rsidRPr="00DC25DA" w:rsidRDefault="00641903" w:rsidP="0053032F">
      <w:pPr>
        <w:widowControl/>
        <w:ind w:right="-90"/>
        <w:rPr>
          <w:rFonts w:ascii="Courier New" w:hAnsi="Courier New" w:cs="Courier New"/>
          <w:color w:val="000000"/>
          <w:sz w:val="20"/>
          <w:szCs w:val="20"/>
        </w:rPr>
      </w:pPr>
    </w:p>
    <w:p w14:paraId="4780EC68" w14:textId="069EF51D" w:rsidR="00131D3E" w:rsidRPr="00DC25DA" w:rsidRDefault="00131D3E" w:rsidP="0053032F">
      <w:pPr>
        <w:pStyle w:val="Heading3"/>
      </w:pPr>
      <w:r w:rsidRPr="00DC25DA">
        <w:t>PINCP</w:t>
      </w:r>
      <w:r w:rsidR="00180627" w:rsidRPr="00DC25DA">
        <w:tab/>
      </w:r>
      <w:r w:rsidR="004763B6" w:rsidRPr="00DC25DA">
        <w:tab/>
      </w:r>
      <w:r w:rsidRPr="00DC25DA">
        <w:t>7</w:t>
      </w:r>
      <w:r w:rsidR="00180627" w:rsidRPr="00DC25DA">
        <w:tab/>
      </w:r>
    </w:p>
    <w:p w14:paraId="4780EC69" w14:textId="3645761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Total person's income (signed)</w:t>
      </w:r>
    </w:p>
    <w:p w14:paraId="4780EC6A" w14:textId="72DC48D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bbbbbbb </w:t>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.N/A (less than 15 years old)</w:t>
      </w:r>
    </w:p>
    <w:p w14:paraId="4780EC6B" w14:textId="484917C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0000000 </w:t>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.None</w:t>
      </w:r>
    </w:p>
    <w:p w14:paraId="4780EC6C" w14:textId="76DBD3E3" w:rsidR="00CF570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-01999</w:t>
      </w:r>
      <w:ins w:id="93" w:author="Gloria G Guzman (CENSUS/SEHSD FED)" w:date="2018-03-23T09:42:00Z">
        <w:r w:rsidR="006E0790">
          <w:rPr>
            <w:rFonts w:ascii="Courier New" w:hAnsi="Courier New" w:cs="Courier New"/>
            <w:color w:val="000000"/>
            <w:sz w:val="20"/>
            <w:szCs w:val="20"/>
          </w:rPr>
          <w:t>8</w:t>
        </w:r>
      </w:ins>
      <w:del w:id="94" w:author="Gloria G Guzman (CENSUS/SEHSD FED)" w:date="2018-03-23T09:42:00Z">
        <w:r w:rsidR="0049640C" w:rsidRPr="00DC25DA" w:rsidDel="006E0790">
          <w:rPr>
            <w:rFonts w:ascii="Courier New" w:hAnsi="Courier New" w:cs="Courier New"/>
            <w:color w:val="000000"/>
            <w:sz w:val="20"/>
            <w:szCs w:val="20"/>
          </w:rPr>
          <w:delText>9</w:delText>
        </w:r>
      </w:del>
      <w:r w:rsidR="00131D3E" w:rsidRPr="00DC25DA">
        <w:rPr>
          <w:rFonts w:ascii="Courier New" w:hAnsi="Courier New" w:cs="Courier New"/>
          <w:color w:val="000000"/>
          <w:sz w:val="20"/>
          <w:szCs w:val="20"/>
        </w:rPr>
        <w:t xml:space="preserve"> </w:t>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.Loss of $1999</w:t>
      </w:r>
      <w:ins w:id="95" w:author="Gloria G Guzman (CENSUS/SEHSD FED)" w:date="2018-03-23T09:42:00Z">
        <w:r w:rsidR="006E0790">
          <w:rPr>
            <w:rFonts w:ascii="Courier New" w:hAnsi="Courier New" w:cs="Courier New"/>
            <w:color w:val="000000"/>
            <w:sz w:val="20"/>
            <w:szCs w:val="20"/>
          </w:rPr>
          <w:t>8</w:t>
        </w:r>
      </w:ins>
      <w:del w:id="96" w:author="Gloria G Guzman (CENSUS/SEHSD FED)" w:date="2018-03-23T09:42:00Z">
        <w:r w:rsidR="0049640C" w:rsidRPr="00DC25DA" w:rsidDel="006E0790">
          <w:rPr>
            <w:rFonts w:ascii="Courier New" w:hAnsi="Courier New" w:cs="Courier New"/>
            <w:color w:val="000000"/>
            <w:sz w:val="20"/>
            <w:szCs w:val="20"/>
          </w:rPr>
          <w:delText>9</w:delText>
        </w:r>
      </w:del>
      <w:r w:rsidR="00131D3E" w:rsidRPr="00DC25DA">
        <w:rPr>
          <w:rFonts w:ascii="Courier New" w:hAnsi="Courier New" w:cs="Courier New"/>
          <w:color w:val="000000"/>
          <w:sz w:val="20"/>
          <w:szCs w:val="20"/>
        </w:rPr>
        <w:t xml:space="preserve"> or more (Rounded &amp; bottom-coded </w:t>
      </w:r>
    </w:p>
    <w:p w14:paraId="4780EC6D" w14:textId="7988EA00" w:rsidR="00131D3E" w:rsidRPr="00DC25DA" w:rsidRDefault="00180627" w:rsidP="0053032F">
      <w:pPr>
        <w:widowControl/>
        <w:ind w:right="-90"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CF570F"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 xml:space="preserve">components) </w:t>
      </w:r>
    </w:p>
    <w:p w14:paraId="4780EC6E" w14:textId="055D86A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-000001..-01999</w:t>
      </w:r>
      <w:ins w:id="97" w:author="Gloria G Guzman (CENSUS/SEHSD FED)" w:date="2018-03-23T09:43:00Z">
        <w:r w:rsidR="006E0790">
          <w:rPr>
            <w:rFonts w:ascii="Courier New" w:hAnsi="Courier New" w:cs="Courier New"/>
            <w:color w:val="000000"/>
            <w:sz w:val="20"/>
            <w:szCs w:val="20"/>
          </w:rPr>
          <w:t>7</w:t>
        </w:r>
      </w:ins>
      <w:del w:id="98" w:author="Gloria G Guzman (CENSUS/SEHSD FED)" w:date="2018-03-23T09:43:00Z">
        <w:r w:rsidR="0049640C" w:rsidRPr="00DC25DA" w:rsidDel="006E0790">
          <w:rPr>
            <w:rFonts w:ascii="Courier New" w:hAnsi="Courier New" w:cs="Courier New"/>
            <w:color w:val="000000"/>
            <w:sz w:val="20"/>
            <w:szCs w:val="20"/>
          </w:rPr>
          <w:delText>8</w:delText>
        </w:r>
      </w:del>
      <w:r w:rsidR="00131D3E" w:rsidRPr="00DC25DA">
        <w:rPr>
          <w:rFonts w:ascii="Courier New" w:hAnsi="Courier New" w:cs="Courier New"/>
          <w:color w:val="000000"/>
          <w:sz w:val="20"/>
          <w:szCs w:val="20"/>
        </w:rPr>
        <w:t xml:space="preserve"> </w:t>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.Loss $1 to $1999</w:t>
      </w:r>
      <w:ins w:id="99" w:author="Gloria G Guzman (CENSUS/SEHSD FED)" w:date="2018-03-23T09:43:00Z">
        <w:r w:rsidR="006E0790">
          <w:rPr>
            <w:rFonts w:ascii="Courier New" w:hAnsi="Courier New" w:cs="Courier New"/>
            <w:color w:val="000000"/>
            <w:sz w:val="20"/>
            <w:szCs w:val="20"/>
          </w:rPr>
          <w:t>7</w:t>
        </w:r>
      </w:ins>
      <w:del w:id="100" w:author="Gloria G Guzman (CENSUS/SEHSD FED)" w:date="2018-03-23T09:43:00Z">
        <w:r w:rsidR="0049640C" w:rsidRPr="00DC25DA" w:rsidDel="006E0790">
          <w:rPr>
            <w:rFonts w:ascii="Courier New" w:hAnsi="Courier New" w:cs="Courier New"/>
            <w:color w:val="000000"/>
            <w:sz w:val="20"/>
            <w:szCs w:val="20"/>
          </w:rPr>
          <w:delText>8</w:delText>
        </w:r>
      </w:del>
      <w:r w:rsidR="00131D3E" w:rsidRPr="00DC25DA">
        <w:rPr>
          <w:rFonts w:ascii="Courier New" w:hAnsi="Courier New" w:cs="Courier New"/>
          <w:color w:val="000000"/>
          <w:sz w:val="20"/>
          <w:szCs w:val="20"/>
        </w:rPr>
        <w:t xml:space="preserve"> (Rounded components)</w:t>
      </w:r>
    </w:p>
    <w:p w14:paraId="4780EC6F" w14:textId="719CB2D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0000001 </w:t>
      </w:r>
      <w:r w:rsidR="00A311C6" w:rsidRPr="00DC25DA">
        <w:rPr>
          <w:rFonts w:ascii="Courier New" w:hAnsi="Courier New" w:cs="Courier New"/>
          <w:color w:val="000000"/>
          <w:sz w:val="20"/>
          <w:szCs w:val="20"/>
        </w:rPr>
        <w:tab/>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or break even</w:t>
      </w:r>
    </w:p>
    <w:p w14:paraId="4780EC71" w14:textId="10B7211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0000002..</w:t>
      </w:r>
      <w:del w:id="101" w:author="Gloria G Guzman (CENSUS/SEHSD FED)" w:date="2018-03-23T09:41:00Z">
        <w:r w:rsidR="00131D3E" w:rsidRPr="00DC25DA" w:rsidDel="006E0790">
          <w:rPr>
            <w:rFonts w:ascii="Courier New" w:hAnsi="Courier New" w:cs="Courier New"/>
            <w:color w:val="000000"/>
            <w:sz w:val="20"/>
            <w:szCs w:val="20"/>
          </w:rPr>
          <w:delText>9999</w:delText>
        </w:r>
      </w:del>
      <w:ins w:id="102" w:author="Gloria G Guzman (CENSUS/SEHSD FED)" w:date="2018-03-23T09:42:00Z">
        <w:r w:rsidR="006E0790">
          <w:rPr>
            <w:rFonts w:ascii="Courier New" w:hAnsi="Courier New" w:cs="Courier New"/>
            <w:color w:val="000000"/>
            <w:sz w:val="20"/>
            <w:szCs w:val="20"/>
          </w:rPr>
          <w:t>420</w:t>
        </w:r>
      </w:ins>
      <w:r w:rsidR="00131D3E" w:rsidRPr="00DC25DA">
        <w:rPr>
          <w:rFonts w:ascii="Courier New" w:hAnsi="Courier New" w:cs="Courier New"/>
          <w:color w:val="000000"/>
          <w:sz w:val="20"/>
          <w:szCs w:val="20"/>
        </w:rPr>
        <w:t>999</w:t>
      </w:r>
      <w:ins w:id="103" w:author="Gloria G Guzman (CENSUS/SEHSD FED)" w:date="2018-03-23T09:42:00Z">
        <w:r w:rsidR="006E0790">
          <w:rPr>
            <w:rFonts w:ascii="Courier New" w:hAnsi="Courier New" w:cs="Courier New"/>
            <w:color w:val="000000"/>
            <w:sz w:val="20"/>
            <w:szCs w:val="20"/>
          </w:rPr>
          <w:t>5</w:t>
        </w:r>
      </w:ins>
      <w:r w:rsidR="00131D3E" w:rsidRPr="00DC25DA">
        <w:rPr>
          <w:rFonts w:ascii="Courier New" w:hAnsi="Courier New" w:cs="Courier New"/>
          <w:color w:val="000000"/>
          <w:sz w:val="20"/>
          <w:szCs w:val="20"/>
        </w:rPr>
        <w:t xml:space="preserve"> </w:t>
      </w:r>
      <w:r w:rsidR="00A311C6"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to $</w:t>
      </w:r>
      <w:del w:id="104" w:author="Gloria G Guzman (CENSUS/SEHSD FED)" w:date="2018-03-23T09:42:00Z">
        <w:r w:rsidR="00131D3E" w:rsidRPr="00DC25DA" w:rsidDel="006E0790">
          <w:rPr>
            <w:rFonts w:ascii="Courier New" w:hAnsi="Courier New" w:cs="Courier New"/>
            <w:color w:val="000000"/>
            <w:sz w:val="20"/>
            <w:szCs w:val="20"/>
          </w:rPr>
          <w:delText>9999</w:delText>
        </w:r>
      </w:del>
      <w:ins w:id="105" w:author="Gloria G Guzman (CENSUS/SEHSD FED)" w:date="2018-03-23T09:42:00Z">
        <w:r w:rsidR="006E0790">
          <w:rPr>
            <w:rFonts w:ascii="Courier New" w:hAnsi="Courier New" w:cs="Courier New"/>
            <w:color w:val="000000"/>
            <w:sz w:val="20"/>
            <w:szCs w:val="20"/>
          </w:rPr>
          <w:t>420</w:t>
        </w:r>
      </w:ins>
      <w:r w:rsidR="00131D3E" w:rsidRPr="00DC25DA">
        <w:rPr>
          <w:rFonts w:ascii="Courier New" w:hAnsi="Courier New" w:cs="Courier New"/>
          <w:color w:val="000000"/>
          <w:sz w:val="20"/>
          <w:szCs w:val="20"/>
        </w:rPr>
        <w:t>999</w:t>
      </w:r>
      <w:ins w:id="106" w:author="Gloria G Guzman (CENSUS/SEHSD FED)" w:date="2018-03-23T09:42:00Z">
        <w:r w:rsidR="006E0790">
          <w:rPr>
            <w:rFonts w:ascii="Courier New" w:hAnsi="Courier New" w:cs="Courier New"/>
            <w:color w:val="000000"/>
            <w:sz w:val="20"/>
            <w:szCs w:val="20"/>
          </w:rPr>
          <w:t>5</w:t>
        </w:r>
      </w:ins>
      <w:r w:rsidR="00294F38"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(Rounded &amp; top-coded components)</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C72" w14:textId="77777777" w:rsidR="00131D3E" w:rsidRPr="00DC25DA" w:rsidRDefault="00131D3E"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Note: Use ADJINC to adjust PINCP to constant dollars.</w:t>
      </w:r>
    </w:p>
    <w:p w14:paraId="4780EC73" w14:textId="77777777" w:rsidR="00131D3E" w:rsidRPr="00DC25DA" w:rsidRDefault="00131D3E" w:rsidP="0053032F">
      <w:pPr>
        <w:widowControl/>
        <w:ind w:right="-90"/>
        <w:rPr>
          <w:rFonts w:ascii="Courier New" w:hAnsi="Courier New" w:cs="Courier New"/>
          <w:color w:val="000000"/>
          <w:sz w:val="20"/>
          <w:szCs w:val="20"/>
        </w:rPr>
      </w:pPr>
    </w:p>
    <w:p w14:paraId="4780EC74" w14:textId="1B2E1EFF" w:rsidR="00131D3E" w:rsidRPr="00DC25DA" w:rsidRDefault="00131D3E" w:rsidP="0053032F">
      <w:pPr>
        <w:pStyle w:val="Heading3"/>
      </w:pPr>
      <w:r w:rsidRPr="00DC25DA">
        <w:t>POBP</w:t>
      </w:r>
      <w:r w:rsidR="00180627" w:rsidRPr="00DC25DA">
        <w:tab/>
      </w:r>
      <w:r w:rsidR="004763B6" w:rsidRPr="00DC25DA">
        <w:tab/>
      </w:r>
      <w:r w:rsidRPr="00DC25DA">
        <w:t>3</w:t>
      </w:r>
      <w:r w:rsidR="00180627" w:rsidRPr="00DC25DA">
        <w:tab/>
      </w:r>
    </w:p>
    <w:p w14:paraId="4780EC75" w14:textId="372ACD9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Place of birth (Recode)</w:t>
      </w:r>
    </w:p>
    <w:p w14:paraId="4780EC76" w14:textId="203EF75A" w:rsidR="00131D3E" w:rsidRPr="002773BA" w:rsidRDefault="00180627" w:rsidP="0053032F">
      <w:pPr>
        <w:widowControl/>
        <w:ind w:right="-90"/>
        <w:rPr>
          <w:rFonts w:ascii="Courier New" w:hAnsi="Courier New" w:cs="Courier New"/>
          <w:color w:val="000000"/>
          <w:sz w:val="20"/>
          <w:szCs w:val="20"/>
          <w:lang w:val="es-MX"/>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2773BA">
        <w:rPr>
          <w:rFonts w:ascii="Courier New" w:hAnsi="Courier New" w:cs="Courier New"/>
          <w:color w:val="000000"/>
          <w:sz w:val="20"/>
          <w:szCs w:val="20"/>
          <w:lang w:val="es-MX"/>
        </w:rPr>
        <w:t>001 .Alabama/AL</w:t>
      </w:r>
    </w:p>
    <w:p w14:paraId="4780EC77" w14:textId="6F30F541"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002 .Alaska/AK</w:t>
      </w:r>
    </w:p>
    <w:p w14:paraId="4780EC78" w14:textId="0F1631F4"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004 .Arizona/AZ</w:t>
      </w:r>
    </w:p>
    <w:p w14:paraId="4780EC79" w14:textId="15EA9A99" w:rsidR="00131D3E" w:rsidRPr="00DC25DA" w:rsidRDefault="00180627" w:rsidP="0053032F">
      <w:pPr>
        <w:widowControl/>
        <w:ind w:right="-90"/>
        <w:rPr>
          <w:rFonts w:ascii="Courier New" w:hAnsi="Courier New" w:cs="Courier New"/>
          <w:color w:val="000000"/>
          <w:sz w:val="20"/>
          <w:szCs w:val="20"/>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DC25DA">
        <w:rPr>
          <w:rFonts w:ascii="Courier New" w:hAnsi="Courier New" w:cs="Courier New"/>
          <w:color w:val="000000"/>
          <w:sz w:val="20"/>
          <w:szCs w:val="20"/>
        </w:rPr>
        <w:t>005 .Arkansas/AR</w:t>
      </w:r>
    </w:p>
    <w:p w14:paraId="4780EC7A" w14:textId="12C535D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006 .California/CA</w:t>
      </w:r>
    </w:p>
    <w:p w14:paraId="4780EC7B" w14:textId="198CD8A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008 .Colorado/CO</w:t>
      </w:r>
    </w:p>
    <w:p w14:paraId="4780EC7C" w14:textId="23B5601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009 .Connecticut/CT</w:t>
      </w:r>
    </w:p>
    <w:p w14:paraId="4780EC7D" w14:textId="78C4DF4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010 .Delaware/DE</w:t>
      </w:r>
    </w:p>
    <w:p w14:paraId="4780EC7E" w14:textId="5FF7C35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011 .District of Columbia/DC</w:t>
      </w:r>
    </w:p>
    <w:p w14:paraId="4780EC7F" w14:textId="391F199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012 .Florida/FL</w:t>
      </w:r>
    </w:p>
    <w:p w14:paraId="4780EC80" w14:textId="430C01C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013 .Georgia/GA</w:t>
      </w:r>
    </w:p>
    <w:p w14:paraId="4780EC81" w14:textId="0157CF6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015 .Hawaii/HI</w:t>
      </w:r>
    </w:p>
    <w:p w14:paraId="4780EC82" w14:textId="64127DD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016 .Idaho/ID</w:t>
      </w:r>
    </w:p>
    <w:p w14:paraId="4780EC83" w14:textId="1FC389A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017 .Illinois/IL</w:t>
      </w:r>
    </w:p>
    <w:p w14:paraId="4780EC84" w14:textId="446B1E9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018 .Indiana/IN</w:t>
      </w:r>
    </w:p>
    <w:p w14:paraId="4780EC85" w14:textId="11F9169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019 .Iowa/IA</w:t>
      </w:r>
    </w:p>
    <w:p w14:paraId="4780EC86" w14:textId="297539A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020 .Kansas/KS</w:t>
      </w:r>
    </w:p>
    <w:p w14:paraId="4780EC87" w14:textId="0ED2341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021 .Kentucky/KY</w:t>
      </w:r>
    </w:p>
    <w:p w14:paraId="4780EC88" w14:textId="7C2C6F0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022 .Louisiana/LA</w:t>
      </w:r>
    </w:p>
    <w:p w14:paraId="4780EC89" w14:textId="1784F70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023 .Maine/ME</w:t>
      </w:r>
    </w:p>
    <w:p w14:paraId="4780EC8A" w14:textId="525EAF0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024 .Maryland/MD</w:t>
      </w:r>
    </w:p>
    <w:p w14:paraId="4780EC8B" w14:textId="1B7336E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025 .Massachusetts/MA</w:t>
      </w:r>
    </w:p>
    <w:p w14:paraId="52D840FD" w14:textId="77777777" w:rsidR="004763B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026 .Michigan/MI</w:t>
      </w:r>
    </w:p>
    <w:p w14:paraId="4780EC8D" w14:textId="4D42055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027 .Minnesota/MN</w:t>
      </w:r>
    </w:p>
    <w:p w14:paraId="4780EC8E" w14:textId="40A2CAE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028 .Mississippi/MS</w:t>
      </w:r>
    </w:p>
    <w:p w14:paraId="4780EC8F" w14:textId="14FD226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029 .Missouri/MO</w:t>
      </w:r>
    </w:p>
    <w:p w14:paraId="4780EC90" w14:textId="58567C8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030 .Montana/MT</w:t>
      </w:r>
    </w:p>
    <w:p w14:paraId="4780EC91" w14:textId="06D7FC8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031 .Nebraska/NE</w:t>
      </w:r>
    </w:p>
    <w:p w14:paraId="4780EC92" w14:textId="0A047F0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032 .Nevada/NV</w:t>
      </w:r>
    </w:p>
    <w:p w14:paraId="4780EC93" w14:textId="7AC8A55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033 .New Hampshire/NH</w:t>
      </w:r>
    </w:p>
    <w:p w14:paraId="4780EC94" w14:textId="692E54A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034 .New Jersey/NJ</w:t>
      </w:r>
    </w:p>
    <w:p w14:paraId="4780EC95" w14:textId="29EC0E5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035 .New Mexico/NM</w:t>
      </w:r>
    </w:p>
    <w:p w14:paraId="4780EC96" w14:textId="5580F4F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036 .New York/NY</w:t>
      </w:r>
    </w:p>
    <w:p w14:paraId="4780EC97" w14:textId="5E36B26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037 .North Carolina/NC</w:t>
      </w:r>
    </w:p>
    <w:p w14:paraId="4780EC98" w14:textId="66A4F2C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038 .North Dakota/ND</w:t>
      </w:r>
    </w:p>
    <w:p w14:paraId="4780EC99" w14:textId="1985ACC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039 .Ohio/OH</w:t>
      </w:r>
    </w:p>
    <w:p w14:paraId="4780EC9A" w14:textId="5C74F8B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040 .Oklahoma/OK</w:t>
      </w:r>
    </w:p>
    <w:p w14:paraId="4780EC9B" w14:textId="1F5849B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041 .Oregon/OR</w:t>
      </w:r>
    </w:p>
    <w:p w14:paraId="4780EC9C" w14:textId="3C6A7D5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042 .Pennsylvania/PA</w:t>
      </w:r>
    </w:p>
    <w:p w14:paraId="4780EC9D" w14:textId="2590D63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044 .Rhode Island/RI</w:t>
      </w:r>
    </w:p>
    <w:p w14:paraId="4780EC9E" w14:textId="0A90948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045 .South Carolina/SC</w:t>
      </w:r>
    </w:p>
    <w:p w14:paraId="4780EC9F" w14:textId="7E2581C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046 .South Dakota/SD</w:t>
      </w:r>
    </w:p>
    <w:p w14:paraId="4780ECA0" w14:textId="3A3F621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047 .Tennessee/TN</w:t>
      </w:r>
    </w:p>
    <w:p w14:paraId="4780ECA1" w14:textId="79C02A6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048 .Texas/TX</w:t>
      </w:r>
    </w:p>
    <w:p w14:paraId="4780ECA2" w14:textId="6BEF529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049 .Utah/UT</w:t>
      </w:r>
    </w:p>
    <w:p w14:paraId="4780ECA3" w14:textId="7AFF7A9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050 .Vermont/VT</w:t>
      </w:r>
    </w:p>
    <w:p w14:paraId="4780ECA4" w14:textId="55B7726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051 .Virginia/VA</w:t>
      </w:r>
    </w:p>
    <w:p w14:paraId="4780ECA5" w14:textId="6CC851C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053 .Washington/WA</w:t>
      </w:r>
    </w:p>
    <w:p w14:paraId="4780ECA6" w14:textId="2E7C688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054 .West Virginia/WV</w:t>
      </w:r>
    </w:p>
    <w:p w14:paraId="4780ECA7" w14:textId="2423B0A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055 .Wisconsin/WI</w:t>
      </w:r>
    </w:p>
    <w:p w14:paraId="4780ECA8" w14:textId="204B9A9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056 .Wyoming/WY</w:t>
      </w:r>
    </w:p>
    <w:p w14:paraId="4780ECA9" w14:textId="30C681C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060 .American Samoa</w:t>
      </w:r>
    </w:p>
    <w:p w14:paraId="4780ECAA" w14:textId="785529A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066 .Guam</w:t>
      </w:r>
    </w:p>
    <w:p w14:paraId="4780ECAB" w14:textId="255F8EC3" w:rsidR="00D073F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D073FA" w:rsidRPr="00DC25DA">
        <w:rPr>
          <w:rFonts w:ascii="Courier New" w:hAnsi="Courier New" w:cs="Courier New"/>
          <w:color w:val="000000"/>
          <w:sz w:val="20"/>
          <w:szCs w:val="20"/>
        </w:rPr>
        <w:t>069 .</w:t>
      </w:r>
      <w:r w:rsidR="008F0A68" w:rsidRPr="00DC25DA">
        <w:rPr>
          <w:rFonts w:ascii="Courier New" w:hAnsi="Courier New" w:cs="Courier New"/>
          <w:color w:val="000000"/>
          <w:sz w:val="20"/>
          <w:szCs w:val="20"/>
        </w:rPr>
        <w:t xml:space="preserve">Commonwealth of the </w:t>
      </w:r>
      <w:r w:rsidR="00D073FA" w:rsidRPr="00DC25DA">
        <w:rPr>
          <w:rFonts w:ascii="Courier New" w:hAnsi="Courier New" w:cs="Courier New"/>
          <w:color w:val="000000"/>
          <w:sz w:val="20"/>
          <w:szCs w:val="20"/>
        </w:rPr>
        <w:t>Northern Mariana</w:t>
      </w:r>
      <w:r w:rsidR="008F0A68" w:rsidRPr="00DC25DA">
        <w:rPr>
          <w:rFonts w:ascii="Courier New" w:hAnsi="Courier New" w:cs="Courier New"/>
          <w:color w:val="000000"/>
          <w:sz w:val="20"/>
          <w:szCs w:val="20"/>
        </w:rPr>
        <w:t xml:space="preserve"> Islands</w:t>
      </w:r>
    </w:p>
    <w:p w14:paraId="4780ECAC" w14:textId="0C70FE7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072 .Puerto Rico</w:t>
      </w:r>
    </w:p>
    <w:p w14:paraId="4780ECAD" w14:textId="3E9BDB6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078 .US Virgin Islands</w:t>
      </w:r>
    </w:p>
    <w:p w14:paraId="4780ECAE" w14:textId="62AC5AD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100 .Albania</w:t>
      </w:r>
    </w:p>
    <w:p w14:paraId="4780ECAF" w14:textId="63BBD82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102 .Austria</w:t>
      </w:r>
    </w:p>
    <w:p w14:paraId="4780ECB0" w14:textId="45F160F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103 .Belgium</w:t>
      </w:r>
    </w:p>
    <w:p w14:paraId="4780ECB1" w14:textId="39180B5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104 .Bulgaria</w:t>
      </w:r>
    </w:p>
    <w:p w14:paraId="4780ECB2" w14:textId="2411CA7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105 .Czechoslovakia</w:t>
      </w:r>
    </w:p>
    <w:p w14:paraId="4780ECB3" w14:textId="404E162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106 .Denmark</w:t>
      </w:r>
    </w:p>
    <w:p w14:paraId="4780ECB4" w14:textId="2829587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108 .Finland</w:t>
      </w:r>
    </w:p>
    <w:p w14:paraId="4780ECB5" w14:textId="121CB62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109 .France</w:t>
      </w:r>
    </w:p>
    <w:p w14:paraId="4780ECB6" w14:textId="13D5659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110 .Germany</w:t>
      </w:r>
    </w:p>
    <w:p w14:paraId="4780ECB7" w14:textId="5FCF67C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116 .Greece</w:t>
      </w:r>
    </w:p>
    <w:p w14:paraId="4780ECB8" w14:textId="3151186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117 .Hungary</w:t>
      </w:r>
    </w:p>
    <w:p w14:paraId="4780ECB9" w14:textId="2A4BA7F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118 .Iceland</w:t>
      </w:r>
    </w:p>
    <w:p w14:paraId="4780ECBA" w14:textId="149834C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 .Ireland</w:t>
      </w:r>
    </w:p>
    <w:p w14:paraId="4780ECBB" w14:textId="4971D63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120 .Italy</w:t>
      </w:r>
    </w:p>
    <w:p w14:paraId="4780ECBC" w14:textId="0B528E7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126 .Netherlands</w:t>
      </w:r>
    </w:p>
    <w:p w14:paraId="4780ECBD" w14:textId="2D23B6C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127 .Norway</w:t>
      </w:r>
    </w:p>
    <w:p w14:paraId="4780ECBE" w14:textId="76EA1A9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128 .Poland</w:t>
      </w:r>
    </w:p>
    <w:p w14:paraId="4780ECBF" w14:textId="51E2948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129 .Portugal</w:t>
      </w:r>
    </w:p>
    <w:p w14:paraId="4780ECC0" w14:textId="68140C0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130 .Azores Islands</w:t>
      </w:r>
    </w:p>
    <w:p w14:paraId="4780ECC1" w14:textId="5C3AB9E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 .Romania</w:t>
      </w:r>
    </w:p>
    <w:p w14:paraId="4780ECC2" w14:textId="7EE323E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134 .Spain</w:t>
      </w:r>
    </w:p>
    <w:p w14:paraId="4780ECC3" w14:textId="6E77685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136 .Sweden</w:t>
      </w:r>
    </w:p>
    <w:p w14:paraId="4780ECC4" w14:textId="4150C4C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137 .Switzerland</w:t>
      </w:r>
    </w:p>
    <w:p w14:paraId="4780ECC5" w14:textId="52AB4C7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138 .United Kingdom, Not Specified</w:t>
      </w:r>
    </w:p>
    <w:p w14:paraId="4780ECC6" w14:textId="7F970E6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139 .England</w:t>
      </w:r>
    </w:p>
    <w:p w14:paraId="5374EE54" w14:textId="77777777" w:rsidR="004763B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140 .Scotland</w:t>
      </w:r>
    </w:p>
    <w:p w14:paraId="4780ECC8" w14:textId="47E7E29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147 .Yugoslavia</w:t>
      </w:r>
    </w:p>
    <w:p w14:paraId="4780ECC9" w14:textId="2A75301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148 .Czech Republic</w:t>
      </w:r>
    </w:p>
    <w:p w14:paraId="4780ECCA" w14:textId="31F53E6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149 .Slovakia</w:t>
      </w:r>
    </w:p>
    <w:p w14:paraId="4780ECCB" w14:textId="4D70E72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150 .Bosnia and Herzegovina</w:t>
      </w:r>
    </w:p>
    <w:p w14:paraId="4780ECCC" w14:textId="2C98AFF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 .Croatia</w:t>
      </w:r>
    </w:p>
    <w:p w14:paraId="4780ECCD" w14:textId="3395068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152 .Macedonia</w:t>
      </w:r>
    </w:p>
    <w:p w14:paraId="4780ECCE" w14:textId="2D9E4D8D" w:rsidR="00D073FA" w:rsidRPr="00DC25DA" w:rsidRDefault="00D073F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154 .Serbia</w:t>
      </w:r>
    </w:p>
    <w:p w14:paraId="4780ECCF" w14:textId="50A2CAA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156 .Latvia</w:t>
      </w:r>
    </w:p>
    <w:p w14:paraId="4780ECD0" w14:textId="4FA75DC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157 .Lithuania</w:t>
      </w:r>
    </w:p>
    <w:p w14:paraId="4780ECD1" w14:textId="456EB89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158 .Armenia</w:t>
      </w:r>
    </w:p>
    <w:p w14:paraId="4780ECD2" w14:textId="6FB51B9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159 .Azerbaijan</w:t>
      </w:r>
    </w:p>
    <w:p w14:paraId="4780ECD3" w14:textId="5F9D8DB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160 .Belarus</w:t>
      </w:r>
    </w:p>
    <w:p w14:paraId="4780ECD4" w14:textId="67D1673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161 .Georgia</w:t>
      </w:r>
    </w:p>
    <w:p w14:paraId="4780ECD5" w14:textId="1584506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162 .Moldova</w:t>
      </w:r>
    </w:p>
    <w:p w14:paraId="4780ECD6" w14:textId="67D0510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163 .Russia</w:t>
      </w:r>
    </w:p>
    <w:p w14:paraId="4780ECD7" w14:textId="6A087DA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164 .Ukraine</w:t>
      </w:r>
    </w:p>
    <w:p w14:paraId="4780ECD8" w14:textId="757C6FE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165 .USSR</w:t>
      </w:r>
    </w:p>
    <w:p w14:paraId="4780ECD9" w14:textId="200460F7" w:rsidR="00D073FA" w:rsidRPr="00DC25DA" w:rsidRDefault="00D073F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168 .Montenegro</w:t>
      </w:r>
    </w:p>
    <w:p w14:paraId="4780ECDA" w14:textId="67643FA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169 .Other Europe, Not Specified</w:t>
      </w:r>
    </w:p>
    <w:p w14:paraId="4780ECDB" w14:textId="50F7E0B4" w:rsidR="00131D3E" w:rsidRPr="002773BA" w:rsidRDefault="00180627" w:rsidP="0053032F">
      <w:pPr>
        <w:widowControl/>
        <w:ind w:right="-90"/>
        <w:rPr>
          <w:rFonts w:ascii="Courier New" w:hAnsi="Courier New" w:cs="Courier New"/>
          <w:color w:val="000000"/>
          <w:sz w:val="20"/>
          <w:szCs w:val="20"/>
          <w:lang w:val="es-MX"/>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2773BA">
        <w:rPr>
          <w:rFonts w:ascii="Courier New" w:hAnsi="Courier New" w:cs="Courier New"/>
          <w:color w:val="000000"/>
          <w:sz w:val="20"/>
          <w:szCs w:val="20"/>
          <w:lang w:val="es-MX"/>
        </w:rPr>
        <w:t>200 .Afghanistan</w:t>
      </w:r>
    </w:p>
    <w:p w14:paraId="4780ECDC" w14:textId="184AE8AA"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202 .Bangladesh</w:t>
      </w:r>
    </w:p>
    <w:p w14:paraId="4780ECDD" w14:textId="5F35748A" w:rsidR="00D073FA" w:rsidRPr="002773BA" w:rsidRDefault="00D073FA"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00180627"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203 .Bhutan</w:t>
      </w:r>
    </w:p>
    <w:p w14:paraId="4780ECDE" w14:textId="1C04E199"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205 .</w:t>
      </w:r>
      <w:r w:rsidR="00D073FA" w:rsidRPr="002773BA">
        <w:rPr>
          <w:rFonts w:ascii="Courier New" w:hAnsi="Courier New" w:cs="Courier New"/>
          <w:color w:val="000000"/>
          <w:sz w:val="20"/>
          <w:szCs w:val="20"/>
          <w:lang w:val="es-MX"/>
        </w:rPr>
        <w:t>Myanmar</w:t>
      </w:r>
    </w:p>
    <w:p w14:paraId="4780ECDF" w14:textId="3D7E6D17"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206 .Cambodia</w:t>
      </w:r>
    </w:p>
    <w:p w14:paraId="4780ECE0" w14:textId="4D74B2CB"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207 .China</w:t>
      </w:r>
    </w:p>
    <w:p w14:paraId="4780ECE1" w14:textId="378CD885" w:rsidR="00D073FA" w:rsidRPr="002773BA" w:rsidRDefault="00D073FA"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00180627"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208 .Cyprus</w:t>
      </w:r>
    </w:p>
    <w:p w14:paraId="4780ECE2" w14:textId="2F5EF9EB"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209 .Hong Kong</w:t>
      </w:r>
    </w:p>
    <w:p w14:paraId="4780ECE3" w14:textId="34C253ED"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210 .India</w:t>
      </w:r>
    </w:p>
    <w:p w14:paraId="4780ECE4" w14:textId="7B8A2FEC"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211 .Indonesia</w:t>
      </w:r>
    </w:p>
    <w:p w14:paraId="4780ECE5" w14:textId="402CA8A4"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212 .Iran</w:t>
      </w:r>
    </w:p>
    <w:p w14:paraId="4780ECE6" w14:textId="36E4B399"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213 .Iraq</w:t>
      </w:r>
    </w:p>
    <w:p w14:paraId="4780ECE7" w14:textId="452FD8FA"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214 .Israel</w:t>
      </w:r>
    </w:p>
    <w:p w14:paraId="4780ECE8" w14:textId="3FA6A077"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lastRenderedPageBreak/>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215 .Japan</w:t>
      </w:r>
    </w:p>
    <w:p w14:paraId="4780ECE9" w14:textId="61B8307C"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216 .Jordan</w:t>
      </w:r>
    </w:p>
    <w:p w14:paraId="4780ECEA" w14:textId="274BA17F"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217 .Korea</w:t>
      </w:r>
    </w:p>
    <w:p w14:paraId="4780ECEB" w14:textId="7F9C77CD"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218 .Kazakhstan</w:t>
      </w:r>
    </w:p>
    <w:p w14:paraId="4780ECEC" w14:textId="7474D7F5"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222 .Kuwait</w:t>
      </w:r>
    </w:p>
    <w:p w14:paraId="4780ECED" w14:textId="75761313"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223 .Laos</w:t>
      </w:r>
    </w:p>
    <w:p w14:paraId="4780ECEE" w14:textId="5AEA52D1"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224 .Lebanon</w:t>
      </w:r>
    </w:p>
    <w:p w14:paraId="4780ECEF" w14:textId="1B3562AC"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226 .Malaysia</w:t>
      </w:r>
    </w:p>
    <w:p w14:paraId="4780ECF0" w14:textId="16E08271"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229 .Nepal</w:t>
      </w:r>
    </w:p>
    <w:p w14:paraId="4780ECF1" w14:textId="0FEBD050"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231 .Pakistan</w:t>
      </w:r>
    </w:p>
    <w:p w14:paraId="4780ECF2" w14:textId="65F85F6A"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233 .Philippines</w:t>
      </w:r>
    </w:p>
    <w:p w14:paraId="4780ECF3" w14:textId="0B6C3EE8" w:rsidR="00131D3E" w:rsidRPr="00DC25DA" w:rsidRDefault="00180627" w:rsidP="0053032F">
      <w:pPr>
        <w:widowControl/>
        <w:ind w:right="-90"/>
        <w:rPr>
          <w:rFonts w:ascii="Courier New" w:hAnsi="Courier New" w:cs="Courier New"/>
          <w:color w:val="000000"/>
          <w:sz w:val="20"/>
          <w:szCs w:val="20"/>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DC25DA">
        <w:rPr>
          <w:rFonts w:ascii="Courier New" w:hAnsi="Courier New" w:cs="Courier New"/>
          <w:color w:val="000000"/>
          <w:sz w:val="20"/>
          <w:szCs w:val="20"/>
        </w:rPr>
        <w:t>235 .Saudi Arabia</w:t>
      </w:r>
    </w:p>
    <w:p w14:paraId="4780ECF4" w14:textId="2CE2D57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236 .Singapore</w:t>
      </w:r>
    </w:p>
    <w:p w14:paraId="4780ECF5" w14:textId="3C6E157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238 .Sri Lanka</w:t>
      </w:r>
    </w:p>
    <w:p w14:paraId="4780ECF6" w14:textId="13282D7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239 .Syria</w:t>
      </w:r>
    </w:p>
    <w:p w14:paraId="4780ECF7" w14:textId="6761793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240 .Taiwan</w:t>
      </w:r>
    </w:p>
    <w:p w14:paraId="4780ECF8" w14:textId="2C9B976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242 .Thailand</w:t>
      </w:r>
    </w:p>
    <w:p w14:paraId="4780ECF9" w14:textId="3508A77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243 .Turkey</w:t>
      </w:r>
    </w:p>
    <w:p w14:paraId="4780ECFA" w14:textId="16347F23" w:rsidR="00D073FA" w:rsidRPr="00DC25DA" w:rsidRDefault="00D073F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245 .United Arab Emirates</w:t>
      </w:r>
    </w:p>
    <w:p w14:paraId="4780ECFB" w14:textId="0D34D45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246 .Uzbekistan</w:t>
      </w:r>
    </w:p>
    <w:p w14:paraId="4780ECFC" w14:textId="50E06F8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247 .Vietnam</w:t>
      </w:r>
    </w:p>
    <w:p w14:paraId="4780ECFD" w14:textId="512A008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248 .Yemen</w:t>
      </w:r>
    </w:p>
    <w:p w14:paraId="4780ECFE" w14:textId="0581CCF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249 .Asia</w:t>
      </w:r>
    </w:p>
    <w:p w14:paraId="4780ECFF" w14:textId="5A437D4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253 .South Central Asia, Not Specified</w:t>
      </w:r>
    </w:p>
    <w:p w14:paraId="4780ED00" w14:textId="6D46A18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254 .Other Asia, Not Specified</w:t>
      </w:r>
    </w:p>
    <w:p w14:paraId="4780ED01" w14:textId="6483FB1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300 .Bermuda</w:t>
      </w:r>
    </w:p>
    <w:p w14:paraId="1B1DEACB" w14:textId="77777777" w:rsidR="004763B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301 .Canada</w:t>
      </w:r>
    </w:p>
    <w:p w14:paraId="4780ED03" w14:textId="65C5293D" w:rsidR="00131D3E" w:rsidRPr="002773BA" w:rsidRDefault="00180627" w:rsidP="0053032F">
      <w:pPr>
        <w:widowControl/>
        <w:ind w:right="-90"/>
        <w:rPr>
          <w:rFonts w:ascii="Courier New" w:hAnsi="Courier New" w:cs="Courier New"/>
          <w:color w:val="000000"/>
          <w:sz w:val="20"/>
          <w:szCs w:val="20"/>
          <w:lang w:val="es-MX"/>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2773BA">
        <w:rPr>
          <w:rFonts w:ascii="Courier New" w:hAnsi="Courier New" w:cs="Courier New"/>
          <w:color w:val="000000"/>
          <w:sz w:val="20"/>
          <w:szCs w:val="20"/>
          <w:lang w:val="es-MX"/>
        </w:rPr>
        <w:t>303 .Mexico</w:t>
      </w:r>
    </w:p>
    <w:p w14:paraId="4780ED04" w14:textId="3F8BD0F2"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310 .Belize</w:t>
      </w:r>
    </w:p>
    <w:p w14:paraId="4780ED05" w14:textId="1121B3C2"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311 .Costa Rica</w:t>
      </w:r>
    </w:p>
    <w:p w14:paraId="4780ED06" w14:textId="0E833AF4"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312 .El Salvador</w:t>
      </w:r>
    </w:p>
    <w:p w14:paraId="4780ED07" w14:textId="5A0901A3"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313 .Guatemala</w:t>
      </w:r>
    </w:p>
    <w:p w14:paraId="4780ED08" w14:textId="175CAE77"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314 .Honduras</w:t>
      </w:r>
    </w:p>
    <w:p w14:paraId="4780ED09" w14:textId="1644D96D"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315 .Nicaragua</w:t>
      </w:r>
    </w:p>
    <w:p w14:paraId="4780ED0A" w14:textId="7B970C2C"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316 .Panama</w:t>
      </w:r>
    </w:p>
    <w:p w14:paraId="4780ED0B" w14:textId="5D2510F0"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321 .Antigua &amp; Barbuda</w:t>
      </w:r>
    </w:p>
    <w:p w14:paraId="4780ED0C" w14:textId="2DB8AD2D"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323 .Bahamas</w:t>
      </w:r>
    </w:p>
    <w:p w14:paraId="4780ED0D" w14:textId="290560EC"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324 .Barbados</w:t>
      </w:r>
    </w:p>
    <w:p w14:paraId="4780ED0E" w14:textId="70A4372D"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327 .Cuba</w:t>
      </w:r>
    </w:p>
    <w:p w14:paraId="4780ED0F" w14:textId="138E04AF"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328 .Dominica</w:t>
      </w:r>
    </w:p>
    <w:p w14:paraId="4780ED10" w14:textId="6EEFE03A"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329 .Dominican Republic</w:t>
      </w:r>
    </w:p>
    <w:p w14:paraId="4780ED11" w14:textId="7D151AAD" w:rsidR="00131D3E" w:rsidRPr="00DC25DA" w:rsidRDefault="00180627" w:rsidP="0053032F">
      <w:pPr>
        <w:widowControl/>
        <w:ind w:right="-90"/>
        <w:rPr>
          <w:rFonts w:ascii="Courier New" w:hAnsi="Courier New" w:cs="Courier New"/>
          <w:color w:val="000000"/>
          <w:sz w:val="20"/>
          <w:szCs w:val="20"/>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DC25DA">
        <w:rPr>
          <w:rFonts w:ascii="Courier New" w:hAnsi="Courier New" w:cs="Courier New"/>
          <w:color w:val="000000"/>
          <w:sz w:val="20"/>
          <w:szCs w:val="20"/>
        </w:rPr>
        <w:t>330 .Grenada</w:t>
      </w:r>
    </w:p>
    <w:p w14:paraId="4780ED12" w14:textId="6E07B43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332 .Haiti</w:t>
      </w:r>
    </w:p>
    <w:p w14:paraId="4780ED13" w14:textId="5A063AC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333 .Jamaica</w:t>
      </w:r>
    </w:p>
    <w:p w14:paraId="4780ED14" w14:textId="60F4A04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339 .St. Lucia</w:t>
      </w:r>
    </w:p>
    <w:p w14:paraId="4780ED15" w14:textId="2DEE1D1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340 .St. Vincent &amp; the Grenadines</w:t>
      </w:r>
    </w:p>
    <w:p w14:paraId="4780ED16" w14:textId="528462F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341 .Trinidad &amp; Tobago</w:t>
      </w:r>
    </w:p>
    <w:p w14:paraId="4780ED17" w14:textId="7D0184D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343 .West Indies</w:t>
      </w:r>
    </w:p>
    <w:p w14:paraId="4780ED18" w14:textId="4E8C16B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344 .Caribbean, Not Specified</w:t>
      </w:r>
    </w:p>
    <w:p w14:paraId="4780ED19" w14:textId="65202A56" w:rsidR="00131D3E" w:rsidRPr="002773BA" w:rsidRDefault="00180627" w:rsidP="0053032F">
      <w:pPr>
        <w:widowControl/>
        <w:ind w:right="-90"/>
        <w:rPr>
          <w:rFonts w:ascii="Courier New" w:hAnsi="Courier New" w:cs="Courier New"/>
          <w:color w:val="000000"/>
          <w:sz w:val="20"/>
          <w:szCs w:val="20"/>
          <w:lang w:val="es-MX"/>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2773BA">
        <w:rPr>
          <w:rFonts w:ascii="Courier New" w:hAnsi="Courier New" w:cs="Courier New"/>
          <w:color w:val="000000"/>
          <w:sz w:val="20"/>
          <w:szCs w:val="20"/>
          <w:lang w:val="es-MX"/>
        </w:rPr>
        <w:t>360 .Argentina</w:t>
      </w:r>
    </w:p>
    <w:p w14:paraId="4780ED1A" w14:textId="41F6CC13"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361 .Bolivia</w:t>
      </w:r>
    </w:p>
    <w:p w14:paraId="4780ED1B" w14:textId="78A81550"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362 .Brazil</w:t>
      </w:r>
    </w:p>
    <w:p w14:paraId="4780ED1C" w14:textId="2486473B"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363 .Chile</w:t>
      </w:r>
    </w:p>
    <w:p w14:paraId="4780ED1D" w14:textId="71934C8F"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lastRenderedPageBreak/>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364 .Colombia</w:t>
      </w:r>
    </w:p>
    <w:p w14:paraId="4780ED1E" w14:textId="2FBD0D98"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365 .Ecuador</w:t>
      </w:r>
    </w:p>
    <w:p w14:paraId="4780ED1F" w14:textId="02142172"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368 .Guyana</w:t>
      </w:r>
    </w:p>
    <w:p w14:paraId="4780ED20" w14:textId="7B82DF86"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369 .Paraguay</w:t>
      </w:r>
    </w:p>
    <w:p w14:paraId="4780ED21" w14:textId="5894CA97"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370 .Peru</w:t>
      </w:r>
    </w:p>
    <w:p w14:paraId="4780ED22" w14:textId="56D94D4F"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372 .Uruguay</w:t>
      </w:r>
    </w:p>
    <w:p w14:paraId="4780ED23" w14:textId="3153666A"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373 .Venezuela</w:t>
      </w:r>
    </w:p>
    <w:p w14:paraId="4780ED24" w14:textId="1DC2FAF3"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374 .South America</w:t>
      </w:r>
    </w:p>
    <w:p w14:paraId="4780ED25" w14:textId="1D50ACC7"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399 .Americas, Not Specified</w:t>
      </w:r>
    </w:p>
    <w:p w14:paraId="4780ED26" w14:textId="347668A8"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400 .Algeria</w:t>
      </w:r>
    </w:p>
    <w:p w14:paraId="4780ED27" w14:textId="4F68C0C8"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407 .Cameroon</w:t>
      </w:r>
    </w:p>
    <w:p w14:paraId="4780ED28" w14:textId="421B57DB"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408 .</w:t>
      </w:r>
      <w:r w:rsidR="00C96056" w:rsidRPr="002773BA">
        <w:rPr>
          <w:rFonts w:ascii="Courier New" w:hAnsi="Courier New" w:cs="Courier New"/>
          <w:color w:val="000000"/>
          <w:sz w:val="20"/>
          <w:szCs w:val="20"/>
          <w:lang w:val="es-MX"/>
        </w:rPr>
        <w:t xml:space="preserve">Cabo </w:t>
      </w:r>
      <w:r w:rsidR="00131D3E" w:rsidRPr="002773BA">
        <w:rPr>
          <w:rFonts w:ascii="Courier New" w:hAnsi="Courier New" w:cs="Courier New"/>
          <w:color w:val="000000"/>
          <w:sz w:val="20"/>
          <w:szCs w:val="20"/>
          <w:lang w:val="es-MX"/>
        </w:rPr>
        <w:t>Verde</w:t>
      </w:r>
    </w:p>
    <w:p w14:paraId="4780ED29" w14:textId="0B661726" w:rsidR="00D073FA" w:rsidRPr="002773BA" w:rsidRDefault="00D073FA"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00180627"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412 .Congo</w:t>
      </w:r>
    </w:p>
    <w:p w14:paraId="4780ED2A" w14:textId="3FB3CC1E"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414 .Egypt</w:t>
      </w:r>
    </w:p>
    <w:p w14:paraId="4780ED2B" w14:textId="774D9F59"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416 .Ethiopia</w:t>
      </w:r>
    </w:p>
    <w:p w14:paraId="4780ED2C" w14:textId="786C6745"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417 .Eritrea</w:t>
      </w:r>
    </w:p>
    <w:p w14:paraId="4780ED2D" w14:textId="29DE39B0" w:rsidR="00D073FA" w:rsidRPr="002773BA" w:rsidRDefault="00D073FA"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00180627"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420 .Gambia</w:t>
      </w:r>
    </w:p>
    <w:p w14:paraId="4780ED2E" w14:textId="58899877"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421 .Ghana</w:t>
      </w:r>
    </w:p>
    <w:p w14:paraId="4780ED2F" w14:textId="07C248EF"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423 .Guinea</w:t>
      </w:r>
    </w:p>
    <w:p w14:paraId="4780ED30" w14:textId="6F1C8AF8"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427 .Kenya</w:t>
      </w:r>
    </w:p>
    <w:p w14:paraId="4780ED31" w14:textId="30BE750D"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429 .Liberia</w:t>
      </w:r>
    </w:p>
    <w:p w14:paraId="4780ED32" w14:textId="3F4DF289" w:rsidR="00D073FA" w:rsidRPr="002773BA" w:rsidRDefault="00D073FA"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00180627"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430 .Libya</w:t>
      </w:r>
    </w:p>
    <w:p w14:paraId="4780ED33" w14:textId="4DAA0B03"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436 .Morocco</w:t>
      </w:r>
    </w:p>
    <w:p w14:paraId="4780ED34" w14:textId="21CF1C8F"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440 .Nigeria</w:t>
      </w:r>
    </w:p>
    <w:p w14:paraId="4780ED35" w14:textId="5FAC3504"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444 .Senegal</w:t>
      </w:r>
    </w:p>
    <w:p w14:paraId="4780ED36" w14:textId="3E15285F"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447 .Sierra Leone</w:t>
      </w:r>
    </w:p>
    <w:p w14:paraId="4780ED37" w14:textId="2C544BA6"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448 .Somalia</w:t>
      </w:r>
    </w:p>
    <w:p w14:paraId="4780ED38" w14:textId="0C0E3EDD"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449 .South Africa</w:t>
      </w:r>
    </w:p>
    <w:p w14:paraId="4780ED39" w14:textId="05AF9B2B"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451 .Sudan</w:t>
      </w:r>
    </w:p>
    <w:p w14:paraId="4780ED3A" w14:textId="0C175AA2" w:rsidR="00131D3E" w:rsidRPr="00DC25DA" w:rsidRDefault="00180627" w:rsidP="0053032F">
      <w:pPr>
        <w:widowControl/>
        <w:ind w:right="-90"/>
        <w:rPr>
          <w:rFonts w:ascii="Courier New" w:hAnsi="Courier New" w:cs="Courier New"/>
          <w:color w:val="000000"/>
          <w:sz w:val="20"/>
          <w:szCs w:val="20"/>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DC25DA">
        <w:rPr>
          <w:rFonts w:ascii="Courier New" w:hAnsi="Courier New" w:cs="Courier New"/>
          <w:color w:val="000000"/>
          <w:sz w:val="20"/>
          <w:szCs w:val="20"/>
        </w:rPr>
        <w:t>453 .Tanzania</w:t>
      </w:r>
    </w:p>
    <w:p w14:paraId="4780ED3B" w14:textId="3AD1D6F6" w:rsidR="00D073FA" w:rsidRPr="00DC25DA" w:rsidRDefault="00D073F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454 .Togo</w:t>
      </w:r>
    </w:p>
    <w:p w14:paraId="4780ED3C" w14:textId="5815510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457 .Uganda</w:t>
      </w:r>
    </w:p>
    <w:p w14:paraId="4780ED3D" w14:textId="217A7F03" w:rsidR="00D073FA" w:rsidRPr="00DC25DA" w:rsidRDefault="00D073F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459 .Democratic Republic of Congo (Zaire)</w:t>
      </w:r>
    </w:p>
    <w:p w14:paraId="4780ED3E" w14:textId="61B3D557" w:rsidR="00D073FA" w:rsidRPr="00DC25DA" w:rsidRDefault="00D073F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460 .Zambia</w:t>
      </w:r>
    </w:p>
    <w:p w14:paraId="4780ED3F" w14:textId="7118973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461 .Zimbabwe</w:t>
      </w:r>
    </w:p>
    <w:p w14:paraId="4780ED40" w14:textId="640BDCF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462 .Africa</w:t>
      </w:r>
    </w:p>
    <w:p w14:paraId="4517F9EE" w14:textId="77777777" w:rsidR="004763B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463 .Eastern Africa, Not Specified</w:t>
      </w:r>
    </w:p>
    <w:p w14:paraId="4780ED42" w14:textId="43DBEF6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464 .Northern Africa, Not Specified</w:t>
      </w:r>
    </w:p>
    <w:p w14:paraId="4780ED43" w14:textId="1D997A9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467 .Western Africa, Not Specified</w:t>
      </w:r>
    </w:p>
    <w:p w14:paraId="4780ED44" w14:textId="5ED9351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468 .Other Africa, Not Specified</w:t>
      </w:r>
    </w:p>
    <w:p w14:paraId="4780ED45" w14:textId="5E6C104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501 .Australia</w:t>
      </w:r>
    </w:p>
    <w:p w14:paraId="4780ED46" w14:textId="6494BE1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508 .Fiji</w:t>
      </w:r>
    </w:p>
    <w:p w14:paraId="4780ED47" w14:textId="317F5184" w:rsidR="00D073FA" w:rsidRPr="00DC25DA" w:rsidRDefault="00D073F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511 .Marshall Islands</w:t>
      </w:r>
    </w:p>
    <w:p w14:paraId="4780ED48" w14:textId="0C8FE19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512 .Micronesia</w:t>
      </w:r>
    </w:p>
    <w:p w14:paraId="4780ED49" w14:textId="4ED758C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515 .New Zealand</w:t>
      </w:r>
    </w:p>
    <w:p w14:paraId="4780ED4A" w14:textId="720B6AD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523 .Tonga</w:t>
      </w:r>
    </w:p>
    <w:p w14:paraId="4780ED4B" w14:textId="1914AFD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527 .Samoa</w:t>
      </w:r>
    </w:p>
    <w:p w14:paraId="4780ED4C" w14:textId="1E3C734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554 .Other US Island Areas, Oceania, Not Specified, or at Sea</w:t>
      </w:r>
    </w:p>
    <w:p w14:paraId="4780ED50" w14:textId="77777777" w:rsidR="00CF570F" w:rsidRPr="00DC25DA" w:rsidRDefault="00CF570F" w:rsidP="0053032F">
      <w:pPr>
        <w:widowControl/>
        <w:ind w:right="-90"/>
        <w:rPr>
          <w:rFonts w:ascii="Courier New" w:hAnsi="Courier New" w:cs="Courier New"/>
          <w:color w:val="000000"/>
          <w:sz w:val="20"/>
          <w:szCs w:val="20"/>
        </w:rPr>
      </w:pPr>
    </w:p>
    <w:p w14:paraId="4780ED51" w14:textId="3F06619F" w:rsidR="00131D3E" w:rsidRPr="00DC25DA" w:rsidRDefault="00131D3E" w:rsidP="0053032F">
      <w:pPr>
        <w:pStyle w:val="Heading3"/>
      </w:pPr>
      <w:r w:rsidRPr="00DC25DA">
        <w:t>POVPIP</w:t>
      </w:r>
      <w:r w:rsidR="00180627" w:rsidRPr="00DC25DA">
        <w:tab/>
      </w:r>
      <w:r w:rsidRPr="00DC25DA">
        <w:t>3</w:t>
      </w:r>
      <w:r w:rsidR="00180627" w:rsidRPr="00DC25DA">
        <w:tab/>
      </w:r>
    </w:p>
    <w:p w14:paraId="4780ED52" w14:textId="7898F51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Income-to-poverty ratio recode</w:t>
      </w:r>
    </w:p>
    <w:p w14:paraId="4780ED53" w14:textId="1772756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bbb </w:t>
      </w:r>
      <w:r w:rsidR="0071615A"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.N/A</w:t>
      </w:r>
    </w:p>
    <w:p w14:paraId="4780ED54" w14:textId="66221D1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000..500 .Below 501 percent</w:t>
      </w:r>
    </w:p>
    <w:p w14:paraId="4780ED55" w14:textId="716107A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501</w:t>
      </w:r>
      <w:r w:rsidR="007756D4"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.501 percent or more</w:t>
      </w:r>
    </w:p>
    <w:p w14:paraId="4780ED56" w14:textId="77777777" w:rsidR="00131D3E" w:rsidRPr="00DC25DA" w:rsidRDefault="00131D3E" w:rsidP="0053032F">
      <w:pPr>
        <w:widowControl/>
        <w:ind w:right="-90"/>
        <w:rPr>
          <w:rFonts w:ascii="Courier New" w:hAnsi="Courier New" w:cs="Courier New"/>
          <w:color w:val="000000"/>
          <w:sz w:val="20"/>
          <w:szCs w:val="20"/>
        </w:rPr>
      </w:pPr>
    </w:p>
    <w:p w14:paraId="4780ED57" w14:textId="22A28968" w:rsidR="00131D3E" w:rsidRPr="00DC25DA" w:rsidRDefault="00131D3E" w:rsidP="0053032F">
      <w:pPr>
        <w:pStyle w:val="Heading3"/>
      </w:pPr>
      <w:r w:rsidRPr="00DC25DA">
        <w:t>POWPUMA</w:t>
      </w:r>
      <w:r w:rsidR="00180627" w:rsidRPr="00DC25DA">
        <w:tab/>
      </w:r>
      <w:r w:rsidRPr="00DC25DA">
        <w:t>5</w:t>
      </w:r>
      <w:r w:rsidR="00180627" w:rsidRPr="00DC25DA">
        <w:tab/>
      </w:r>
    </w:p>
    <w:p w14:paraId="4780ED58" w14:textId="12B3009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Place of work PUMA</w:t>
      </w:r>
      <w:r w:rsidR="00256677" w:rsidRPr="00DC25DA">
        <w:rPr>
          <w:rFonts w:ascii="Courier New" w:hAnsi="Courier New" w:cs="Courier New"/>
          <w:color w:val="000000"/>
          <w:sz w:val="20"/>
          <w:szCs w:val="20"/>
        </w:rPr>
        <w:t xml:space="preserve"> based on 2010 Census </w:t>
      </w:r>
      <w:r w:rsidR="00FE4666" w:rsidRPr="00DC25DA">
        <w:rPr>
          <w:rFonts w:ascii="Courier New" w:hAnsi="Courier New" w:cs="Courier New"/>
          <w:color w:val="000000"/>
          <w:sz w:val="20"/>
          <w:szCs w:val="20"/>
        </w:rPr>
        <w:t>definition</w:t>
      </w:r>
    </w:p>
    <w:p w14:paraId="4780ED59" w14:textId="3220F66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bbbbb </w:t>
      </w:r>
      <w:r w:rsidR="0071615A"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.N/A (not a worker--not in the labor force,</w:t>
      </w:r>
    </w:p>
    <w:p w14:paraId="4780ED5A" w14:textId="2BA9F4C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1615A" w:rsidRPr="00DC25DA">
        <w:rPr>
          <w:rFonts w:ascii="Courier New" w:hAnsi="Courier New" w:cs="Courier New"/>
          <w:color w:val="000000"/>
          <w:sz w:val="20"/>
          <w:szCs w:val="20"/>
        </w:rPr>
        <w:tab/>
      </w:r>
      <w:r w:rsidR="0071615A"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.force, including persons under 16 years;</w:t>
      </w:r>
    </w:p>
    <w:p w14:paraId="4780ED5B" w14:textId="48F2F4E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1615A" w:rsidRPr="00DC25DA">
        <w:rPr>
          <w:rFonts w:ascii="Courier New" w:hAnsi="Courier New" w:cs="Courier New"/>
          <w:color w:val="000000"/>
          <w:sz w:val="20"/>
          <w:szCs w:val="20"/>
        </w:rPr>
        <w:tab/>
      </w:r>
      <w:r w:rsidR="0071615A"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.unemployed; civilian employed, with a job not</w:t>
      </w:r>
    </w:p>
    <w:p w14:paraId="4780ED5C" w14:textId="7013F6E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1615A" w:rsidRPr="00DC25DA">
        <w:rPr>
          <w:rFonts w:ascii="Courier New" w:hAnsi="Courier New" w:cs="Courier New"/>
          <w:color w:val="000000"/>
          <w:sz w:val="20"/>
          <w:szCs w:val="20"/>
        </w:rPr>
        <w:tab/>
      </w:r>
      <w:r w:rsidR="0071615A"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.at work; Armed Forces, with a job but not at work)</w:t>
      </w:r>
    </w:p>
    <w:p w14:paraId="4780ED5E" w14:textId="0127D49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00001 </w:t>
      </w:r>
      <w:r w:rsidR="0071615A"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.Did not work in the Unite</w:t>
      </w:r>
      <w:r w:rsidR="0071615A" w:rsidRPr="00DC25DA">
        <w:rPr>
          <w:rFonts w:ascii="Courier New" w:hAnsi="Courier New" w:cs="Courier New"/>
          <w:color w:val="000000"/>
          <w:sz w:val="20"/>
          <w:szCs w:val="20"/>
        </w:rPr>
        <w:t xml:space="preserve">d States or in Puerto </w:t>
      </w:r>
      <w:r w:rsidR="00131D3E" w:rsidRPr="00DC25DA">
        <w:rPr>
          <w:rFonts w:ascii="Courier New" w:hAnsi="Courier New" w:cs="Courier New"/>
          <w:color w:val="000000"/>
          <w:sz w:val="20"/>
          <w:szCs w:val="20"/>
        </w:rPr>
        <w:t>Rico</w:t>
      </w:r>
    </w:p>
    <w:p w14:paraId="264DAAE8" w14:textId="30141039" w:rsidR="003A6800" w:rsidRPr="00DC25DA" w:rsidRDefault="00180627" w:rsidP="0053032F">
      <w:pPr>
        <w:pStyle w:val="StyleRight-006"/>
      </w:pPr>
      <w:r w:rsidRPr="00DC25DA">
        <w:tab/>
      </w:r>
      <w:r w:rsidRPr="00DC25DA">
        <w:tab/>
      </w:r>
      <w:r w:rsidR="008518BE" w:rsidRPr="00DC25DA">
        <w:rPr>
          <w:rFonts w:cs="Shruti"/>
        </w:rPr>
        <w:t>00100..70100</w:t>
      </w:r>
      <w:r w:rsidR="00131D3E" w:rsidRPr="00DC25DA">
        <w:t xml:space="preserve"> .Assigned Place of work PUMA.  Use with POWSP.</w:t>
      </w:r>
    </w:p>
    <w:p w14:paraId="0CA248BF" w14:textId="77777777" w:rsidR="003A6800" w:rsidRPr="00DC25DA" w:rsidRDefault="003A6800" w:rsidP="0053032F">
      <w:pPr>
        <w:widowControl/>
        <w:ind w:right="-90"/>
        <w:rPr>
          <w:rFonts w:ascii="Courier New" w:hAnsi="Courier New" w:cs="Courier New"/>
          <w:color w:val="000000"/>
          <w:sz w:val="20"/>
          <w:szCs w:val="20"/>
        </w:rPr>
      </w:pPr>
    </w:p>
    <w:p w14:paraId="4780ED61" w14:textId="146B87D3" w:rsidR="00131D3E" w:rsidRPr="00DC25DA" w:rsidRDefault="00131D3E" w:rsidP="0053032F">
      <w:pPr>
        <w:pStyle w:val="Heading3"/>
      </w:pPr>
      <w:r w:rsidRPr="00DC25DA">
        <w:t>POWSP</w:t>
      </w:r>
      <w:r w:rsidR="00180627" w:rsidRPr="00DC25DA">
        <w:tab/>
      </w:r>
      <w:r w:rsidRPr="00DC25DA">
        <w:t>3</w:t>
      </w:r>
      <w:r w:rsidR="00180627" w:rsidRPr="00DC25DA">
        <w:tab/>
      </w:r>
    </w:p>
    <w:p w14:paraId="4780ED62" w14:textId="41C7B81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Place of work - State or foreign country recode</w:t>
      </w:r>
      <w:r w:rsidRPr="00DC25DA">
        <w:rPr>
          <w:rFonts w:ascii="Courier New" w:hAnsi="Courier New" w:cs="Courier New"/>
          <w:color w:val="000000"/>
          <w:sz w:val="20"/>
          <w:szCs w:val="20"/>
        </w:rPr>
        <w:tab/>
      </w:r>
    </w:p>
    <w:p w14:paraId="4780ED63" w14:textId="1C67068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bbb .N/A (not a worker--not in the labor force,</w:t>
      </w:r>
    </w:p>
    <w:p w14:paraId="4780ED64" w14:textId="1331229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E9465D"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.including persons under 16 years; unemployed;</w:t>
      </w:r>
    </w:p>
    <w:p w14:paraId="4780ED65" w14:textId="5F07BB3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E9465D"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.employed, with a job not at work; Armed Forces,</w:t>
      </w:r>
    </w:p>
    <w:p w14:paraId="4780ED66" w14:textId="46A5083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E9465D"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.with a job but not at work)</w:t>
      </w:r>
    </w:p>
    <w:p w14:paraId="4780ED67" w14:textId="75BC5436" w:rsidR="00131D3E" w:rsidRPr="002773BA" w:rsidRDefault="00180627" w:rsidP="0053032F">
      <w:pPr>
        <w:widowControl/>
        <w:ind w:right="-90"/>
        <w:rPr>
          <w:rFonts w:ascii="Courier New" w:hAnsi="Courier New" w:cs="Courier New"/>
          <w:color w:val="000000"/>
          <w:sz w:val="20"/>
          <w:szCs w:val="20"/>
          <w:lang w:val="es-MX"/>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2773BA">
        <w:rPr>
          <w:rFonts w:ascii="Courier New" w:hAnsi="Courier New" w:cs="Courier New"/>
          <w:color w:val="000000"/>
          <w:sz w:val="20"/>
          <w:szCs w:val="20"/>
          <w:lang w:val="es-MX"/>
        </w:rPr>
        <w:t>001 .Alabama/AL</w:t>
      </w:r>
    </w:p>
    <w:p w14:paraId="4780ED68" w14:textId="3AF08FBA"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002 .Alaska/AK</w:t>
      </w:r>
    </w:p>
    <w:p w14:paraId="4780ED69" w14:textId="12924F32"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004 .Arizona/AZ</w:t>
      </w:r>
    </w:p>
    <w:p w14:paraId="4780ED6A" w14:textId="7B25170C" w:rsidR="00131D3E" w:rsidRPr="00DC25DA" w:rsidRDefault="00180627" w:rsidP="0053032F">
      <w:pPr>
        <w:widowControl/>
        <w:ind w:right="-90"/>
        <w:rPr>
          <w:rFonts w:ascii="Courier New" w:hAnsi="Courier New" w:cs="Courier New"/>
          <w:color w:val="000000"/>
          <w:sz w:val="20"/>
          <w:szCs w:val="20"/>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DC25DA">
        <w:rPr>
          <w:rFonts w:ascii="Courier New" w:hAnsi="Courier New" w:cs="Courier New"/>
          <w:color w:val="000000"/>
          <w:sz w:val="20"/>
          <w:szCs w:val="20"/>
        </w:rPr>
        <w:t>005 .Arkansas/AR</w:t>
      </w:r>
    </w:p>
    <w:p w14:paraId="4780ED6B" w14:textId="5DD3264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006 .California/CA</w:t>
      </w:r>
    </w:p>
    <w:p w14:paraId="4780ED6C" w14:textId="2F3E823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008 .Colorado/CO</w:t>
      </w:r>
    </w:p>
    <w:p w14:paraId="4780ED6D" w14:textId="77A0068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009 .Connecticut/CT</w:t>
      </w:r>
    </w:p>
    <w:p w14:paraId="4780ED6E" w14:textId="0E17ECD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010 .Delaware/DE</w:t>
      </w:r>
    </w:p>
    <w:p w14:paraId="4780ED6F" w14:textId="734C717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011 .District of Columbia/DC</w:t>
      </w:r>
    </w:p>
    <w:p w14:paraId="4780ED70" w14:textId="2EE7587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012 .Florida/FL</w:t>
      </w:r>
    </w:p>
    <w:p w14:paraId="4780ED71" w14:textId="7950376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013 .Georgia/GA</w:t>
      </w:r>
    </w:p>
    <w:p w14:paraId="4780ED72" w14:textId="39B266F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015 .Hawaii/HI</w:t>
      </w:r>
    </w:p>
    <w:p w14:paraId="4780ED73" w14:textId="76305C2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016 .Idaho/ID</w:t>
      </w:r>
    </w:p>
    <w:p w14:paraId="4780ED74" w14:textId="51F00E9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017 .Illinois/IL</w:t>
      </w:r>
    </w:p>
    <w:p w14:paraId="4780ED75" w14:textId="27042B2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018 .Indiana/IN</w:t>
      </w:r>
    </w:p>
    <w:p w14:paraId="4780ED76" w14:textId="1944AE2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019 .Iowa/IA</w:t>
      </w:r>
    </w:p>
    <w:p w14:paraId="4780ED77" w14:textId="2E659DD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020 .Kansas/KS</w:t>
      </w:r>
    </w:p>
    <w:p w14:paraId="4780ED78" w14:textId="55E3947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021 .Kentucky/KY</w:t>
      </w:r>
    </w:p>
    <w:p w14:paraId="4780ED79" w14:textId="5216CF8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022 .Louisiana/LA</w:t>
      </w:r>
    </w:p>
    <w:p w14:paraId="4780ED7A" w14:textId="1B36F72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023 .Maine/ME</w:t>
      </w:r>
    </w:p>
    <w:p w14:paraId="4780ED7B" w14:textId="72A9F8B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024 .Maryland/MD</w:t>
      </w:r>
    </w:p>
    <w:p w14:paraId="29BD89C4" w14:textId="77777777" w:rsidR="004763B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025 .Massachusetts/MA</w:t>
      </w:r>
    </w:p>
    <w:p w14:paraId="4780ED7D" w14:textId="675AE75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026 .Michigan/MI</w:t>
      </w:r>
    </w:p>
    <w:p w14:paraId="4780ED7E" w14:textId="22B122E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027 .Minnesota/MN</w:t>
      </w:r>
    </w:p>
    <w:p w14:paraId="4780ED7F" w14:textId="746BC4F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028 .Mississippi/MS</w:t>
      </w:r>
    </w:p>
    <w:p w14:paraId="4780ED80" w14:textId="0EFE8BA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029 .Missouri/MO</w:t>
      </w:r>
    </w:p>
    <w:p w14:paraId="4780ED81" w14:textId="7E21357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030 .Montana/MT</w:t>
      </w:r>
    </w:p>
    <w:p w14:paraId="4780ED82" w14:textId="1261306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031 .Nebraska/NE</w:t>
      </w:r>
    </w:p>
    <w:p w14:paraId="4780ED83" w14:textId="40469B6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032 .Nevada/NV</w:t>
      </w:r>
    </w:p>
    <w:p w14:paraId="4780ED84" w14:textId="420F156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033 .New Hampshire/NH</w:t>
      </w:r>
    </w:p>
    <w:p w14:paraId="4780ED85" w14:textId="2C6FAE9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034 .New Jersey/NJ</w:t>
      </w:r>
    </w:p>
    <w:p w14:paraId="4780ED86" w14:textId="56600EB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035 .New Mexico/NM</w:t>
      </w:r>
    </w:p>
    <w:p w14:paraId="4780ED87" w14:textId="0AFA43A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036 .New York/NY</w:t>
      </w:r>
    </w:p>
    <w:p w14:paraId="4780ED88" w14:textId="6D3F2DC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037 .North Carolina/NC</w:t>
      </w:r>
    </w:p>
    <w:p w14:paraId="4780ED89" w14:textId="78D5016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038 .North Dakota/ND</w:t>
      </w:r>
    </w:p>
    <w:p w14:paraId="4780ED8A" w14:textId="360947F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039 .Ohio/OH</w:t>
      </w:r>
    </w:p>
    <w:p w14:paraId="4780ED8B" w14:textId="2CA0690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040 .Oklahoma/OK</w:t>
      </w:r>
    </w:p>
    <w:p w14:paraId="4780ED8C" w14:textId="56C1F8A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041 .Oregon/OR</w:t>
      </w:r>
    </w:p>
    <w:p w14:paraId="4780ED8D" w14:textId="1F30F6E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042 .Pennsylvania/PA</w:t>
      </w:r>
    </w:p>
    <w:p w14:paraId="4780ED8E" w14:textId="5CF7CEC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044 .Rhode Island/RI</w:t>
      </w:r>
    </w:p>
    <w:p w14:paraId="4780ED8F" w14:textId="05B269D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045 .South Carolina/SC</w:t>
      </w:r>
    </w:p>
    <w:p w14:paraId="4780ED90" w14:textId="4298DC5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046 .South Dakota/SD</w:t>
      </w:r>
    </w:p>
    <w:p w14:paraId="4780ED91" w14:textId="06D84DA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047 .Tennessee/TN</w:t>
      </w:r>
    </w:p>
    <w:p w14:paraId="4780ED92" w14:textId="1286C15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048 .Texas/TX</w:t>
      </w:r>
    </w:p>
    <w:p w14:paraId="4780ED93" w14:textId="5408D57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049 .Utah/UT</w:t>
      </w:r>
    </w:p>
    <w:p w14:paraId="4780ED94" w14:textId="1E8AE96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050 .Vermont/VT</w:t>
      </w:r>
    </w:p>
    <w:p w14:paraId="4780ED95" w14:textId="0823A1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051 .Virginia/VA</w:t>
      </w:r>
    </w:p>
    <w:p w14:paraId="4780ED96" w14:textId="5E2B424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053 .Washington/WA</w:t>
      </w:r>
    </w:p>
    <w:p w14:paraId="4780ED97" w14:textId="2D70DCF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054 .West Virginia/WV</w:t>
      </w:r>
    </w:p>
    <w:p w14:paraId="4780ED98" w14:textId="34796CF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055 .Wisconsin/WI</w:t>
      </w:r>
    </w:p>
    <w:p w14:paraId="4780ED99" w14:textId="5F288F0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056 .Wyoming/WY</w:t>
      </w:r>
    </w:p>
    <w:p w14:paraId="4780ED9A" w14:textId="61DB2D0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072 .Puerto Rico</w:t>
      </w:r>
    </w:p>
    <w:p w14:paraId="4780ED9B" w14:textId="12820F9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166 .Europe</w:t>
      </w:r>
    </w:p>
    <w:p w14:paraId="4780ED9C" w14:textId="5654EA9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251 .Eastern Asia</w:t>
      </w:r>
    </w:p>
    <w:p w14:paraId="4780ED9D" w14:textId="332E17D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254 .Other Asia, Not Specified</w:t>
      </w:r>
    </w:p>
    <w:p w14:paraId="4780ED9E" w14:textId="69075C76" w:rsidR="00532D23" w:rsidRPr="00DC25DA" w:rsidRDefault="00532D23"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301 .Canada</w:t>
      </w:r>
    </w:p>
    <w:p w14:paraId="4780ED9F" w14:textId="1AABD48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303 .Mexico</w:t>
      </w:r>
    </w:p>
    <w:p w14:paraId="4780EDA0" w14:textId="403D74C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399 .Americas, Not Specified</w:t>
      </w:r>
    </w:p>
    <w:p w14:paraId="4780EDA1" w14:textId="20F1A24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555 .Other US Island Areas Not Specified, Africa, Oceania, at</w:t>
      </w:r>
    </w:p>
    <w:p w14:paraId="4780EDA2" w14:textId="1A9841E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E412F3"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.Sea, or Abroad, Not Specified</w:t>
      </w:r>
    </w:p>
    <w:p w14:paraId="4780EDA6" w14:textId="77777777" w:rsidR="00131D3E" w:rsidRPr="00DC25DA" w:rsidRDefault="00131D3E" w:rsidP="0053032F">
      <w:pPr>
        <w:widowControl/>
        <w:ind w:right="-90"/>
        <w:rPr>
          <w:rFonts w:ascii="Courier New" w:hAnsi="Courier New" w:cs="Courier New"/>
          <w:color w:val="000000"/>
          <w:sz w:val="20"/>
          <w:szCs w:val="20"/>
        </w:rPr>
      </w:pPr>
    </w:p>
    <w:p w14:paraId="63079587" w14:textId="77777777" w:rsidR="00FC6820" w:rsidRPr="00DC25DA" w:rsidRDefault="00FC6820">
      <w:pPr>
        <w:widowControl/>
        <w:autoSpaceDE/>
        <w:autoSpaceDN/>
        <w:adjustRightInd/>
        <w:rPr>
          <w:rFonts w:ascii="Courier New" w:hAnsi="Courier New" w:cs="Courier New"/>
          <w:sz w:val="20"/>
          <w:szCs w:val="20"/>
        </w:rPr>
      </w:pPr>
      <w:r w:rsidRPr="00DC25DA">
        <w:br w:type="page"/>
      </w:r>
    </w:p>
    <w:p w14:paraId="4780EDA7" w14:textId="5DC17DE5" w:rsidR="00131D3E" w:rsidRPr="00DC25DA" w:rsidRDefault="00131D3E" w:rsidP="0053032F">
      <w:pPr>
        <w:pStyle w:val="Heading3"/>
      </w:pPr>
      <w:r w:rsidRPr="00DC25DA">
        <w:lastRenderedPageBreak/>
        <w:t>PRIVCOV</w:t>
      </w:r>
      <w:r w:rsidR="00180627" w:rsidRPr="00DC25DA">
        <w:tab/>
      </w:r>
      <w:r w:rsidRPr="00DC25DA">
        <w:t>1</w:t>
      </w:r>
      <w:r w:rsidR="00180627" w:rsidRPr="00DC25DA">
        <w:tab/>
      </w:r>
    </w:p>
    <w:p w14:paraId="4780EDA8" w14:textId="148D4EC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Private health insurance coverage recode</w:t>
      </w:r>
    </w:p>
    <w:p w14:paraId="4780EDA9" w14:textId="01ABF5F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.With private health insurance coverage</w:t>
      </w:r>
    </w:p>
    <w:p w14:paraId="4780EDAA" w14:textId="7200B81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.Without private health insurance coverage</w:t>
      </w:r>
    </w:p>
    <w:p w14:paraId="4780EDAB" w14:textId="77777777" w:rsidR="00131D3E" w:rsidRPr="00DC25DA" w:rsidRDefault="00131D3E" w:rsidP="0053032F">
      <w:pPr>
        <w:widowControl/>
        <w:ind w:right="-90"/>
        <w:rPr>
          <w:rFonts w:ascii="Courier New" w:hAnsi="Courier New" w:cs="Courier New"/>
          <w:color w:val="000000"/>
          <w:sz w:val="20"/>
          <w:szCs w:val="20"/>
        </w:rPr>
      </w:pPr>
    </w:p>
    <w:p w14:paraId="4780EDAC" w14:textId="368F2619" w:rsidR="00131D3E" w:rsidRPr="00DC25DA" w:rsidRDefault="00131D3E" w:rsidP="0053032F">
      <w:pPr>
        <w:pStyle w:val="Heading3"/>
      </w:pPr>
      <w:r w:rsidRPr="00DC25DA">
        <w:t>PUBCOV</w:t>
      </w:r>
      <w:r w:rsidR="00180627" w:rsidRPr="00DC25DA">
        <w:tab/>
      </w:r>
      <w:r w:rsidRPr="00DC25DA">
        <w:t>1</w:t>
      </w:r>
      <w:r w:rsidR="00180627" w:rsidRPr="00DC25DA">
        <w:tab/>
      </w:r>
    </w:p>
    <w:p w14:paraId="4780EDAD" w14:textId="43D0393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Public health coverage recode</w:t>
      </w:r>
    </w:p>
    <w:p w14:paraId="4780EDAE" w14:textId="0B7CADD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.With public health coverage</w:t>
      </w:r>
    </w:p>
    <w:p w14:paraId="4780EDAF" w14:textId="4B1E20D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.Without public health coverage</w:t>
      </w:r>
    </w:p>
    <w:p w14:paraId="4780EDB0" w14:textId="77777777" w:rsidR="00131D3E" w:rsidRPr="00DC25DA" w:rsidRDefault="00131D3E" w:rsidP="0053032F">
      <w:pPr>
        <w:widowControl/>
        <w:ind w:right="-90"/>
        <w:rPr>
          <w:rFonts w:ascii="Courier New" w:hAnsi="Courier New" w:cs="Courier New"/>
          <w:color w:val="000000"/>
          <w:sz w:val="20"/>
          <w:szCs w:val="20"/>
        </w:rPr>
      </w:pPr>
    </w:p>
    <w:p w14:paraId="4780EDB1" w14:textId="0B675C9C" w:rsidR="00131D3E" w:rsidRPr="00DC25DA" w:rsidRDefault="00131D3E" w:rsidP="0053032F">
      <w:pPr>
        <w:pStyle w:val="Heading3"/>
      </w:pPr>
      <w:r w:rsidRPr="00DC25DA">
        <w:t>QTRBIR</w:t>
      </w:r>
      <w:r w:rsidR="00180627" w:rsidRPr="00DC25DA">
        <w:tab/>
      </w:r>
      <w:r w:rsidRPr="00DC25DA">
        <w:t>1</w:t>
      </w:r>
      <w:r w:rsidR="00180627" w:rsidRPr="00DC25DA">
        <w:tab/>
      </w:r>
    </w:p>
    <w:p w14:paraId="4780EDB2" w14:textId="376D182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Quarter of birth</w:t>
      </w:r>
    </w:p>
    <w:p w14:paraId="4780EDB3" w14:textId="44D5F1A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.January through March</w:t>
      </w:r>
    </w:p>
    <w:p w14:paraId="4780EDB4" w14:textId="590ECFE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.April through June</w:t>
      </w:r>
    </w:p>
    <w:p w14:paraId="4780EDB5" w14:textId="4004A6C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 .July through September</w:t>
      </w:r>
    </w:p>
    <w:p w14:paraId="4780EDB6" w14:textId="6A23F12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 .October through December</w:t>
      </w:r>
    </w:p>
    <w:p w14:paraId="4780EDB7" w14:textId="77777777" w:rsidR="00CF570F" w:rsidRPr="00DC25DA" w:rsidRDefault="00CF570F" w:rsidP="0053032F">
      <w:pPr>
        <w:widowControl/>
        <w:ind w:right="-90"/>
        <w:rPr>
          <w:rFonts w:ascii="Courier New" w:hAnsi="Courier New" w:cs="Courier New"/>
          <w:color w:val="000000"/>
          <w:sz w:val="20"/>
          <w:szCs w:val="20"/>
        </w:rPr>
      </w:pPr>
    </w:p>
    <w:p w14:paraId="4780EDB8" w14:textId="712ADC60" w:rsidR="00131D3E" w:rsidRPr="00DC25DA" w:rsidRDefault="00131D3E" w:rsidP="0053032F">
      <w:pPr>
        <w:pStyle w:val="Heading3"/>
      </w:pPr>
      <w:r w:rsidRPr="00DC25DA">
        <w:t>RAC1P</w:t>
      </w:r>
      <w:r w:rsidR="006965B1" w:rsidRPr="00DC25DA">
        <w:tab/>
      </w:r>
      <w:r w:rsidR="00180627" w:rsidRPr="00DC25DA">
        <w:tab/>
      </w:r>
      <w:r w:rsidRPr="00DC25DA">
        <w:t>1</w:t>
      </w:r>
      <w:r w:rsidR="00180627" w:rsidRPr="00DC25DA">
        <w:tab/>
      </w:r>
    </w:p>
    <w:p w14:paraId="4780EDB9" w14:textId="52F256E7" w:rsidR="00085E6C"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Recoded detailed race code</w:t>
      </w:r>
    </w:p>
    <w:p w14:paraId="4780EDBA" w14:textId="58689DC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.White alone</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DBB" w14:textId="3974150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.Black or African American alone</w:t>
      </w:r>
      <w:r w:rsidRPr="00DC25DA">
        <w:rPr>
          <w:rFonts w:ascii="Courier New" w:hAnsi="Courier New" w:cs="Courier New"/>
          <w:color w:val="000000"/>
          <w:sz w:val="20"/>
          <w:szCs w:val="20"/>
        </w:rPr>
        <w:tab/>
      </w:r>
    </w:p>
    <w:p w14:paraId="4780EDBC" w14:textId="5410533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 .American Indian alone</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DBD" w14:textId="3ABB5E8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 .Alaska Native alone</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DBE" w14:textId="7F976D0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 .American Indian and Alaska Native tribes specified; or American</w:t>
      </w:r>
    </w:p>
    <w:p w14:paraId="4780EDBF" w14:textId="5E26097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E412F3"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 xml:space="preserve">.Indian or Alaska </w:t>
      </w:r>
      <w:r w:rsidR="00531CEE" w:rsidRPr="00DC25DA">
        <w:rPr>
          <w:rFonts w:ascii="Courier New" w:hAnsi="Courier New" w:cs="Courier New"/>
          <w:color w:val="000000"/>
          <w:sz w:val="20"/>
          <w:szCs w:val="20"/>
        </w:rPr>
        <w:t>N</w:t>
      </w:r>
      <w:r w:rsidR="00131D3E" w:rsidRPr="00DC25DA">
        <w:rPr>
          <w:rFonts w:ascii="Courier New" w:hAnsi="Courier New" w:cs="Courier New"/>
          <w:color w:val="000000"/>
          <w:sz w:val="20"/>
          <w:szCs w:val="20"/>
        </w:rPr>
        <w:t>ative, not specified and no other races</w:t>
      </w:r>
    </w:p>
    <w:p w14:paraId="4780EDC0" w14:textId="49DFFED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 .Asian alone</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DC1" w14:textId="16BDFA6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7 .Native Hawaiian and Other Pacific Islander alone</w:t>
      </w:r>
    </w:p>
    <w:p w14:paraId="4780EDC2" w14:textId="6C19F88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8 .Some </w:t>
      </w:r>
      <w:r w:rsidR="00531CEE" w:rsidRPr="00DC25DA">
        <w:rPr>
          <w:rFonts w:ascii="Courier New" w:hAnsi="Courier New" w:cs="Courier New"/>
          <w:color w:val="000000"/>
          <w:sz w:val="20"/>
          <w:szCs w:val="20"/>
        </w:rPr>
        <w:t>O</w:t>
      </w:r>
      <w:r w:rsidR="00131D3E" w:rsidRPr="00DC25DA">
        <w:rPr>
          <w:rFonts w:ascii="Courier New" w:hAnsi="Courier New" w:cs="Courier New"/>
          <w:color w:val="000000"/>
          <w:sz w:val="20"/>
          <w:szCs w:val="20"/>
        </w:rPr>
        <w:t xml:space="preserve">ther </w:t>
      </w:r>
      <w:r w:rsidR="00531CEE" w:rsidRPr="00DC25DA">
        <w:rPr>
          <w:rFonts w:ascii="Courier New" w:hAnsi="Courier New" w:cs="Courier New"/>
          <w:color w:val="000000"/>
          <w:sz w:val="20"/>
          <w:szCs w:val="20"/>
        </w:rPr>
        <w:t>R</w:t>
      </w:r>
      <w:r w:rsidR="00131D3E" w:rsidRPr="00DC25DA">
        <w:rPr>
          <w:rFonts w:ascii="Courier New" w:hAnsi="Courier New" w:cs="Courier New"/>
          <w:color w:val="000000"/>
          <w:sz w:val="20"/>
          <w:szCs w:val="20"/>
        </w:rPr>
        <w:t>ace alone</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DC3" w14:textId="02AD6A4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9 .Two or </w:t>
      </w:r>
      <w:r w:rsidR="00531CEE" w:rsidRPr="00DC25DA">
        <w:rPr>
          <w:rFonts w:ascii="Courier New" w:hAnsi="Courier New" w:cs="Courier New"/>
          <w:color w:val="000000"/>
          <w:sz w:val="20"/>
          <w:szCs w:val="20"/>
        </w:rPr>
        <w:t>M</w:t>
      </w:r>
      <w:r w:rsidR="00131D3E" w:rsidRPr="00DC25DA">
        <w:rPr>
          <w:rFonts w:ascii="Courier New" w:hAnsi="Courier New" w:cs="Courier New"/>
          <w:color w:val="000000"/>
          <w:sz w:val="20"/>
          <w:szCs w:val="20"/>
        </w:rPr>
        <w:t xml:space="preserve">ore </w:t>
      </w:r>
      <w:r w:rsidR="00531CEE" w:rsidRPr="00DC25DA">
        <w:rPr>
          <w:rFonts w:ascii="Courier New" w:hAnsi="Courier New" w:cs="Courier New"/>
          <w:color w:val="000000"/>
          <w:sz w:val="20"/>
          <w:szCs w:val="20"/>
        </w:rPr>
        <w:t>Races</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DC4" w14:textId="77777777" w:rsidR="00671A74" w:rsidRPr="00DC25DA" w:rsidRDefault="00671A74" w:rsidP="0053032F">
      <w:pPr>
        <w:widowControl/>
        <w:ind w:right="-90"/>
        <w:rPr>
          <w:rFonts w:ascii="Courier New" w:hAnsi="Courier New" w:cs="Courier New"/>
          <w:color w:val="000000"/>
          <w:sz w:val="20"/>
          <w:szCs w:val="20"/>
        </w:rPr>
      </w:pPr>
    </w:p>
    <w:p w14:paraId="4780EDC5" w14:textId="145539E0" w:rsidR="00131D3E" w:rsidRPr="00DC25DA" w:rsidRDefault="00131D3E" w:rsidP="0053032F">
      <w:pPr>
        <w:pStyle w:val="Heading3"/>
      </w:pPr>
      <w:r w:rsidRPr="00DC25DA">
        <w:t>RAC2P</w:t>
      </w:r>
      <w:r w:rsidR="006965B1" w:rsidRPr="00DC25DA">
        <w:tab/>
      </w:r>
      <w:r w:rsidR="00180627" w:rsidRPr="00DC25DA">
        <w:tab/>
      </w:r>
      <w:r w:rsidRPr="00DC25DA">
        <w:t>2</w:t>
      </w:r>
      <w:r w:rsidR="00180627" w:rsidRPr="00DC25DA">
        <w:tab/>
      </w:r>
    </w:p>
    <w:p w14:paraId="4780EDC6" w14:textId="263CBEB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Recoded detailed race code</w:t>
      </w:r>
    </w:p>
    <w:p w14:paraId="4780EDC7" w14:textId="06C50AB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 .White alone</w:t>
      </w:r>
    </w:p>
    <w:p w14:paraId="4780EDC8" w14:textId="01ADD26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02 .Black or African American alone</w:t>
      </w:r>
    </w:p>
    <w:p w14:paraId="4780EDC9" w14:textId="01FDC8D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 .Apache alone</w:t>
      </w:r>
    </w:p>
    <w:p w14:paraId="4780EDCA" w14:textId="5B5FF99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 .Blackfeet alone</w:t>
      </w:r>
    </w:p>
    <w:p w14:paraId="4780EDCB" w14:textId="1A68C6A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 .Cherokee alone</w:t>
      </w:r>
    </w:p>
    <w:p w14:paraId="4780EDCC" w14:textId="79DEB03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 .Cheyenne alone</w:t>
      </w:r>
    </w:p>
    <w:p w14:paraId="4780EDCD" w14:textId="0C442E7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07 .Chickasaw alone</w:t>
      </w:r>
    </w:p>
    <w:p w14:paraId="4780EDCE" w14:textId="307E39D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08 .Chippewa alone</w:t>
      </w:r>
    </w:p>
    <w:p w14:paraId="4780EDCF" w14:textId="5653E80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1570D" w:rsidRPr="00DC25DA">
        <w:rPr>
          <w:rFonts w:ascii="Courier New" w:hAnsi="Courier New" w:cs="Courier New"/>
          <w:color w:val="000000"/>
          <w:sz w:val="20"/>
          <w:szCs w:val="20"/>
        </w:rPr>
        <w:t>09 .Choctaw alone</w:t>
      </w:r>
    </w:p>
    <w:p w14:paraId="4780EDD0" w14:textId="34F5BF8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w:t>
      </w:r>
      <w:r w:rsidR="0075180F" w:rsidRPr="00DC25DA">
        <w:rPr>
          <w:rFonts w:ascii="Courier New" w:hAnsi="Courier New" w:cs="Courier New"/>
          <w:color w:val="000000"/>
          <w:sz w:val="20"/>
          <w:szCs w:val="20"/>
        </w:rPr>
        <w:t>0</w:t>
      </w:r>
      <w:r w:rsidR="00131D3E" w:rsidRPr="00DC25DA">
        <w:rPr>
          <w:rFonts w:ascii="Courier New" w:hAnsi="Courier New" w:cs="Courier New"/>
          <w:color w:val="000000"/>
          <w:sz w:val="20"/>
          <w:szCs w:val="20"/>
        </w:rPr>
        <w:t xml:space="preserve"> .Comanche alone</w:t>
      </w:r>
    </w:p>
    <w:p w14:paraId="4780EDD1" w14:textId="3E7A90E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w:t>
      </w:r>
      <w:r w:rsidR="0075180F" w:rsidRPr="00DC25DA">
        <w:rPr>
          <w:rFonts w:ascii="Courier New" w:hAnsi="Courier New" w:cs="Courier New"/>
          <w:color w:val="000000"/>
          <w:sz w:val="20"/>
          <w:szCs w:val="20"/>
        </w:rPr>
        <w:t>1</w:t>
      </w:r>
      <w:r w:rsidR="00131D3E" w:rsidRPr="00DC25DA">
        <w:rPr>
          <w:rFonts w:ascii="Courier New" w:hAnsi="Courier New" w:cs="Courier New"/>
          <w:color w:val="000000"/>
          <w:sz w:val="20"/>
          <w:szCs w:val="20"/>
        </w:rPr>
        <w:t xml:space="preserve"> .Creek alone</w:t>
      </w:r>
    </w:p>
    <w:p w14:paraId="4780EDD2" w14:textId="73E48D2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w:t>
      </w:r>
      <w:r w:rsidR="0075180F" w:rsidRPr="00DC25DA">
        <w:rPr>
          <w:rFonts w:ascii="Courier New" w:hAnsi="Courier New" w:cs="Courier New"/>
          <w:color w:val="000000"/>
          <w:sz w:val="20"/>
          <w:szCs w:val="20"/>
        </w:rPr>
        <w:t>2</w:t>
      </w:r>
      <w:r w:rsidR="00131D3E" w:rsidRPr="00DC25DA">
        <w:rPr>
          <w:rFonts w:ascii="Courier New" w:hAnsi="Courier New" w:cs="Courier New"/>
          <w:color w:val="000000"/>
          <w:sz w:val="20"/>
          <w:szCs w:val="20"/>
        </w:rPr>
        <w:t xml:space="preserve"> .Crow alone</w:t>
      </w:r>
    </w:p>
    <w:p w14:paraId="4780EDD3" w14:textId="203BC006" w:rsidR="00D61C8D" w:rsidRPr="00DC25DA" w:rsidRDefault="00D61C8D"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0075180F" w:rsidRPr="00DC25DA">
        <w:rPr>
          <w:rFonts w:ascii="Courier New" w:hAnsi="Courier New" w:cs="Courier New"/>
          <w:color w:val="000000"/>
          <w:sz w:val="20"/>
          <w:szCs w:val="20"/>
        </w:rPr>
        <w:t xml:space="preserve">13 </w:t>
      </w:r>
      <w:r w:rsidRPr="00DC25DA">
        <w:rPr>
          <w:rFonts w:ascii="Courier New" w:hAnsi="Courier New" w:cs="Courier New"/>
          <w:color w:val="000000"/>
          <w:sz w:val="20"/>
          <w:szCs w:val="20"/>
        </w:rPr>
        <w:t>.Hopi alone</w:t>
      </w:r>
    </w:p>
    <w:p w14:paraId="4780EDD4" w14:textId="5448DAA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w:t>
      </w:r>
      <w:r w:rsidR="0075180F" w:rsidRPr="00DC25DA">
        <w:rPr>
          <w:rFonts w:ascii="Courier New" w:hAnsi="Courier New" w:cs="Courier New"/>
          <w:color w:val="000000"/>
          <w:sz w:val="20"/>
          <w:szCs w:val="20"/>
        </w:rPr>
        <w:t>4</w:t>
      </w:r>
      <w:r w:rsidR="00131D3E" w:rsidRPr="00DC25DA">
        <w:rPr>
          <w:rFonts w:ascii="Courier New" w:hAnsi="Courier New" w:cs="Courier New"/>
          <w:color w:val="000000"/>
          <w:sz w:val="20"/>
          <w:szCs w:val="20"/>
        </w:rPr>
        <w:t xml:space="preserve"> .Iroquois alone</w:t>
      </w:r>
    </w:p>
    <w:p w14:paraId="4780EDD5" w14:textId="613765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w:t>
      </w:r>
      <w:r w:rsidR="0075180F" w:rsidRPr="00DC25DA">
        <w:rPr>
          <w:rFonts w:ascii="Courier New" w:hAnsi="Courier New" w:cs="Courier New"/>
          <w:color w:val="000000"/>
          <w:sz w:val="20"/>
          <w:szCs w:val="20"/>
        </w:rPr>
        <w:t>5</w:t>
      </w:r>
      <w:r w:rsidR="00131D3E" w:rsidRPr="00DC25DA">
        <w:rPr>
          <w:rFonts w:ascii="Courier New" w:hAnsi="Courier New" w:cs="Courier New"/>
          <w:color w:val="000000"/>
          <w:sz w:val="20"/>
          <w:szCs w:val="20"/>
        </w:rPr>
        <w:t xml:space="preserve"> .Lumbee alone</w:t>
      </w:r>
    </w:p>
    <w:p w14:paraId="4780EDD6" w14:textId="2C2BD5A8" w:rsidR="00D61C8D"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5180F" w:rsidRPr="00DC25DA">
        <w:rPr>
          <w:rFonts w:ascii="Courier New" w:hAnsi="Courier New" w:cs="Courier New"/>
          <w:color w:val="000000"/>
          <w:sz w:val="20"/>
          <w:szCs w:val="20"/>
        </w:rPr>
        <w:t xml:space="preserve">16 </w:t>
      </w:r>
      <w:r w:rsidR="00D61C8D" w:rsidRPr="00DC25DA">
        <w:rPr>
          <w:rFonts w:ascii="Courier New" w:hAnsi="Courier New" w:cs="Courier New"/>
          <w:color w:val="000000"/>
          <w:sz w:val="20"/>
          <w:szCs w:val="20"/>
        </w:rPr>
        <w:t>.Mexican American Indian alone</w:t>
      </w:r>
    </w:p>
    <w:p w14:paraId="4780EDD7" w14:textId="1314C19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w:t>
      </w:r>
      <w:r w:rsidR="0075180F" w:rsidRPr="00DC25DA">
        <w:rPr>
          <w:rFonts w:ascii="Courier New" w:hAnsi="Courier New" w:cs="Courier New"/>
          <w:color w:val="000000"/>
          <w:sz w:val="20"/>
          <w:szCs w:val="20"/>
        </w:rPr>
        <w:t>7</w:t>
      </w:r>
      <w:r w:rsidR="00131D3E" w:rsidRPr="00DC25DA">
        <w:rPr>
          <w:rFonts w:ascii="Courier New" w:hAnsi="Courier New" w:cs="Courier New"/>
          <w:color w:val="000000"/>
          <w:sz w:val="20"/>
          <w:szCs w:val="20"/>
        </w:rPr>
        <w:t xml:space="preserve"> .Navajo alone</w:t>
      </w:r>
    </w:p>
    <w:p w14:paraId="4780EDD8" w14:textId="1E95347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5180F" w:rsidRPr="00DC25DA">
        <w:rPr>
          <w:rFonts w:ascii="Courier New" w:hAnsi="Courier New" w:cs="Courier New"/>
          <w:color w:val="000000"/>
          <w:sz w:val="20"/>
          <w:szCs w:val="20"/>
        </w:rPr>
        <w:t>18</w:t>
      </w:r>
      <w:r w:rsidR="00131D3E" w:rsidRPr="00DC25DA">
        <w:rPr>
          <w:rFonts w:ascii="Courier New" w:hAnsi="Courier New" w:cs="Courier New"/>
          <w:color w:val="000000"/>
          <w:sz w:val="20"/>
          <w:szCs w:val="20"/>
        </w:rPr>
        <w:t xml:space="preserve"> .Pima alone</w:t>
      </w:r>
    </w:p>
    <w:p w14:paraId="4780EDD9" w14:textId="184C2B0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5180F" w:rsidRPr="00DC25DA">
        <w:rPr>
          <w:rFonts w:ascii="Courier New" w:hAnsi="Courier New" w:cs="Courier New"/>
          <w:color w:val="000000"/>
          <w:sz w:val="20"/>
          <w:szCs w:val="20"/>
        </w:rPr>
        <w:t>19</w:t>
      </w:r>
      <w:r w:rsidR="00131D3E" w:rsidRPr="00DC25DA">
        <w:rPr>
          <w:rFonts w:ascii="Courier New" w:hAnsi="Courier New" w:cs="Courier New"/>
          <w:color w:val="000000"/>
          <w:sz w:val="20"/>
          <w:szCs w:val="20"/>
        </w:rPr>
        <w:t xml:space="preserve"> .Potawatomi alone</w:t>
      </w:r>
    </w:p>
    <w:p w14:paraId="4780EDDA" w14:textId="0ED7431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w:t>
      </w:r>
      <w:r w:rsidR="0075180F" w:rsidRPr="00DC25DA">
        <w:rPr>
          <w:rFonts w:ascii="Courier New" w:hAnsi="Courier New" w:cs="Courier New"/>
          <w:color w:val="000000"/>
          <w:sz w:val="20"/>
          <w:szCs w:val="20"/>
        </w:rPr>
        <w:t>0</w:t>
      </w:r>
      <w:r w:rsidR="00131D3E" w:rsidRPr="00DC25DA">
        <w:rPr>
          <w:rFonts w:ascii="Courier New" w:hAnsi="Courier New" w:cs="Courier New"/>
          <w:color w:val="000000"/>
          <w:sz w:val="20"/>
          <w:szCs w:val="20"/>
        </w:rPr>
        <w:t xml:space="preserve"> .Pueblo alone</w:t>
      </w:r>
    </w:p>
    <w:p w14:paraId="4780EDDB" w14:textId="641CFEE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w:t>
      </w:r>
      <w:r w:rsidR="0075180F" w:rsidRPr="00DC25DA">
        <w:rPr>
          <w:rFonts w:ascii="Courier New" w:hAnsi="Courier New" w:cs="Courier New"/>
          <w:color w:val="000000"/>
          <w:sz w:val="20"/>
          <w:szCs w:val="20"/>
        </w:rPr>
        <w:t>1</w:t>
      </w:r>
      <w:r w:rsidR="00131D3E" w:rsidRPr="00DC25DA">
        <w:rPr>
          <w:rFonts w:ascii="Courier New" w:hAnsi="Courier New" w:cs="Courier New"/>
          <w:color w:val="000000"/>
          <w:sz w:val="20"/>
          <w:szCs w:val="20"/>
        </w:rPr>
        <w:t xml:space="preserve"> .Puget Sound Salish alone</w:t>
      </w:r>
    </w:p>
    <w:p w14:paraId="4780EDDC" w14:textId="11F0015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w:t>
      </w:r>
      <w:r w:rsidR="0075180F" w:rsidRPr="00DC25DA">
        <w:rPr>
          <w:rFonts w:ascii="Courier New" w:hAnsi="Courier New" w:cs="Courier New"/>
          <w:color w:val="000000"/>
          <w:sz w:val="20"/>
          <w:szCs w:val="20"/>
        </w:rPr>
        <w:t>2</w:t>
      </w:r>
      <w:r w:rsidR="00131D3E" w:rsidRPr="00DC25DA">
        <w:rPr>
          <w:rFonts w:ascii="Courier New" w:hAnsi="Courier New" w:cs="Courier New"/>
          <w:color w:val="000000"/>
          <w:sz w:val="20"/>
          <w:szCs w:val="20"/>
        </w:rPr>
        <w:t xml:space="preserve"> .Seminole alone</w:t>
      </w:r>
    </w:p>
    <w:p w14:paraId="4780EDDD" w14:textId="731D173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w:t>
      </w:r>
      <w:r w:rsidR="0075180F" w:rsidRPr="00DC25DA">
        <w:rPr>
          <w:rFonts w:ascii="Courier New" w:hAnsi="Courier New" w:cs="Courier New"/>
          <w:color w:val="000000"/>
          <w:sz w:val="20"/>
          <w:szCs w:val="20"/>
        </w:rPr>
        <w:t>3</w:t>
      </w:r>
      <w:r w:rsidR="00131D3E" w:rsidRPr="00DC25DA">
        <w:rPr>
          <w:rFonts w:ascii="Courier New" w:hAnsi="Courier New" w:cs="Courier New"/>
          <w:color w:val="000000"/>
          <w:sz w:val="20"/>
          <w:szCs w:val="20"/>
        </w:rPr>
        <w:t xml:space="preserve"> .Sioux alone</w:t>
      </w:r>
    </w:p>
    <w:p w14:paraId="4780EDDE" w14:textId="116640DC" w:rsidR="000406E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5180F" w:rsidRPr="00DC25DA">
        <w:rPr>
          <w:rFonts w:ascii="Courier New" w:hAnsi="Courier New" w:cs="Courier New"/>
          <w:color w:val="000000"/>
          <w:sz w:val="20"/>
          <w:szCs w:val="20"/>
        </w:rPr>
        <w:t xml:space="preserve">24 </w:t>
      </w:r>
      <w:r w:rsidR="000406EE" w:rsidRPr="00DC25DA">
        <w:rPr>
          <w:rFonts w:ascii="Courier New" w:hAnsi="Courier New" w:cs="Courier New"/>
          <w:color w:val="000000"/>
          <w:sz w:val="20"/>
          <w:szCs w:val="20"/>
        </w:rPr>
        <w:t>.South American Indian alone</w:t>
      </w:r>
    </w:p>
    <w:p w14:paraId="4780EDDF" w14:textId="287DDB2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w:t>
      </w:r>
      <w:r w:rsidR="0075180F" w:rsidRPr="00DC25DA">
        <w:rPr>
          <w:rFonts w:ascii="Courier New" w:hAnsi="Courier New" w:cs="Courier New"/>
          <w:color w:val="000000"/>
          <w:sz w:val="20"/>
          <w:szCs w:val="20"/>
        </w:rPr>
        <w:t>5</w:t>
      </w:r>
      <w:r w:rsidR="00131D3E" w:rsidRPr="00DC25DA">
        <w:rPr>
          <w:rFonts w:ascii="Courier New" w:hAnsi="Courier New" w:cs="Courier New"/>
          <w:color w:val="000000"/>
          <w:sz w:val="20"/>
          <w:szCs w:val="20"/>
        </w:rPr>
        <w:t xml:space="preserve"> .Tohono O'Odham alone</w:t>
      </w:r>
    </w:p>
    <w:p w14:paraId="4780EDE0" w14:textId="4CFE125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w:t>
      </w:r>
      <w:r w:rsidR="0075180F" w:rsidRPr="00DC25DA">
        <w:rPr>
          <w:rFonts w:ascii="Courier New" w:hAnsi="Courier New" w:cs="Courier New"/>
          <w:color w:val="000000"/>
          <w:sz w:val="20"/>
          <w:szCs w:val="20"/>
        </w:rPr>
        <w:t>6</w:t>
      </w:r>
      <w:r w:rsidR="00131D3E" w:rsidRPr="00DC25DA">
        <w:rPr>
          <w:rFonts w:ascii="Courier New" w:hAnsi="Courier New" w:cs="Courier New"/>
          <w:color w:val="000000"/>
          <w:sz w:val="20"/>
          <w:szCs w:val="20"/>
        </w:rPr>
        <w:t xml:space="preserve"> .Yaqui alone</w:t>
      </w:r>
    </w:p>
    <w:p w14:paraId="4780EDE1" w14:textId="6070CA5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5180F" w:rsidRPr="00DC25DA">
        <w:rPr>
          <w:rFonts w:ascii="Courier New" w:hAnsi="Courier New" w:cs="Courier New"/>
          <w:color w:val="000000"/>
          <w:sz w:val="20"/>
          <w:szCs w:val="20"/>
        </w:rPr>
        <w:t>27</w:t>
      </w:r>
      <w:r w:rsidR="0002625E"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.Other specified American Indian tribes alone</w:t>
      </w:r>
    </w:p>
    <w:p w14:paraId="4780EDE2" w14:textId="7681D8D2" w:rsidR="000406E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5180F" w:rsidRPr="00DC25DA">
        <w:rPr>
          <w:rFonts w:ascii="Courier New" w:hAnsi="Courier New" w:cs="Courier New"/>
          <w:color w:val="000000"/>
          <w:sz w:val="20"/>
          <w:szCs w:val="20"/>
        </w:rPr>
        <w:t xml:space="preserve">28 </w:t>
      </w:r>
      <w:r w:rsidR="000406EE" w:rsidRPr="00DC25DA">
        <w:rPr>
          <w:rFonts w:ascii="Courier New" w:hAnsi="Courier New" w:cs="Courier New"/>
          <w:color w:val="000000"/>
          <w:sz w:val="20"/>
          <w:szCs w:val="20"/>
        </w:rPr>
        <w:t>.All other specified American Indian tribe combinations</w:t>
      </w:r>
    </w:p>
    <w:p w14:paraId="4780EDE3" w14:textId="20B64F3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5180F" w:rsidRPr="00DC25DA">
        <w:rPr>
          <w:rFonts w:ascii="Courier New" w:hAnsi="Courier New" w:cs="Courier New"/>
          <w:color w:val="000000"/>
          <w:sz w:val="20"/>
          <w:szCs w:val="20"/>
        </w:rPr>
        <w:t>29</w:t>
      </w:r>
      <w:r w:rsidR="00131D3E" w:rsidRPr="00DC25DA">
        <w:rPr>
          <w:rFonts w:ascii="Courier New" w:hAnsi="Courier New" w:cs="Courier New"/>
          <w:color w:val="000000"/>
          <w:sz w:val="20"/>
          <w:szCs w:val="20"/>
        </w:rPr>
        <w:t xml:space="preserve"> .American Indian, tribe not specified</w:t>
      </w:r>
    </w:p>
    <w:p w14:paraId="4780EDE4" w14:textId="6578C34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w:t>
      </w:r>
      <w:r w:rsidR="0075180F" w:rsidRPr="00DC25DA">
        <w:rPr>
          <w:rFonts w:ascii="Courier New" w:hAnsi="Courier New" w:cs="Courier New"/>
          <w:color w:val="000000"/>
          <w:sz w:val="20"/>
          <w:szCs w:val="20"/>
        </w:rPr>
        <w:t>0</w:t>
      </w:r>
      <w:r w:rsidR="00131D3E" w:rsidRPr="00DC25DA">
        <w:rPr>
          <w:rFonts w:ascii="Courier New" w:hAnsi="Courier New" w:cs="Courier New"/>
          <w:color w:val="000000"/>
          <w:sz w:val="20"/>
          <w:szCs w:val="20"/>
        </w:rPr>
        <w:t xml:space="preserve"> .Alaskan Athabascan alone</w:t>
      </w:r>
    </w:p>
    <w:p w14:paraId="4780EDE5" w14:textId="4EBEF2D9" w:rsidR="00607CB8"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5180F" w:rsidRPr="00DC25DA">
        <w:rPr>
          <w:rFonts w:ascii="Courier New" w:hAnsi="Courier New" w:cs="Courier New"/>
          <w:color w:val="000000"/>
          <w:sz w:val="20"/>
          <w:szCs w:val="20"/>
        </w:rPr>
        <w:t xml:space="preserve">31 </w:t>
      </w:r>
      <w:r w:rsidR="00607CB8" w:rsidRPr="00DC25DA">
        <w:rPr>
          <w:rFonts w:ascii="Courier New" w:hAnsi="Courier New" w:cs="Courier New"/>
          <w:color w:val="000000"/>
          <w:sz w:val="20"/>
          <w:szCs w:val="20"/>
        </w:rPr>
        <w:t>.Tlingit-Haida alone</w:t>
      </w:r>
    </w:p>
    <w:p w14:paraId="4780EDE6" w14:textId="11767CC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w:t>
      </w:r>
      <w:r w:rsidR="0075180F" w:rsidRPr="00DC25DA">
        <w:rPr>
          <w:rFonts w:ascii="Courier New" w:hAnsi="Courier New" w:cs="Courier New"/>
          <w:color w:val="000000"/>
          <w:sz w:val="20"/>
          <w:szCs w:val="20"/>
        </w:rPr>
        <w:t>2</w:t>
      </w:r>
      <w:r w:rsidR="00131D3E" w:rsidRPr="00DC25DA">
        <w:rPr>
          <w:rFonts w:ascii="Courier New" w:hAnsi="Courier New" w:cs="Courier New"/>
          <w:color w:val="000000"/>
          <w:sz w:val="20"/>
          <w:szCs w:val="20"/>
        </w:rPr>
        <w:t xml:space="preserve"> .Inupiat alone</w:t>
      </w:r>
    </w:p>
    <w:p w14:paraId="4780EDE7" w14:textId="1ACC2C3C" w:rsidR="00607CB8"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5180F" w:rsidRPr="00DC25DA">
        <w:rPr>
          <w:rFonts w:ascii="Courier New" w:hAnsi="Courier New" w:cs="Courier New"/>
          <w:color w:val="000000"/>
          <w:sz w:val="20"/>
          <w:szCs w:val="20"/>
        </w:rPr>
        <w:t xml:space="preserve">33 </w:t>
      </w:r>
      <w:r w:rsidR="00607CB8" w:rsidRPr="00DC25DA">
        <w:rPr>
          <w:rFonts w:ascii="Courier New" w:hAnsi="Courier New" w:cs="Courier New"/>
          <w:color w:val="000000"/>
          <w:sz w:val="20"/>
          <w:szCs w:val="20"/>
        </w:rPr>
        <w:t>.Yup’ik alone</w:t>
      </w:r>
    </w:p>
    <w:p w14:paraId="4780EDE8" w14:textId="467357CE" w:rsidR="00607CB8"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75180F" w:rsidRPr="00DC25DA">
        <w:rPr>
          <w:rFonts w:ascii="Courier New" w:hAnsi="Courier New" w:cs="Courier New"/>
          <w:color w:val="000000"/>
          <w:sz w:val="20"/>
          <w:szCs w:val="20"/>
        </w:rPr>
        <w:t xml:space="preserve">34 </w:t>
      </w:r>
      <w:r w:rsidR="00607CB8" w:rsidRPr="00DC25DA">
        <w:rPr>
          <w:rFonts w:ascii="Courier New" w:hAnsi="Courier New" w:cs="Courier New"/>
          <w:color w:val="000000"/>
          <w:sz w:val="20"/>
          <w:szCs w:val="20"/>
        </w:rPr>
        <w:t>.Aleut alone</w:t>
      </w:r>
    </w:p>
    <w:p w14:paraId="4780EDE9" w14:textId="5ABDC784" w:rsidR="00607CB8"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 xml:space="preserve">35 </w:t>
      </w:r>
      <w:r w:rsidR="00607CB8" w:rsidRPr="00DC25DA">
        <w:rPr>
          <w:rFonts w:ascii="Courier New" w:hAnsi="Courier New" w:cs="Courier New"/>
          <w:color w:val="000000"/>
          <w:sz w:val="20"/>
          <w:szCs w:val="20"/>
        </w:rPr>
        <w:t>.Other Alaska Native</w:t>
      </w:r>
    </w:p>
    <w:p w14:paraId="4780EDEA" w14:textId="2239B506" w:rsidR="00607CB8"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 xml:space="preserve">36 </w:t>
      </w:r>
      <w:r w:rsidR="00607CB8" w:rsidRPr="00DC25DA">
        <w:rPr>
          <w:rFonts w:ascii="Courier New" w:hAnsi="Courier New" w:cs="Courier New"/>
          <w:color w:val="000000"/>
          <w:sz w:val="20"/>
          <w:szCs w:val="20"/>
        </w:rPr>
        <w:t>.Other American Indian and Alaska Native specified</w:t>
      </w:r>
    </w:p>
    <w:p w14:paraId="4780EDEB" w14:textId="7AAB1A7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w:t>
      </w:r>
      <w:r w:rsidR="009E66C9" w:rsidRPr="00DC25DA">
        <w:rPr>
          <w:rFonts w:ascii="Courier New" w:hAnsi="Courier New" w:cs="Courier New"/>
          <w:color w:val="000000"/>
          <w:sz w:val="20"/>
          <w:szCs w:val="20"/>
        </w:rPr>
        <w:t>7</w:t>
      </w:r>
      <w:r w:rsidR="00131D3E" w:rsidRPr="00DC25DA">
        <w:rPr>
          <w:rFonts w:ascii="Courier New" w:hAnsi="Courier New" w:cs="Courier New"/>
          <w:color w:val="000000"/>
          <w:sz w:val="20"/>
          <w:szCs w:val="20"/>
        </w:rPr>
        <w:t xml:space="preserve"> .American Indian </w:t>
      </w:r>
      <w:r w:rsidR="003E0B34" w:rsidRPr="00DC25DA">
        <w:rPr>
          <w:rFonts w:ascii="Courier New" w:hAnsi="Courier New" w:cs="Courier New"/>
          <w:color w:val="000000"/>
          <w:sz w:val="20"/>
          <w:szCs w:val="20"/>
        </w:rPr>
        <w:t>and</w:t>
      </w:r>
      <w:r w:rsidR="00131D3E" w:rsidRPr="00DC25DA">
        <w:rPr>
          <w:rFonts w:ascii="Courier New" w:hAnsi="Courier New" w:cs="Courier New"/>
          <w:color w:val="000000"/>
          <w:sz w:val="20"/>
          <w:szCs w:val="20"/>
        </w:rPr>
        <w:t xml:space="preserve"> Alaska Native, not specified</w:t>
      </w:r>
    </w:p>
    <w:p w14:paraId="4780EDEC" w14:textId="032A23D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38</w:t>
      </w:r>
      <w:r w:rsidR="00FC2CEA"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.Asian Indian alone</w:t>
      </w:r>
    </w:p>
    <w:p w14:paraId="4780EDED" w14:textId="54A8A05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39</w:t>
      </w:r>
      <w:r w:rsidR="00FC2CEA"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.Bangladeshi alone</w:t>
      </w:r>
    </w:p>
    <w:p w14:paraId="4780EDEE" w14:textId="1D16C5A0" w:rsidR="009102E0"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 xml:space="preserve">40 </w:t>
      </w:r>
      <w:r w:rsidR="009102E0" w:rsidRPr="00DC25DA">
        <w:rPr>
          <w:rFonts w:ascii="Courier New" w:hAnsi="Courier New" w:cs="Courier New"/>
          <w:color w:val="000000"/>
          <w:sz w:val="20"/>
          <w:szCs w:val="20"/>
        </w:rPr>
        <w:t>.Bhutanese alone</w:t>
      </w:r>
    </w:p>
    <w:p w14:paraId="4780EDEF" w14:textId="0A14B005" w:rsidR="009102E0"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 xml:space="preserve">41 </w:t>
      </w:r>
      <w:r w:rsidR="009102E0" w:rsidRPr="00DC25DA">
        <w:rPr>
          <w:rFonts w:ascii="Courier New" w:hAnsi="Courier New" w:cs="Courier New"/>
          <w:color w:val="000000"/>
          <w:sz w:val="20"/>
          <w:szCs w:val="20"/>
        </w:rPr>
        <w:t>.Burmese alone</w:t>
      </w:r>
    </w:p>
    <w:p w14:paraId="4780EDF0" w14:textId="6C2A1DB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42 .Cambodian alone</w:t>
      </w:r>
    </w:p>
    <w:p w14:paraId="4780EDF1" w14:textId="192E1ED5" w:rsidR="009102E0"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 .Chinese</w:t>
      </w:r>
      <w:r w:rsidR="009102E0" w:rsidRPr="00DC25DA">
        <w:rPr>
          <w:rFonts w:ascii="Courier New" w:hAnsi="Courier New" w:cs="Courier New"/>
          <w:color w:val="000000"/>
          <w:sz w:val="20"/>
          <w:szCs w:val="20"/>
        </w:rPr>
        <w:t>, except Taiwanese,</w:t>
      </w:r>
      <w:r w:rsidR="00131D3E" w:rsidRPr="00DC25DA">
        <w:rPr>
          <w:rFonts w:ascii="Courier New" w:hAnsi="Courier New" w:cs="Courier New"/>
          <w:color w:val="000000"/>
          <w:sz w:val="20"/>
          <w:szCs w:val="20"/>
        </w:rPr>
        <w:t xml:space="preserve"> alone</w:t>
      </w:r>
    </w:p>
    <w:p w14:paraId="4780EDF2" w14:textId="5140488B" w:rsidR="006968B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 xml:space="preserve">44 </w:t>
      </w:r>
      <w:r w:rsidR="009102E0" w:rsidRPr="00DC25DA">
        <w:rPr>
          <w:rFonts w:ascii="Courier New" w:hAnsi="Courier New" w:cs="Courier New"/>
          <w:color w:val="000000"/>
          <w:sz w:val="20"/>
          <w:szCs w:val="20"/>
        </w:rPr>
        <w:t>.Taiwanese alone</w:t>
      </w:r>
    </w:p>
    <w:p w14:paraId="4780EDF3" w14:textId="7A4320F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w:t>
      </w:r>
      <w:r w:rsidR="009E66C9" w:rsidRPr="00DC25DA">
        <w:rPr>
          <w:rFonts w:ascii="Courier New" w:hAnsi="Courier New" w:cs="Courier New"/>
          <w:color w:val="000000"/>
          <w:sz w:val="20"/>
          <w:szCs w:val="20"/>
        </w:rPr>
        <w:t>5</w:t>
      </w:r>
      <w:r w:rsidR="00131D3E" w:rsidRPr="00DC25DA">
        <w:rPr>
          <w:rFonts w:ascii="Courier New" w:hAnsi="Courier New" w:cs="Courier New"/>
          <w:color w:val="000000"/>
          <w:sz w:val="20"/>
          <w:szCs w:val="20"/>
        </w:rPr>
        <w:t xml:space="preserve"> .Filipino alone</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DF4" w14:textId="608D618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w:t>
      </w:r>
      <w:r w:rsidR="009E66C9" w:rsidRPr="00DC25DA">
        <w:rPr>
          <w:rFonts w:ascii="Courier New" w:hAnsi="Courier New" w:cs="Courier New"/>
          <w:color w:val="000000"/>
          <w:sz w:val="20"/>
          <w:szCs w:val="20"/>
        </w:rPr>
        <w:t>6</w:t>
      </w:r>
      <w:r w:rsidR="00131D3E" w:rsidRPr="00DC25DA">
        <w:rPr>
          <w:rFonts w:ascii="Courier New" w:hAnsi="Courier New" w:cs="Courier New"/>
          <w:color w:val="000000"/>
          <w:sz w:val="20"/>
          <w:szCs w:val="20"/>
        </w:rPr>
        <w:t xml:space="preserve"> .Hmong alone</w:t>
      </w:r>
    </w:p>
    <w:p w14:paraId="4780EDF5" w14:textId="18D02D3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w:t>
      </w:r>
      <w:r w:rsidR="009E66C9" w:rsidRPr="00DC25DA">
        <w:rPr>
          <w:rFonts w:ascii="Courier New" w:hAnsi="Courier New" w:cs="Courier New"/>
          <w:color w:val="000000"/>
          <w:sz w:val="20"/>
          <w:szCs w:val="20"/>
        </w:rPr>
        <w:t>7</w:t>
      </w:r>
      <w:r w:rsidR="00131D3E" w:rsidRPr="00DC25DA">
        <w:rPr>
          <w:rFonts w:ascii="Courier New" w:hAnsi="Courier New" w:cs="Courier New"/>
          <w:color w:val="000000"/>
          <w:sz w:val="20"/>
          <w:szCs w:val="20"/>
        </w:rPr>
        <w:t xml:space="preserve"> .Indonesian alone</w:t>
      </w:r>
    </w:p>
    <w:p w14:paraId="4780EDF6" w14:textId="382CEE0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w:t>
      </w:r>
      <w:r w:rsidR="009E66C9" w:rsidRPr="00DC25DA">
        <w:rPr>
          <w:rFonts w:ascii="Courier New" w:hAnsi="Courier New" w:cs="Courier New"/>
          <w:color w:val="000000"/>
          <w:sz w:val="20"/>
          <w:szCs w:val="20"/>
        </w:rPr>
        <w:t>8</w:t>
      </w:r>
      <w:r w:rsidR="00131D3E" w:rsidRPr="00DC25DA">
        <w:rPr>
          <w:rFonts w:ascii="Courier New" w:hAnsi="Courier New" w:cs="Courier New"/>
          <w:color w:val="000000"/>
          <w:sz w:val="20"/>
          <w:szCs w:val="20"/>
        </w:rPr>
        <w:t xml:space="preserve"> .Japanese alone</w:t>
      </w:r>
    </w:p>
    <w:p w14:paraId="4780EDF7" w14:textId="46463CB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w:t>
      </w:r>
      <w:r w:rsidR="009E66C9" w:rsidRPr="00DC25DA">
        <w:rPr>
          <w:rFonts w:ascii="Courier New" w:hAnsi="Courier New" w:cs="Courier New"/>
          <w:color w:val="000000"/>
          <w:sz w:val="20"/>
          <w:szCs w:val="20"/>
        </w:rPr>
        <w:t>9</w:t>
      </w:r>
      <w:r w:rsidR="00131D3E" w:rsidRPr="00DC25DA">
        <w:rPr>
          <w:rFonts w:ascii="Courier New" w:hAnsi="Courier New" w:cs="Courier New"/>
          <w:color w:val="000000"/>
          <w:sz w:val="20"/>
          <w:szCs w:val="20"/>
        </w:rPr>
        <w:t xml:space="preserve"> .Korean alone</w:t>
      </w:r>
    </w:p>
    <w:p w14:paraId="4780EDF8" w14:textId="3A7F144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50</w:t>
      </w:r>
      <w:r w:rsidR="00131D3E" w:rsidRPr="00DC25DA">
        <w:rPr>
          <w:rFonts w:ascii="Courier New" w:hAnsi="Courier New" w:cs="Courier New"/>
          <w:color w:val="000000"/>
          <w:sz w:val="20"/>
          <w:szCs w:val="20"/>
        </w:rPr>
        <w:t xml:space="preserve"> .Laotian alone</w:t>
      </w:r>
    </w:p>
    <w:p w14:paraId="4780EDF9" w14:textId="1A0E3DC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w:t>
      </w:r>
      <w:r w:rsidR="009E66C9" w:rsidRPr="00DC25DA">
        <w:rPr>
          <w:rFonts w:ascii="Courier New" w:hAnsi="Courier New" w:cs="Courier New"/>
          <w:color w:val="000000"/>
          <w:sz w:val="20"/>
          <w:szCs w:val="20"/>
        </w:rPr>
        <w:t>1</w:t>
      </w:r>
      <w:r w:rsidR="00131D3E" w:rsidRPr="00DC25DA">
        <w:rPr>
          <w:rFonts w:ascii="Courier New" w:hAnsi="Courier New" w:cs="Courier New"/>
          <w:color w:val="000000"/>
          <w:sz w:val="20"/>
          <w:szCs w:val="20"/>
        </w:rPr>
        <w:t xml:space="preserve"> .Malaysian alone</w:t>
      </w:r>
    </w:p>
    <w:p w14:paraId="4780EDFA" w14:textId="6C0686C9" w:rsidR="009102E0"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52</w:t>
      </w:r>
      <w:r w:rsidR="0011570D" w:rsidRPr="00DC25DA">
        <w:rPr>
          <w:rFonts w:ascii="Courier New" w:hAnsi="Courier New" w:cs="Courier New"/>
          <w:color w:val="000000"/>
          <w:sz w:val="20"/>
          <w:szCs w:val="20"/>
        </w:rPr>
        <w:t xml:space="preserve"> </w:t>
      </w:r>
      <w:r w:rsidR="009102E0" w:rsidRPr="00DC25DA">
        <w:rPr>
          <w:rFonts w:ascii="Courier New" w:hAnsi="Courier New" w:cs="Courier New"/>
          <w:color w:val="000000"/>
          <w:sz w:val="20"/>
          <w:szCs w:val="20"/>
        </w:rPr>
        <w:t>.Mongolian alone</w:t>
      </w:r>
    </w:p>
    <w:p w14:paraId="4780EDFB" w14:textId="7992760A" w:rsidR="009102E0"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53</w:t>
      </w:r>
      <w:r w:rsidR="0011570D" w:rsidRPr="00DC25DA">
        <w:rPr>
          <w:rFonts w:ascii="Courier New" w:hAnsi="Courier New" w:cs="Courier New"/>
          <w:color w:val="000000"/>
          <w:sz w:val="20"/>
          <w:szCs w:val="20"/>
        </w:rPr>
        <w:t xml:space="preserve"> </w:t>
      </w:r>
      <w:r w:rsidR="009102E0" w:rsidRPr="00DC25DA">
        <w:rPr>
          <w:rFonts w:ascii="Courier New" w:hAnsi="Courier New" w:cs="Courier New"/>
          <w:color w:val="000000"/>
          <w:sz w:val="20"/>
          <w:szCs w:val="20"/>
        </w:rPr>
        <w:t>.Nepalese alone</w:t>
      </w:r>
    </w:p>
    <w:p w14:paraId="4780EDFC" w14:textId="36C93C8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w:t>
      </w:r>
      <w:r w:rsidR="009E66C9" w:rsidRPr="00DC25DA">
        <w:rPr>
          <w:rFonts w:ascii="Courier New" w:hAnsi="Courier New" w:cs="Courier New"/>
          <w:color w:val="000000"/>
          <w:sz w:val="20"/>
          <w:szCs w:val="20"/>
        </w:rPr>
        <w:t>4</w:t>
      </w:r>
      <w:r w:rsidR="00131D3E" w:rsidRPr="00DC25DA">
        <w:rPr>
          <w:rFonts w:ascii="Courier New" w:hAnsi="Courier New" w:cs="Courier New"/>
          <w:color w:val="000000"/>
          <w:sz w:val="20"/>
          <w:szCs w:val="20"/>
        </w:rPr>
        <w:t xml:space="preserve"> .Pakistani alone</w:t>
      </w:r>
    </w:p>
    <w:p w14:paraId="4780EDFD" w14:textId="1A6DE0B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w:t>
      </w:r>
      <w:r w:rsidR="009E66C9" w:rsidRPr="00DC25DA">
        <w:rPr>
          <w:rFonts w:ascii="Courier New" w:hAnsi="Courier New" w:cs="Courier New"/>
          <w:color w:val="000000"/>
          <w:sz w:val="20"/>
          <w:szCs w:val="20"/>
        </w:rPr>
        <w:t>5</w:t>
      </w:r>
      <w:r w:rsidR="00131D3E" w:rsidRPr="00DC25DA">
        <w:rPr>
          <w:rFonts w:ascii="Courier New" w:hAnsi="Courier New" w:cs="Courier New"/>
          <w:color w:val="000000"/>
          <w:sz w:val="20"/>
          <w:szCs w:val="20"/>
        </w:rPr>
        <w:t xml:space="preserve"> .Sri Lankan alone</w:t>
      </w:r>
    </w:p>
    <w:p w14:paraId="4780EDFE" w14:textId="7DDE1E0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w:t>
      </w:r>
      <w:r w:rsidR="009E66C9" w:rsidRPr="00DC25DA">
        <w:rPr>
          <w:rFonts w:ascii="Courier New" w:hAnsi="Courier New" w:cs="Courier New"/>
          <w:color w:val="000000"/>
          <w:sz w:val="20"/>
          <w:szCs w:val="20"/>
        </w:rPr>
        <w:t>6</w:t>
      </w:r>
      <w:r w:rsidR="00131D3E" w:rsidRPr="00DC25DA">
        <w:rPr>
          <w:rFonts w:ascii="Courier New" w:hAnsi="Courier New" w:cs="Courier New"/>
          <w:color w:val="000000"/>
          <w:sz w:val="20"/>
          <w:szCs w:val="20"/>
        </w:rPr>
        <w:t xml:space="preserve"> .Thai alone</w:t>
      </w:r>
    </w:p>
    <w:p w14:paraId="4780EDFF" w14:textId="4EAA45D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w:t>
      </w:r>
      <w:r w:rsidR="009E66C9" w:rsidRPr="00DC25DA">
        <w:rPr>
          <w:rFonts w:ascii="Courier New" w:hAnsi="Courier New" w:cs="Courier New"/>
          <w:color w:val="000000"/>
          <w:sz w:val="20"/>
          <w:szCs w:val="20"/>
        </w:rPr>
        <w:t>7</w:t>
      </w:r>
      <w:r w:rsidR="00131D3E" w:rsidRPr="00DC25DA">
        <w:rPr>
          <w:rFonts w:ascii="Courier New" w:hAnsi="Courier New" w:cs="Courier New"/>
          <w:color w:val="000000"/>
          <w:sz w:val="20"/>
          <w:szCs w:val="20"/>
        </w:rPr>
        <w:t xml:space="preserve"> .Vietnamese alone</w:t>
      </w:r>
    </w:p>
    <w:p w14:paraId="4780EE00" w14:textId="3AA44DF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w:t>
      </w:r>
      <w:r w:rsidR="009E66C9" w:rsidRPr="00DC25DA">
        <w:rPr>
          <w:rFonts w:ascii="Courier New" w:hAnsi="Courier New" w:cs="Courier New"/>
          <w:color w:val="000000"/>
          <w:sz w:val="20"/>
          <w:szCs w:val="20"/>
        </w:rPr>
        <w:t>8</w:t>
      </w:r>
      <w:r w:rsidR="00131D3E" w:rsidRPr="00DC25DA">
        <w:rPr>
          <w:rFonts w:ascii="Courier New" w:hAnsi="Courier New" w:cs="Courier New"/>
          <w:color w:val="000000"/>
          <w:sz w:val="20"/>
          <w:szCs w:val="20"/>
        </w:rPr>
        <w:t xml:space="preserve"> .Other Asian alone</w:t>
      </w:r>
    </w:p>
    <w:p w14:paraId="4780EE01" w14:textId="1BB1027B" w:rsidR="00F0395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 xml:space="preserve">59 </w:t>
      </w:r>
      <w:r w:rsidR="00F0395A" w:rsidRPr="00DC25DA">
        <w:rPr>
          <w:rFonts w:ascii="Courier New" w:hAnsi="Courier New" w:cs="Courier New"/>
          <w:color w:val="000000"/>
          <w:sz w:val="20"/>
          <w:szCs w:val="20"/>
        </w:rPr>
        <w:t>.All combinations of Asian races only</w:t>
      </w:r>
    </w:p>
    <w:p w14:paraId="4780EE02" w14:textId="0030539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60</w:t>
      </w:r>
      <w:r w:rsidR="0011570D"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.Native Hawaiian alone</w:t>
      </w:r>
    </w:p>
    <w:p w14:paraId="4780EE03" w14:textId="5628E7E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61</w:t>
      </w:r>
      <w:r w:rsidR="0011570D"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.Samoan alone</w:t>
      </w:r>
    </w:p>
    <w:p w14:paraId="4780EE04" w14:textId="578A1B4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w:t>
      </w:r>
      <w:r w:rsidR="009E66C9" w:rsidRPr="00DC25DA">
        <w:rPr>
          <w:rFonts w:ascii="Courier New" w:hAnsi="Courier New" w:cs="Courier New"/>
          <w:color w:val="000000"/>
          <w:sz w:val="20"/>
          <w:szCs w:val="20"/>
        </w:rPr>
        <w:t>2</w:t>
      </w:r>
      <w:r w:rsidR="00131D3E" w:rsidRPr="00DC25DA">
        <w:rPr>
          <w:rFonts w:ascii="Courier New" w:hAnsi="Courier New" w:cs="Courier New"/>
          <w:color w:val="000000"/>
          <w:sz w:val="20"/>
          <w:szCs w:val="20"/>
        </w:rPr>
        <w:t xml:space="preserve"> .Tongan alone</w:t>
      </w:r>
    </w:p>
    <w:p w14:paraId="4780EE05" w14:textId="46E165C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w:t>
      </w:r>
      <w:r w:rsidR="009E66C9" w:rsidRPr="00DC25DA">
        <w:rPr>
          <w:rFonts w:ascii="Courier New" w:hAnsi="Courier New" w:cs="Courier New"/>
          <w:color w:val="000000"/>
          <w:sz w:val="20"/>
          <w:szCs w:val="20"/>
        </w:rPr>
        <w:t>3</w:t>
      </w:r>
      <w:r w:rsidR="00131D3E" w:rsidRPr="00DC25DA">
        <w:rPr>
          <w:rFonts w:ascii="Courier New" w:hAnsi="Courier New" w:cs="Courier New"/>
          <w:color w:val="000000"/>
          <w:sz w:val="20"/>
          <w:szCs w:val="20"/>
        </w:rPr>
        <w:t xml:space="preserve"> .Guamanian or Chamorro alone</w:t>
      </w:r>
    </w:p>
    <w:p w14:paraId="4780EE06" w14:textId="3CE801E1" w:rsidR="00F0395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64</w:t>
      </w:r>
      <w:r w:rsidR="0011570D" w:rsidRPr="00DC25DA">
        <w:rPr>
          <w:rFonts w:ascii="Courier New" w:hAnsi="Courier New" w:cs="Courier New"/>
          <w:color w:val="000000"/>
          <w:sz w:val="20"/>
          <w:szCs w:val="20"/>
        </w:rPr>
        <w:t xml:space="preserve"> </w:t>
      </w:r>
      <w:r w:rsidR="00F0395A" w:rsidRPr="00DC25DA">
        <w:rPr>
          <w:rFonts w:ascii="Courier New" w:hAnsi="Courier New" w:cs="Courier New"/>
          <w:color w:val="000000"/>
          <w:sz w:val="20"/>
          <w:szCs w:val="20"/>
        </w:rPr>
        <w:t>.Marshallese alone</w:t>
      </w:r>
    </w:p>
    <w:p w14:paraId="4780EE07" w14:textId="3F70AA51" w:rsidR="00F0395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E66C9" w:rsidRPr="00DC25DA">
        <w:rPr>
          <w:rFonts w:ascii="Courier New" w:hAnsi="Courier New" w:cs="Courier New"/>
          <w:color w:val="000000"/>
          <w:sz w:val="20"/>
          <w:szCs w:val="20"/>
        </w:rPr>
        <w:t>65</w:t>
      </w:r>
      <w:r w:rsidR="0011570D" w:rsidRPr="00DC25DA">
        <w:rPr>
          <w:rFonts w:ascii="Courier New" w:hAnsi="Courier New" w:cs="Courier New"/>
          <w:color w:val="000000"/>
          <w:sz w:val="20"/>
          <w:szCs w:val="20"/>
        </w:rPr>
        <w:t xml:space="preserve"> </w:t>
      </w:r>
      <w:r w:rsidR="00F0395A" w:rsidRPr="00DC25DA">
        <w:rPr>
          <w:rFonts w:ascii="Courier New" w:hAnsi="Courier New" w:cs="Courier New"/>
          <w:color w:val="000000"/>
          <w:sz w:val="20"/>
          <w:szCs w:val="20"/>
        </w:rPr>
        <w:t>.Fijian alone</w:t>
      </w:r>
    </w:p>
    <w:p w14:paraId="4780EE08" w14:textId="7A4075E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w:t>
      </w:r>
      <w:r w:rsidR="00AC72AF" w:rsidRPr="00DC25DA">
        <w:rPr>
          <w:rFonts w:ascii="Courier New" w:hAnsi="Courier New" w:cs="Courier New"/>
          <w:color w:val="000000"/>
          <w:sz w:val="20"/>
          <w:szCs w:val="20"/>
        </w:rPr>
        <w:t>6</w:t>
      </w:r>
      <w:r w:rsidR="00131D3E" w:rsidRPr="00DC25DA">
        <w:rPr>
          <w:rFonts w:ascii="Courier New" w:hAnsi="Courier New" w:cs="Courier New"/>
          <w:color w:val="000000"/>
          <w:sz w:val="20"/>
          <w:szCs w:val="20"/>
        </w:rPr>
        <w:t xml:space="preserve"> .Other Native Hawaiian and Other Pacific Islander</w:t>
      </w:r>
    </w:p>
    <w:p w14:paraId="4780EE09" w14:textId="0BCBFE0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w:t>
      </w:r>
      <w:r w:rsidR="00AC72AF" w:rsidRPr="00DC25DA">
        <w:rPr>
          <w:rFonts w:ascii="Courier New" w:hAnsi="Courier New" w:cs="Courier New"/>
          <w:color w:val="000000"/>
          <w:sz w:val="20"/>
          <w:szCs w:val="20"/>
        </w:rPr>
        <w:t>7</w:t>
      </w:r>
      <w:r w:rsidR="00131D3E" w:rsidRPr="00DC25DA">
        <w:rPr>
          <w:rFonts w:ascii="Courier New" w:hAnsi="Courier New" w:cs="Courier New"/>
          <w:color w:val="000000"/>
          <w:sz w:val="20"/>
          <w:szCs w:val="20"/>
        </w:rPr>
        <w:t xml:space="preserve"> .Some </w:t>
      </w:r>
      <w:r w:rsidR="000F0840" w:rsidRPr="00DC25DA">
        <w:rPr>
          <w:rFonts w:ascii="Courier New" w:hAnsi="Courier New" w:cs="Courier New"/>
          <w:color w:val="000000"/>
          <w:sz w:val="20"/>
          <w:szCs w:val="20"/>
        </w:rPr>
        <w:t>O</w:t>
      </w:r>
      <w:r w:rsidR="00131D3E" w:rsidRPr="00DC25DA">
        <w:rPr>
          <w:rFonts w:ascii="Courier New" w:hAnsi="Courier New" w:cs="Courier New"/>
          <w:color w:val="000000"/>
          <w:sz w:val="20"/>
          <w:szCs w:val="20"/>
        </w:rPr>
        <w:t xml:space="preserve">ther </w:t>
      </w:r>
      <w:r w:rsidR="000F0840" w:rsidRPr="00DC25DA">
        <w:rPr>
          <w:rFonts w:ascii="Courier New" w:hAnsi="Courier New" w:cs="Courier New"/>
          <w:color w:val="000000"/>
          <w:sz w:val="20"/>
          <w:szCs w:val="20"/>
        </w:rPr>
        <w:t>R</w:t>
      </w:r>
      <w:r w:rsidR="00131D3E" w:rsidRPr="00DC25DA">
        <w:rPr>
          <w:rFonts w:ascii="Courier New" w:hAnsi="Courier New" w:cs="Courier New"/>
          <w:color w:val="000000"/>
          <w:sz w:val="20"/>
          <w:szCs w:val="20"/>
        </w:rPr>
        <w:t>ace alone</w:t>
      </w:r>
    </w:p>
    <w:p w14:paraId="4780EE0A" w14:textId="7EF9ECD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w:t>
      </w:r>
      <w:r w:rsidR="00AC72AF" w:rsidRPr="00DC25DA">
        <w:rPr>
          <w:rFonts w:ascii="Courier New" w:hAnsi="Courier New" w:cs="Courier New"/>
          <w:color w:val="000000"/>
          <w:sz w:val="20"/>
          <w:szCs w:val="20"/>
        </w:rPr>
        <w:t>8</w:t>
      </w:r>
      <w:r w:rsidR="00131D3E" w:rsidRPr="00DC25DA">
        <w:rPr>
          <w:rFonts w:ascii="Courier New" w:hAnsi="Courier New" w:cs="Courier New"/>
          <w:color w:val="000000"/>
          <w:sz w:val="20"/>
          <w:szCs w:val="20"/>
        </w:rPr>
        <w:t xml:space="preserve"> .Two or </w:t>
      </w:r>
      <w:r w:rsidR="000F0840" w:rsidRPr="00DC25DA">
        <w:rPr>
          <w:rFonts w:ascii="Courier New" w:hAnsi="Courier New" w:cs="Courier New"/>
          <w:color w:val="000000"/>
          <w:sz w:val="20"/>
          <w:szCs w:val="20"/>
        </w:rPr>
        <w:t>M</w:t>
      </w:r>
      <w:r w:rsidR="00131D3E" w:rsidRPr="00DC25DA">
        <w:rPr>
          <w:rFonts w:ascii="Courier New" w:hAnsi="Courier New" w:cs="Courier New"/>
          <w:color w:val="000000"/>
          <w:sz w:val="20"/>
          <w:szCs w:val="20"/>
        </w:rPr>
        <w:t xml:space="preserve">ore </w:t>
      </w:r>
      <w:r w:rsidR="000F0840" w:rsidRPr="00DC25DA">
        <w:rPr>
          <w:rFonts w:ascii="Courier New" w:hAnsi="Courier New" w:cs="Courier New"/>
          <w:color w:val="000000"/>
          <w:sz w:val="20"/>
          <w:szCs w:val="20"/>
        </w:rPr>
        <w:t>R</w:t>
      </w:r>
      <w:r w:rsidR="00131D3E" w:rsidRPr="00DC25DA">
        <w:rPr>
          <w:rFonts w:ascii="Courier New" w:hAnsi="Courier New" w:cs="Courier New"/>
          <w:color w:val="000000"/>
          <w:sz w:val="20"/>
          <w:szCs w:val="20"/>
        </w:rPr>
        <w:t>aces</w:t>
      </w:r>
    </w:p>
    <w:p w14:paraId="4780EE0E" w14:textId="77777777" w:rsidR="00372503" w:rsidRPr="00DC25DA" w:rsidRDefault="00372503" w:rsidP="0053032F">
      <w:pPr>
        <w:rPr>
          <w:rFonts w:ascii="Courier New" w:hAnsi="Courier New" w:cs="Courier New"/>
          <w:sz w:val="20"/>
          <w:szCs w:val="20"/>
        </w:rPr>
      </w:pPr>
    </w:p>
    <w:p w14:paraId="4780EE0F" w14:textId="249A088A" w:rsidR="00372503" w:rsidRPr="00DC25DA" w:rsidRDefault="00372503" w:rsidP="0053032F">
      <w:pPr>
        <w:pStyle w:val="Heading3"/>
      </w:pPr>
      <w:r w:rsidRPr="00DC25DA">
        <w:t>RAC3P</w:t>
      </w:r>
      <w:r w:rsidR="006965B1" w:rsidRPr="00DC25DA">
        <w:tab/>
      </w:r>
      <w:r w:rsidR="00180627" w:rsidRPr="00DC25DA">
        <w:tab/>
      </w:r>
      <w:r w:rsidRPr="00DC25DA">
        <w:t>3</w:t>
      </w:r>
      <w:r w:rsidR="00180627" w:rsidRPr="00DC25DA">
        <w:tab/>
      </w:r>
    </w:p>
    <w:p w14:paraId="4780EE10" w14:textId="0028BB17"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372503" w:rsidRPr="00DC25DA">
        <w:rPr>
          <w:rFonts w:ascii="Courier New" w:hAnsi="Courier New" w:cs="Courier New"/>
          <w:sz w:val="20"/>
          <w:szCs w:val="20"/>
        </w:rPr>
        <w:t xml:space="preserve">Recoded detailed race code </w:t>
      </w:r>
    </w:p>
    <w:p w14:paraId="4780EE11" w14:textId="110343FF"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01 .White alone</w:t>
      </w:r>
    </w:p>
    <w:p w14:paraId="4780EE12" w14:textId="4554520C"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02 .Black or African American alone</w:t>
      </w:r>
    </w:p>
    <w:p w14:paraId="4780EE13" w14:textId="4EDC69FB"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03 .American Indian and Alaska Native alone</w:t>
      </w:r>
    </w:p>
    <w:p w14:paraId="4780EE14" w14:textId="78DA90EE"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04 .Asian Indian alone</w:t>
      </w:r>
    </w:p>
    <w:p w14:paraId="4780EE15" w14:textId="73F6F6FD"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05 .Chinese alone</w:t>
      </w:r>
    </w:p>
    <w:p w14:paraId="4780EE16" w14:textId="646E43C4"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06 .Filipino alone</w:t>
      </w:r>
    </w:p>
    <w:p w14:paraId="4780EE17" w14:textId="752A99C8"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07 .Japanese alone</w:t>
      </w:r>
    </w:p>
    <w:p w14:paraId="4780EE18" w14:textId="7E5A76DA"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08 .Korean alone</w:t>
      </w:r>
    </w:p>
    <w:p w14:paraId="4780EE19" w14:textId="6F8E8A4B"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09 .Vietnamese alone</w:t>
      </w:r>
    </w:p>
    <w:p w14:paraId="4780EE1A" w14:textId="4A5C5E40"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10 .Other Asian alone</w:t>
      </w:r>
    </w:p>
    <w:p w14:paraId="4780EE1B" w14:textId="54989298"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11 .Native Hawaiian alone</w:t>
      </w:r>
    </w:p>
    <w:p w14:paraId="4780EE1C" w14:textId="7C3CA6C9"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12 .Guamanian or Chamorro alone</w:t>
      </w:r>
    </w:p>
    <w:p w14:paraId="4780EE1D" w14:textId="3DD7577E"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13 .Samoan alone</w:t>
      </w:r>
    </w:p>
    <w:p w14:paraId="4780EE1E" w14:textId="09445AF6"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14 .Other Pacific Islander alone</w:t>
      </w:r>
    </w:p>
    <w:p w14:paraId="4780EE1F" w14:textId="3C8574CD"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15 .Some Other Race alone</w:t>
      </w:r>
    </w:p>
    <w:p w14:paraId="4780EE20" w14:textId="1E624F35"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16 .White; Black or African American</w:t>
      </w:r>
    </w:p>
    <w:p w14:paraId="4780EE21" w14:textId="66DEC06D"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17 .White; American Indian and Alaska Native</w:t>
      </w:r>
    </w:p>
    <w:p w14:paraId="4780EE22" w14:textId="0A88FB47"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18 .White; Asian Indian</w:t>
      </w:r>
    </w:p>
    <w:p w14:paraId="4780EE23" w14:textId="441C98ED"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19 .White; Chinese</w:t>
      </w:r>
    </w:p>
    <w:p w14:paraId="4780EE24" w14:textId="1823968A"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20 .White; Filipino</w:t>
      </w:r>
    </w:p>
    <w:p w14:paraId="4780EE25" w14:textId="2852E8D4"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21 .White; Japanese</w:t>
      </w:r>
    </w:p>
    <w:p w14:paraId="4780EE26" w14:textId="0FBAC571"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22 .White; Korean</w:t>
      </w:r>
    </w:p>
    <w:p w14:paraId="4780EE27" w14:textId="0B352AEA"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23 .White; Vietnamese</w:t>
      </w:r>
    </w:p>
    <w:p w14:paraId="4780EE28" w14:textId="11BC0297"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24 .White; Other Asian</w:t>
      </w:r>
    </w:p>
    <w:p w14:paraId="4780EE29" w14:textId="74BC1B71"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25 .White; Native Hawaiian</w:t>
      </w:r>
    </w:p>
    <w:p w14:paraId="4780EE2A" w14:textId="6F75ADEB"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26 .White; Guamanian or Chamorro</w:t>
      </w:r>
    </w:p>
    <w:p w14:paraId="4780EE2B" w14:textId="16489EB1"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27 .White; Samoan</w:t>
      </w:r>
    </w:p>
    <w:p w14:paraId="4780EE2C" w14:textId="109DF18E"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28 .White; Other Pacific Islander</w:t>
      </w:r>
    </w:p>
    <w:p w14:paraId="4780EE2D" w14:textId="7AFCB86D"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29 .White; Some Other Race</w:t>
      </w:r>
    </w:p>
    <w:p w14:paraId="4780EE2E" w14:textId="4C3C1C6B"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30 .Black or African American; American Indian and Alaska Native</w:t>
      </w:r>
    </w:p>
    <w:p w14:paraId="4780EE2F" w14:textId="391B0139"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31 .Black or African American; Asian Indian</w:t>
      </w:r>
    </w:p>
    <w:p w14:paraId="4780EE30" w14:textId="5C0AC511"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32 .Black or African American; Chinese</w:t>
      </w:r>
    </w:p>
    <w:p w14:paraId="4780EE31" w14:textId="24370374"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33 .Black or African American; Filipino</w:t>
      </w:r>
    </w:p>
    <w:p w14:paraId="4780EE32" w14:textId="6D8C50A8"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34 .Black or African American; Japanese</w:t>
      </w:r>
    </w:p>
    <w:p w14:paraId="4780EE33" w14:textId="3AFF1CDD"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35 .Black or African American; Korean</w:t>
      </w:r>
    </w:p>
    <w:p w14:paraId="4780EE34" w14:textId="68033069"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36 .Black or African American; Other Asian</w:t>
      </w:r>
    </w:p>
    <w:p w14:paraId="4780EE35" w14:textId="5D651C16"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37 .Black or African American; Other Pacific Islander</w:t>
      </w:r>
    </w:p>
    <w:p w14:paraId="4780EE36" w14:textId="35B9517B"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38 .Black or African American; Some Other Race</w:t>
      </w:r>
    </w:p>
    <w:p w14:paraId="4780EE37" w14:textId="0AF36012"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39 .American Indian and Alaska Native; Asian Indian</w:t>
      </w:r>
    </w:p>
    <w:p w14:paraId="4780EE38" w14:textId="2177A557"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40 .American Indian and Alaska Native; Filipino</w:t>
      </w:r>
    </w:p>
    <w:p w14:paraId="4780EE39" w14:textId="060EC34A"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41 .American Indian and Alaska Native; Some Other Race</w:t>
      </w:r>
    </w:p>
    <w:p w14:paraId="4780EE3A" w14:textId="7F66A8B3"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42 .Asian Indian; Other Asian</w:t>
      </w:r>
    </w:p>
    <w:p w14:paraId="4780EE3B" w14:textId="0922B366"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43 .Asian Indian; Some Other Race</w:t>
      </w:r>
    </w:p>
    <w:p w14:paraId="4780EE3C" w14:textId="2062CB6C"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44 .Chinese; Filipino</w:t>
      </w:r>
    </w:p>
    <w:p w14:paraId="4780EE3D" w14:textId="1348F645"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45 .Chinese; Japanese</w:t>
      </w:r>
    </w:p>
    <w:p w14:paraId="4780EE3E" w14:textId="711C80F7"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46 .Chinese; Korean</w:t>
      </w:r>
    </w:p>
    <w:p w14:paraId="4780EE3F" w14:textId="6D8C8401"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47 .Chinese; Vietnamese</w:t>
      </w:r>
    </w:p>
    <w:p w14:paraId="4780EE40" w14:textId="42B1195E"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48 .Chinese; Other Asian</w:t>
      </w:r>
    </w:p>
    <w:p w14:paraId="4780EE41" w14:textId="1F27007E"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49 .Chinese; Native Hawaiian</w:t>
      </w:r>
    </w:p>
    <w:p w14:paraId="4780EE42" w14:textId="364AB758"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50 .Filipino; Japanese</w:t>
      </w:r>
    </w:p>
    <w:p w14:paraId="4780EE43" w14:textId="7D74AB66" w:rsidR="00372503" w:rsidRPr="00DC25DA" w:rsidRDefault="007A6680" w:rsidP="007A6680">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51 .Filipino; Native Hawaiian</w:t>
      </w:r>
    </w:p>
    <w:p w14:paraId="4780EE44" w14:textId="45440BAF"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52 .Filipino; Other Pacific Islander</w:t>
      </w:r>
    </w:p>
    <w:p w14:paraId="4780EE45" w14:textId="6B686F14" w:rsidR="00372503" w:rsidRPr="00DC25DA" w:rsidRDefault="001D133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53 .Filipino; Some Other Race</w:t>
      </w:r>
    </w:p>
    <w:p w14:paraId="4780EE46" w14:textId="5E8121C6"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54 .Japanese; Korean</w:t>
      </w:r>
    </w:p>
    <w:p w14:paraId="4780EE47" w14:textId="1AF983AC"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55 .Japanese; Native Hawaiian</w:t>
      </w:r>
    </w:p>
    <w:p w14:paraId="4780EE48" w14:textId="713D0FAF"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56 .Vietnamese; Other Asian</w:t>
      </w:r>
    </w:p>
    <w:p w14:paraId="4780EE49" w14:textId="4E8FA13D"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57 .Other Asian; Other Pacific Islander</w:t>
      </w:r>
    </w:p>
    <w:p w14:paraId="4780EE4A" w14:textId="772973F4"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58 .Other Asian; Some Other Race</w:t>
      </w:r>
    </w:p>
    <w:p w14:paraId="4780EE4B" w14:textId="0C524CD5"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59 .Other Pacific Islander; Some Other Race</w:t>
      </w:r>
    </w:p>
    <w:p w14:paraId="7A2BBDED" w14:textId="77777777" w:rsidR="001D1335" w:rsidRPr="00DC25DA" w:rsidRDefault="00180627" w:rsidP="001D1335">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60 .White; Black or African American; American Indian and Alaska</w:t>
      </w:r>
    </w:p>
    <w:p w14:paraId="4780EE4D" w14:textId="7E9076FD" w:rsidR="00372503" w:rsidRPr="00DC25DA" w:rsidRDefault="001D1335" w:rsidP="001D1335">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9D0B13" w:rsidRPr="00DC25DA">
        <w:rPr>
          <w:rFonts w:ascii="Courier New" w:hAnsi="Courier New" w:cs="Courier New"/>
          <w:sz w:val="20"/>
          <w:szCs w:val="20"/>
        </w:rPr>
        <w:t xml:space="preserve">  </w:t>
      </w:r>
      <w:r w:rsidRPr="00DC25DA">
        <w:rPr>
          <w:rFonts w:ascii="Courier New" w:hAnsi="Courier New" w:cs="Courier New"/>
          <w:sz w:val="20"/>
          <w:szCs w:val="20"/>
        </w:rPr>
        <w:t xml:space="preserve">  </w:t>
      </w:r>
      <w:r w:rsidR="00372503" w:rsidRPr="00DC25DA">
        <w:rPr>
          <w:rFonts w:ascii="Courier New" w:hAnsi="Courier New" w:cs="Courier New"/>
          <w:sz w:val="20"/>
          <w:szCs w:val="20"/>
        </w:rPr>
        <w:t>.Native</w:t>
      </w:r>
      <w:r w:rsidR="00180627" w:rsidRPr="00DC25DA">
        <w:rPr>
          <w:rFonts w:ascii="Courier New" w:hAnsi="Courier New" w:cs="Courier New"/>
          <w:sz w:val="20"/>
          <w:szCs w:val="20"/>
        </w:rPr>
        <w:tab/>
      </w:r>
    </w:p>
    <w:p w14:paraId="4780EE4E" w14:textId="3D0F2F8A"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61 .White; Black or African American; Filipino</w:t>
      </w:r>
    </w:p>
    <w:p w14:paraId="4780EE4F" w14:textId="20516E8F"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62 .White; Black or African American; Some Other Race</w:t>
      </w:r>
    </w:p>
    <w:p w14:paraId="4780EE50" w14:textId="6F0B29C8"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63 .White; American Indian and Alaska Native; Filipino</w:t>
      </w:r>
    </w:p>
    <w:p w14:paraId="4780EE51" w14:textId="1A4EC296"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64 .White; American Indian and Alaska Native; Some Other Race</w:t>
      </w:r>
    </w:p>
    <w:p w14:paraId="4780EE52" w14:textId="5A8BC1BE"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65 .White; Chinese; Filipino</w:t>
      </w:r>
    </w:p>
    <w:p w14:paraId="4780EE53" w14:textId="3E947A47"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66 .White; Chinese; Japanese</w:t>
      </w:r>
    </w:p>
    <w:p w14:paraId="4780EE54" w14:textId="6123D0FB"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67 .White; Chinese; Native Hawaiian</w:t>
      </w:r>
    </w:p>
    <w:p w14:paraId="4780EE55" w14:textId="36150932"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68 .White; Filipino; Native Hawaiian</w:t>
      </w:r>
    </w:p>
    <w:p w14:paraId="4780EE56" w14:textId="600E9F19"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69 .White; Japanese; Native Hawaiian</w:t>
      </w:r>
    </w:p>
    <w:p w14:paraId="4780EE57" w14:textId="2BFA7D6A"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70 .White; Other Asian; Some Other Race</w:t>
      </w:r>
    </w:p>
    <w:p w14:paraId="4780EE58" w14:textId="43AA2499"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D1335"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71 .Chinese; Filipino; Native Hawaiian</w:t>
      </w:r>
    </w:p>
    <w:p w14:paraId="4780EE59" w14:textId="0D82CC99"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72 .White; Chinese; Filipino; Native Hawaiian</w:t>
      </w:r>
    </w:p>
    <w:p w14:paraId="4780EE5A" w14:textId="2345A254"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73 .White; Chinese; Japanese; Native Hawaiian</w:t>
      </w:r>
    </w:p>
    <w:p w14:paraId="4780EE5B" w14:textId="6DEFCAD8"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74 .Black or African American; Asian groups</w:t>
      </w:r>
    </w:p>
    <w:p w14:paraId="4780EE5C" w14:textId="41712C89"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75 .Black or African American; Native Hawaiian and Other Pacific</w:t>
      </w:r>
    </w:p>
    <w:p w14:paraId="4780EE5D" w14:textId="2DC64A34" w:rsidR="00372503" w:rsidRPr="00DC25DA" w:rsidRDefault="006965B1" w:rsidP="0053032F">
      <w:pPr>
        <w:rPr>
          <w:rFonts w:ascii="Courier New" w:hAnsi="Courier New" w:cs="Courier New"/>
          <w:sz w:val="20"/>
          <w:szCs w:val="20"/>
        </w:rPr>
      </w:pPr>
      <w:r w:rsidRPr="00DC25DA">
        <w:rPr>
          <w:rFonts w:ascii="Courier New" w:hAnsi="Courier New" w:cs="Courier New"/>
          <w:sz w:val="20"/>
          <w:szCs w:val="20"/>
        </w:rPr>
        <w:tab/>
      </w:r>
      <w:r w:rsidR="009D0B13" w:rsidRPr="00DC25DA">
        <w:rPr>
          <w:rFonts w:ascii="Courier New" w:hAnsi="Courier New" w:cs="Courier New"/>
          <w:sz w:val="20"/>
          <w:szCs w:val="20"/>
        </w:rPr>
        <w:tab/>
      </w:r>
      <w:r w:rsidRPr="00DC25DA">
        <w:rPr>
          <w:rFonts w:ascii="Courier New" w:hAnsi="Courier New" w:cs="Courier New"/>
          <w:sz w:val="20"/>
          <w:szCs w:val="20"/>
        </w:rPr>
        <w:t xml:space="preserve">    </w:t>
      </w:r>
      <w:r w:rsidR="00372503" w:rsidRPr="00DC25DA">
        <w:rPr>
          <w:rFonts w:ascii="Courier New" w:hAnsi="Courier New" w:cs="Courier New"/>
          <w:sz w:val="20"/>
          <w:szCs w:val="20"/>
        </w:rPr>
        <w:t>.Islander groups</w:t>
      </w:r>
    </w:p>
    <w:p w14:paraId="4780EE5E" w14:textId="2B197CD7"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76 .Asian Indian; Asian groups</w:t>
      </w:r>
    </w:p>
    <w:p w14:paraId="4780EE5F" w14:textId="0BD716AE"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77 .Filipino; Asian groups</w:t>
      </w:r>
    </w:p>
    <w:p w14:paraId="4780EE60" w14:textId="558DCB21"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78 .White; Black or African American; Asian groups</w:t>
      </w:r>
    </w:p>
    <w:p w14:paraId="4780EE61" w14:textId="3BB69A7D"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79 .White; American Indian and Alaska Native; Asian groups</w:t>
      </w:r>
    </w:p>
    <w:p w14:paraId="4780EE62" w14:textId="7FE05FF0" w:rsidR="00372503" w:rsidRPr="00DC25DA" w:rsidRDefault="007A6680" w:rsidP="007A6680">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80 .White; Native Hawaiian and Other Pacific Islander groups;</w:t>
      </w:r>
    </w:p>
    <w:p w14:paraId="4780EE63" w14:textId="67517DA8"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.and/or Some Other Race</w:t>
      </w:r>
    </w:p>
    <w:p w14:paraId="4780EE64" w14:textId="3C4E847A"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81 .White; Black or African American; American Indian and Alaska</w:t>
      </w:r>
    </w:p>
    <w:p w14:paraId="4780EE65" w14:textId="2B3D0C1F"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.Native; Asian groups</w:t>
      </w:r>
    </w:p>
    <w:p w14:paraId="4780EE66" w14:textId="6006C5E5"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82 .White; Black or African American; American Indian and Alaska</w:t>
      </w:r>
    </w:p>
    <w:p w14:paraId="4780EE67" w14:textId="7EE2CAB6"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.Native; and/or Native Hawaiian and Other Pacific Islander</w:t>
      </w:r>
    </w:p>
    <w:p w14:paraId="4780EE68" w14:textId="0731B5D5" w:rsidR="00372503" w:rsidRPr="00DC25DA" w:rsidRDefault="009D0B13"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.groups; and/or Some Other Race</w:t>
      </w:r>
    </w:p>
    <w:p w14:paraId="4BD3699D" w14:textId="77777777" w:rsidR="009B7B45" w:rsidRPr="00DC25DA" w:rsidRDefault="009D0B13" w:rsidP="009B7B45">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83 .White; Black or African</w:t>
      </w:r>
      <w:r w:rsidR="009B7B45" w:rsidRPr="00DC25DA">
        <w:rPr>
          <w:rFonts w:ascii="Courier New" w:hAnsi="Courier New" w:cs="Courier New"/>
          <w:sz w:val="20"/>
          <w:szCs w:val="20"/>
        </w:rPr>
        <w:t xml:space="preserve"> American; and/or Asian groups;</w:t>
      </w:r>
    </w:p>
    <w:p w14:paraId="6DEB8A35" w14:textId="5CE3A869" w:rsidR="009B7B45" w:rsidRPr="00DC25DA" w:rsidRDefault="007A6680" w:rsidP="007A6680">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9B7B45" w:rsidRPr="00DC25DA">
        <w:rPr>
          <w:rFonts w:ascii="Courier New" w:hAnsi="Courier New" w:cs="Courier New"/>
          <w:sz w:val="20"/>
          <w:szCs w:val="20"/>
        </w:rPr>
        <w:t>.</w:t>
      </w:r>
      <w:r w:rsidR="00372503" w:rsidRPr="00DC25DA">
        <w:rPr>
          <w:rFonts w:ascii="Courier New" w:hAnsi="Courier New" w:cs="Courier New"/>
          <w:sz w:val="20"/>
          <w:szCs w:val="20"/>
        </w:rPr>
        <w:t>and/or</w:t>
      </w:r>
      <w:r w:rsidR="009B7B45" w:rsidRPr="00DC25DA">
        <w:rPr>
          <w:rFonts w:ascii="Courier New" w:hAnsi="Courier New" w:cs="Courier New"/>
          <w:sz w:val="20"/>
          <w:szCs w:val="20"/>
        </w:rPr>
        <w:t xml:space="preserve"> </w:t>
      </w:r>
      <w:r w:rsidR="00372503" w:rsidRPr="00DC25DA">
        <w:rPr>
          <w:rFonts w:ascii="Courier New" w:hAnsi="Courier New" w:cs="Courier New"/>
          <w:sz w:val="20"/>
          <w:szCs w:val="20"/>
        </w:rPr>
        <w:t xml:space="preserve">Native Hawaiian and Other </w:t>
      </w:r>
      <w:r w:rsidR="009B7B45" w:rsidRPr="00DC25DA">
        <w:rPr>
          <w:rFonts w:ascii="Courier New" w:hAnsi="Courier New" w:cs="Courier New"/>
          <w:sz w:val="20"/>
          <w:szCs w:val="20"/>
        </w:rPr>
        <w:t>Pacific Islander groups;</w:t>
      </w:r>
    </w:p>
    <w:p w14:paraId="4780EE6B" w14:textId="317D32CC" w:rsidR="00372503" w:rsidRPr="00DC25DA" w:rsidRDefault="007A6680" w:rsidP="007A6680">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9B7B45" w:rsidRPr="00DC25DA">
        <w:rPr>
          <w:rFonts w:ascii="Courier New" w:hAnsi="Courier New" w:cs="Courier New"/>
          <w:sz w:val="20"/>
          <w:szCs w:val="20"/>
        </w:rPr>
        <w:t>.</w:t>
      </w:r>
      <w:r w:rsidR="00372503" w:rsidRPr="00DC25DA">
        <w:rPr>
          <w:rFonts w:ascii="Courier New" w:hAnsi="Courier New" w:cs="Courier New"/>
          <w:sz w:val="20"/>
          <w:szCs w:val="20"/>
        </w:rPr>
        <w:t>and/or Some</w:t>
      </w:r>
      <w:r w:rsidR="00B03B0C" w:rsidRPr="00DC25DA">
        <w:rPr>
          <w:rFonts w:ascii="Courier New" w:hAnsi="Courier New" w:cs="Courier New"/>
          <w:sz w:val="20"/>
          <w:szCs w:val="20"/>
        </w:rPr>
        <w:t xml:space="preserve"> </w:t>
      </w:r>
      <w:r w:rsidR="00372503" w:rsidRPr="00DC25DA">
        <w:rPr>
          <w:rFonts w:ascii="Courier New" w:hAnsi="Courier New" w:cs="Courier New"/>
          <w:sz w:val="20"/>
          <w:szCs w:val="20"/>
        </w:rPr>
        <w:t>Other Race</w:t>
      </w:r>
    </w:p>
    <w:p w14:paraId="434182CE" w14:textId="77777777" w:rsidR="009B7B45" w:rsidRPr="00DC25DA" w:rsidRDefault="009B7B4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 xml:space="preserve">84 .White; American Indian </w:t>
      </w:r>
      <w:r w:rsidRPr="00DC25DA">
        <w:rPr>
          <w:rFonts w:ascii="Courier New" w:hAnsi="Courier New" w:cs="Courier New"/>
          <w:sz w:val="20"/>
          <w:szCs w:val="20"/>
        </w:rPr>
        <w:t>and Alaska Native; and/or Asian</w:t>
      </w:r>
    </w:p>
    <w:p w14:paraId="1DD02A4B" w14:textId="41ABC366" w:rsidR="009B7B45" w:rsidRPr="00DC25DA" w:rsidRDefault="009B7B45" w:rsidP="009B7B45">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groups;</w:t>
      </w:r>
      <w:r w:rsidR="00B03B0C" w:rsidRPr="00DC25DA">
        <w:rPr>
          <w:rFonts w:ascii="Courier New" w:hAnsi="Courier New" w:cs="Courier New"/>
          <w:sz w:val="20"/>
          <w:szCs w:val="20"/>
        </w:rPr>
        <w:t xml:space="preserve"> </w:t>
      </w:r>
      <w:r w:rsidR="00372503" w:rsidRPr="00DC25DA">
        <w:rPr>
          <w:rFonts w:ascii="Courier New" w:hAnsi="Courier New" w:cs="Courier New"/>
          <w:sz w:val="20"/>
          <w:szCs w:val="20"/>
        </w:rPr>
        <w:t>and/or Native Hawa</w:t>
      </w:r>
      <w:r w:rsidRPr="00DC25DA">
        <w:rPr>
          <w:rFonts w:ascii="Courier New" w:hAnsi="Courier New" w:cs="Courier New"/>
          <w:sz w:val="20"/>
          <w:szCs w:val="20"/>
        </w:rPr>
        <w:t>iian and Other Pacific Islander</w:t>
      </w:r>
    </w:p>
    <w:p w14:paraId="4780EE6D" w14:textId="7BC6A878" w:rsidR="00372503" w:rsidRPr="00DC25DA" w:rsidRDefault="007A6680" w:rsidP="007A6680">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9B7B45" w:rsidRPr="00DC25DA">
        <w:rPr>
          <w:rFonts w:ascii="Courier New" w:hAnsi="Courier New" w:cs="Courier New"/>
          <w:sz w:val="20"/>
          <w:szCs w:val="20"/>
        </w:rPr>
        <w:t>.</w:t>
      </w:r>
      <w:r w:rsidR="00372503" w:rsidRPr="00DC25DA">
        <w:rPr>
          <w:rFonts w:ascii="Courier New" w:hAnsi="Courier New" w:cs="Courier New"/>
          <w:sz w:val="20"/>
          <w:szCs w:val="20"/>
        </w:rPr>
        <w:t>groups</w:t>
      </w:r>
    </w:p>
    <w:p w14:paraId="4780EE6E" w14:textId="68E17C7A" w:rsidR="00372503" w:rsidRPr="00DC25DA" w:rsidRDefault="009B7B4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85 .White; Chinese; Filipino; and/or Asian groups; and/or Native</w:t>
      </w:r>
    </w:p>
    <w:p w14:paraId="6282591A" w14:textId="77777777" w:rsidR="009B7B45" w:rsidRPr="00DC25DA" w:rsidRDefault="009B7B45"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 xml:space="preserve">.Hawaiian and Other Pacific Islander groups; and/or </w:t>
      </w:r>
      <w:r w:rsidRPr="00DC25DA">
        <w:rPr>
          <w:rFonts w:ascii="Courier New" w:hAnsi="Courier New" w:cs="Courier New"/>
          <w:sz w:val="20"/>
          <w:szCs w:val="20"/>
        </w:rPr>
        <w:t>Some</w:t>
      </w:r>
    </w:p>
    <w:p w14:paraId="1224C544" w14:textId="274FF662" w:rsidR="009B7B45" w:rsidRPr="00DC25DA" w:rsidRDefault="009B7B45" w:rsidP="009B7B45">
      <w:pPr>
        <w:rPr>
          <w:rFonts w:ascii="Courier New" w:hAnsi="Courier New" w:cs="Courier New"/>
          <w:sz w:val="20"/>
          <w:szCs w:val="20"/>
        </w:rPr>
      </w:pPr>
      <w:r w:rsidRPr="00DC25DA">
        <w:rPr>
          <w:rFonts w:ascii="Courier New" w:hAnsi="Courier New" w:cs="Courier New"/>
          <w:sz w:val="20"/>
          <w:szCs w:val="20"/>
        </w:rPr>
        <w:tab/>
      </w:r>
      <w:r w:rsidR="00B03B0C" w:rsidRPr="00DC25DA">
        <w:rPr>
          <w:rFonts w:ascii="Courier New" w:hAnsi="Courier New" w:cs="Courier New"/>
          <w:sz w:val="20"/>
          <w:szCs w:val="20"/>
        </w:rPr>
        <w:tab/>
      </w:r>
      <w:r w:rsidRPr="00DC25DA">
        <w:rPr>
          <w:rFonts w:ascii="Courier New" w:hAnsi="Courier New" w:cs="Courier New"/>
          <w:sz w:val="20"/>
          <w:szCs w:val="20"/>
        </w:rPr>
        <w:t xml:space="preserve">    </w:t>
      </w:r>
      <w:r w:rsidR="00B03B0C" w:rsidRPr="00DC25DA">
        <w:rPr>
          <w:rFonts w:ascii="Courier New" w:hAnsi="Courier New" w:cs="Courier New"/>
          <w:sz w:val="20"/>
          <w:szCs w:val="20"/>
        </w:rPr>
        <w:t>.</w:t>
      </w:r>
      <w:r w:rsidR="00372503" w:rsidRPr="00DC25DA">
        <w:rPr>
          <w:rFonts w:ascii="Courier New" w:hAnsi="Courier New" w:cs="Courier New"/>
          <w:sz w:val="20"/>
          <w:szCs w:val="20"/>
        </w:rPr>
        <w:t>Other</w:t>
      </w:r>
      <w:r w:rsidRPr="00DC25DA">
        <w:rPr>
          <w:rFonts w:ascii="Courier New" w:hAnsi="Courier New" w:cs="Courier New"/>
          <w:sz w:val="20"/>
          <w:szCs w:val="20"/>
        </w:rPr>
        <w:t xml:space="preserve"> Race</w:t>
      </w:r>
    </w:p>
    <w:p w14:paraId="4780EE71" w14:textId="47195747"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86 .White; Chinese; and/or Asian groups; and/or Native Hawaiian</w:t>
      </w:r>
    </w:p>
    <w:p w14:paraId="4780EE72" w14:textId="3236108A"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.and Other Pacific Islander groups; and/or Some Other Race</w:t>
      </w:r>
    </w:p>
    <w:p w14:paraId="4780EE73" w14:textId="5F255E7D"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87 .White; Filipino; and/or Native Hawaiian and Other Pacific</w:t>
      </w:r>
    </w:p>
    <w:p w14:paraId="4780EE74" w14:textId="37A6D1E1"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.Islander groups; and/or Some Other Race</w:t>
      </w:r>
    </w:p>
    <w:p w14:paraId="4780EE75" w14:textId="15CE70DE"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88 .White; Japanese; and/or Asian groups; and/or Native Hawaiian</w:t>
      </w:r>
    </w:p>
    <w:p w14:paraId="4780EE76" w14:textId="2BCCBD1B"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.and Other Pacific Islander groups; and/or Some Other Race</w:t>
      </w:r>
    </w:p>
    <w:p w14:paraId="7E87FF62" w14:textId="77777777" w:rsidR="00B03B0C"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 xml:space="preserve">89 .White; Asian groups; and/or Native Hawaiian and Other </w:t>
      </w:r>
    </w:p>
    <w:p w14:paraId="4780EE78" w14:textId="3EA7116B"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Pacific</w:t>
      </w:r>
      <w:r w:rsidRPr="00DC25DA">
        <w:rPr>
          <w:rFonts w:ascii="Courier New" w:hAnsi="Courier New" w:cs="Courier New"/>
          <w:sz w:val="20"/>
          <w:szCs w:val="20"/>
        </w:rPr>
        <w:t xml:space="preserve"> </w:t>
      </w:r>
      <w:r w:rsidR="00372503" w:rsidRPr="00DC25DA">
        <w:rPr>
          <w:rFonts w:ascii="Courier New" w:hAnsi="Courier New" w:cs="Courier New"/>
          <w:sz w:val="20"/>
          <w:szCs w:val="20"/>
        </w:rPr>
        <w:t>Islander groups; and/or Some Other Race</w:t>
      </w:r>
    </w:p>
    <w:p w14:paraId="57DA299E" w14:textId="77777777" w:rsidR="00B03B0C"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B03B0C"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 xml:space="preserve">90 .Black or African American; American Indian and Alaska </w:t>
      </w:r>
    </w:p>
    <w:p w14:paraId="6CD29AD0" w14:textId="77777777" w:rsidR="00B03B0C"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Native;</w:t>
      </w:r>
      <w:r w:rsidRPr="00DC25DA">
        <w:rPr>
          <w:rFonts w:ascii="Courier New" w:hAnsi="Courier New" w:cs="Courier New"/>
          <w:sz w:val="20"/>
          <w:szCs w:val="20"/>
        </w:rPr>
        <w:t xml:space="preserve"> </w:t>
      </w:r>
      <w:r w:rsidR="00372503" w:rsidRPr="00DC25DA">
        <w:rPr>
          <w:rFonts w:ascii="Courier New" w:hAnsi="Courier New" w:cs="Courier New"/>
          <w:sz w:val="20"/>
          <w:szCs w:val="20"/>
        </w:rPr>
        <w:t>and/or Asian groups; and/or Native Hawaiian and</w:t>
      </w:r>
    </w:p>
    <w:p w14:paraId="04931D3B" w14:textId="4470B5F4" w:rsidR="00B03B0C"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Other</w:t>
      </w:r>
    </w:p>
    <w:p w14:paraId="4780EE7B" w14:textId="6D6A3288"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Pacific</w:t>
      </w:r>
      <w:r w:rsidRPr="00DC25DA">
        <w:rPr>
          <w:rFonts w:ascii="Courier New" w:hAnsi="Courier New" w:cs="Courier New"/>
          <w:sz w:val="20"/>
          <w:szCs w:val="20"/>
        </w:rPr>
        <w:t xml:space="preserve"> </w:t>
      </w:r>
      <w:r w:rsidR="00372503" w:rsidRPr="00DC25DA">
        <w:rPr>
          <w:rFonts w:ascii="Courier New" w:hAnsi="Courier New" w:cs="Courier New"/>
          <w:sz w:val="20"/>
          <w:szCs w:val="20"/>
        </w:rPr>
        <w:t>Islander groups; and/or Some Other Race</w:t>
      </w:r>
    </w:p>
    <w:p w14:paraId="4780EE7C" w14:textId="1E217B47"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lastRenderedPageBreak/>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91 .Black or African American; Asian groups; and/or Native</w:t>
      </w:r>
    </w:p>
    <w:p w14:paraId="2F4F0BCA" w14:textId="77777777" w:rsidR="00B03B0C"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 xml:space="preserve">.Hawaiian and Other Pacific Islander groups; and/or Some </w:t>
      </w:r>
    </w:p>
    <w:p w14:paraId="4780EE7E" w14:textId="414D7A54"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Other</w:t>
      </w:r>
      <w:r w:rsidRPr="00DC25DA">
        <w:rPr>
          <w:rFonts w:ascii="Courier New" w:hAnsi="Courier New" w:cs="Courier New"/>
          <w:sz w:val="20"/>
          <w:szCs w:val="20"/>
        </w:rPr>
        <w:t xml:space="preserve"> </w:t>
      </w:r>
      <w:r w:rsidR="00372503" w:rsidRPr="00DC25DA">
        <w:rPr>
          <w:rFonts w:ascii="Courier New" w:hAnsi="Courier New" w:cs="Courier New"/>
          <w:sz w:val="20"/>
          <w:szCs w:val="20"/>
        </w:rPr>
        <w:t>Race</w:t>
      </w:r>
    </w:p>
    <w:p w14:paraId="090BBD9D" w14:textId="77777777" w:rsidR="00B03B0C"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 xml:space="preserve">92 .American Indian and Alaska Native; Asian groups; and/or </w:t>
      </w:r>
    </w:p>
    <w:p w14:paraId="06B2EE3C" w14:textId="77777777" w:rsidR="00B03B0C"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Native</w:t>
      </w:r>
      <w:r w:rsidRPr="00DC25DA">
        <w:rPr>
          <w:rFonts w:ascii="Courier New" w:hAnsi="Courier New" w:cs="Courier New"/>
          <w:sz w:val="20"/>
          <w:szCs w:val="20"/>
        </w:rPr>
        <w:t xml:space="preserve"> </w:t>
      </w:r>
      <w:r w:rsidR="00372503" w:rsidRPr="00DC25DA">
        <w:rPr>
          <w:rFonts w:ascii="Courier New" w:hAnsi="Courier New" w:cs="Courier New"/>
          <w:sz w:val="20"/>
          <w:szCs w:val="20"/>
        </w:rPr>
        <w:t>Hawaiian and Other Pacific Islander groups; and/or</w:t>
      </w:r>
    </w:p>
    <w:p w14:paraId="4780EE81" w14:textId="24BAA583"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Some Other</w:t>
      </w:r>
      <w:r w:rsidRPr="00DC25DA">
        <w:rPr>
          <w:rFonts w:ascii="Courier New" w:hAnsi="Courier New" w:cs="Courier New"/>
          <w:sz w:val="20"/>
          <w:szCs w:val="20"/>
        </w:rPr>
        <w:t xml:space="preserve"> </w:t>
      </w:r>
      <w:r w:rsidR="00372503" w:rsidRPr="00DC25DA">
        <w:rPr>
          <w:rFonts w:ascii="Courier New" w:hAnsi="Courier New" w:cs="Courier New"/>
          <w:sz w:val="20"/>
          <w:szCs w:val="20"/>
        </w:rPr>
        <w:t>Race</w:t>
      </w:r>
    </w:p>
    <w:p w14:paraId="30DBE37C" w14:textId="77777777" w:rsidR="00B03B0C"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 xml:space="preserve">93 .Asian Indian; and/or White; and/or Asian groups; and/or </w:t>
      </w:r>
    </w:p>
    <w:p w14:paraId="56CB4E77" w14:textId="77777777" w:rsidR="00B03B0C"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Native</w:t>
      </w:r>
      <w:r w:rsidRPr="00DC25DA">
        <w:rPr>
          <w:rFonts w:ascii="Courier New" w:hAnsi="Courier New" w:cs="Courier New"/>
          <w:sz w:val="20"/>
          <w:szCs w:val="20"/>
        </w:rPr>
        <w:t xml:space="preserve"> </w:t>
      </w:r>
      <w:r w:rsidR="00372503" w:rsidRPr="00DC25DA">
        <w:rPr>
          <w:rFonts w:ascii="Courier New" w:hAnsi="Courier New" w:cs="Courier New"/>
          <w:sz w:val="20"/>
          <w:szCs w:val="20"/>
        </w:rPr>
        <w:t xml:space="preserve">Hawaiian and Other Pacific Islander groups; and/or </w:t>
      </w:r>
    </w:p>
    <w:p w14:paraId="4780EE84" w14:textId="331DA8B1"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Some Other</w:t>
      </w:r>
      <w:r w:rsidRPr="00DC25DA">
        <w:rPr>
          <w:rFonts w:ascii="Courier New" w:hAnsi="Courier New" w:cs="Courier New"/>
          <w:sz w:val="20"/>
          <w:szCs w:val="20"/>
        </w:rPr>
        <w:t xml:space="preserve"> </w:t>
      </w:r>
      <w:r w:rsidR="00372503" w:rsidRPr="00DC25DA">
        <w:rPr>
          <w:rFonts w:ascii="Courier New" w:hAnsi="Courier New" w:cs="Courier New"/>
          <w:sz w:val="20"/>
          <w:szCs w:val="20"/>
        </w:rPr>
        <w:t>Race</w:t>
      </w:r>
    </w:p>
    <w:p w14:paraId="37DB4E38" w14:textId="77777777" w:rsidR="00B03B0C"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 xml:space="preserve">94 .Chinese; Japanese; Native Hawaiian; and/or other Asian </w:t>
      </w:r>
    </w:p>
    <w:p w14:paraId="4780EE86" w14:textId="7A8079DF"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and/or</w:t>
      </w:r>
      <w:r w:rsidRPr="00DC25DA">
        <w:rPr>
          <w:rFonts w:ascii="Courier New" w:hAnsi="Courier New" w:cs="Courier New"/>
          <w:sz w:val="20"/>
          <w:szCs w:val="20"/>
        </w:rPr>
        <w:t xml:space="preserve"> </w:t>
      </w:r>
      <w:r w:rsidR="00372503" w:rsidRPr="00DC25DA">
        <w:rPr>
          <w:rFonts w:ascii="Courier New" w:hAnsi="Courier New" w:cs="Courier New"/>
          <w:sz w:val="20"/>
          <w:szCs w:val="20"/>
        </w:rPr>
        <w:t>Pacific Islander groups</w:t>
      </w:r>
    </w:p>
    <w:p w14:paraId="2DD04684" w14:textId="77777777" w:rsidR="00B03B0C"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 xml:space="preserve">95 .Chinese; and/or Asian groups; and/or Native Hawaiian and </w:t>
      </w:r>
    </w:p>
    <w:p w14:paraId="4780EE88" w14:textId="06ECCA5D"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Other</w:t>
      </w:r>
      <w:r w:rsidRPr="00DC25DA">
        <w:rPr>
          <w:rFonts w:ascii="Courier New" w:hAnsi="Courier New" w:cs="Courier New"/>
          <w:sz w:val="20"/>
          <w:szCs w:val="20"/>
        </w:rPr>
        <w:t xml:space="preserve"> </w:t>
      </w:r>
      <w:r w:rsidR="00372503" w:rsidRPr="00DC25DA">
        <w:rPr>
          <w:rFonts w:ascii="Courier New" w:hAnsi="Courier New" w:cs="Courier New"/>
          <w:sz w:val="20"/>
          <w:szCs w:val="20"/>
        </w:rPr>
        <w:t>Pacific Islander groups; and/or Some Other Race</w:t>
      </w:r>
    </w:p>
    <w:p w14:paraId="4780EE89" w14:textId="451C0077"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B03B0C"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96 .Filipino; and/or Asian groups; and/or Native Hawaiian and</w:t>
      </w:r>
    </w:p>
    <w:p w14:paraId="4780EE8A" w14:textId="5E4AB549"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.Other Pacific Islander groups; and/or Some Other Race</w:t>
      </w:r>
    </w:p>
    <w:p w14:paraId="4780EE8B" w14:textId="7319AC79"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97 .Japanese; and/or Asian groups; and/or Native Hawaiian and</w:t>
      </w:r>
    </w:p>
    <w:p w14:paraId="4780EE8C" w14:textId="3AFAA0EF"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.Other Pacific Islander groups; and/or Some Other Race</w:t>
      </w:r>
    </w:p>
    <w:p w14:paraId="4780EE8D" w14:textId="3BFCB7C8"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98 .Korean; and/or Vietnamese; and/or Other Asian; and/or Native</w:t>
      </w:r>
    </w:p>
    <w:p w14:paraId="301A8FF7" w14:textId="77777777" w:rsidR="00B03B0C"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.Hawaiian and Other Pacific Islander groups; and/or Some</w:t>
      </w:r>
    </w:p>
    <w:p w14:paraId="4780EE8F" w14:textId="30190AE4"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 xml:space="preserve"> Other</w:t>
      </w:r>
      <w:r w:rsidRPr="00DC25DA">
        <w:rPr>
          <w:rFonts w:ascii="Courier New" w:hAnsi="Courier New" w:cs="Courier New"/>
          <w:sz w:val="20"/>
          <w:szCs w:val="20"/>
        </w:rPr>
        <w:t xml:space="preserve"> </w:t>
      </w:r>
      <w:r w:rsidR="00372503" w:rsidRPr="00DC25DA">
        <w:rPr>
          <w:rFonts w:ascii="Courier New" w:hAnsi="Courier New" w:cs="Courier New"/>
          <w:sz w:val="20"/>
          <w:szCs w:val="20"/>
        </w:rPr>
        <w:t>Race</w:t>
      </w:r>
    </w:p>
    <w:p w14:paraId="4780EE90" w14:textId="4BC390DD" w:rsidR="00372503"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B03B0C" w:rsidRPr="00DC25DA">
        <w:rPr>
          <w:rFonts w:ascii="Courier New" w:hAnsi="Courier New" w:cs="Courier New"/>
          <w:sz w:val="20"/>
          <w:szCs w:val="20"/>
        </w:rPr>
        <w:tab/>
      </w:r>
      <w:r w:rsidR="0024281A" w:rsidRPr="00DC25DA">
        <w:rPr>
          <w:rFonts w:ascii="Courier New" w:hAnsi="Courier New" w:cs="Courier New"/>
          <w:sz w:val="20"/>
          <w:szCs w:val="20"/>
        </w:rPr>
        <w:t>0</w:t>
      </w:r>
      <w:r w:rsidR="00372503" w:rsidRPr="00DC25DA">
        <w:rPr>
          <w:rFonts w:ascii="Courier New" w:hAnsi="Courier New" w:cs="Courier New"/>
          <w:sz w:val="20"/>
          <w:szCs w:val="20"/>
        </w:rPr>
        <w:t>99 .Native Hawaiian; and/or Pacific Islander groups; and/or Some</w:t>
      </w:r>
    </w:p>
    <w:p w14:paraId="4780EE91" w14:textId="2899456E" w:rsidR="00372503" w:rsidRPr="00DC25DA" w:rsidRDefault="00B03B0C" w:rsidP="0053032F">
      <w:pPr>
        <w:rPr>
          <w:rFonts w:ascii="Courier New" w:hAnsi="Courier New" w:cs="Courier New"/>
          <w:sz w:val="20"/>
          <w:szCs w:val="20"/>
        </w:rPr>
      </w:pPr>
      <w:r w:rsidRPr="00DC25DA">
        <w:rPr>
          <w:rFonts w:ascii="Courier New" w:hAnsi="Courier New" w:cs="Courier New"/>
          <w:sz w:val="20"/>
          <w:szCs w:val="20"/>
        </w:rPr>
        <w:tab/>
      </w:r>
      <w:r w:rsidR="00180627" w:rsidRPr="00DC25DA">
        <w:rPr>
          <w:rFonts w:ascii="Courier New" w:hAnsi="Courier New" w:cs="Courier New"/>
          <w:sz w:val="20"/>
          <w:szCs w:val="20"/>
        </w:rPr>
        <w:tab/>
      </w:r>
      <w:r w:rsidR="006965B1" w:rsidRPr="00DC25DA">
        <w:rPr>
          <w:rFonts w:ascii="Courier New" w:hAnsi="Courier New" w:cs="Courier New"/>
          <w:sz w:val="20"/>
          <w:szCs w:val="20"/>
        </w:rPr>
        <w:t xml:space="preserve">    </w:t>
      </w:r>
      <w:r w:rsidR="00372503" w:rsidRPr="00DC25DA">
        <w:rPr>
          <w:rFonts w:ascii="Courier New" w:hAnsi="Courier New" w:cs="Courier New"/>
          <w:sz w:val="20"/>
          <w:szCs w:val="20"/>
        </w:rPr>
        <w:t>.Other Race</w:t>
      </w:r>
    </w:p>
    <w:p w14:paraId="4780EE92" w14:textId="3C612096" w:rsidR="00372503" w:rsidRPr="00DC25DA" w:rsidRDefault="007A6680" w:rsidP="007A6680">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372503" w:rsidRPr="00DC25DA">
        <w:rPr>
          <w:rFonts w:ascii="Courier New" w:hAnsi="Courier New" w:cs="Courier New"/>
          <w:sz w:val="20"/>
          <w:szCs w:val="20"/>
        </w:rPr>
        <w:t>100</w:t>
      </w:r>
      <w:r w:rsidR="000B0732" w:rsidRPr="00DC25DA">
        <w:rPr>
          <w:rFonts w:ascii="Courier New" w:hAnsi="Courier New" w:cs="Courier New"/>
          <w:sz w:val="20"/>
          <w:szCs w:val="20"/>
        </w:rPr>
        <w:t xml:space="preserve"> </w:t>
      </w:r>
      <w:r w:rsidR="00372503" w:rsidRPr="00DC25DA">
        <w:rPr>
          <w:rFonts w:ascii="Courier New" w:hAnsi="Courier New" w:cs="Courier New"/>
          <w:sz w:val="20"/>
          <w:szCs w:val="20"/>
        </w:rPr>
        <w:t>.White; and/or Black or African American; and/or American</w:t>
      </w:r>
    </w:p>
    <w:p w14:paraId="4780EE93" w14:textId="4ECA3496" w:rsidR="00372503" w:rsidRPr="00DC25DA" w:rsidRDefault="000B0732" w:rsidP="000B0732">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.Indian and Alaska Native; and/or Asian groups; and/or Native</w:t>
      </w:r>
    </w:p>
    <w:p w14:paraId="16DEC78B" w14:textId="27BC455F" w:rsidR="00B03B0C" w:rsidRPr="00DC25DA" w:rsidRDefault="000B0732" w:rsidP="000B0732">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372503" w:rsidRPr="00DC25DA">
        <w:rPr>
          <w:rFonts w:ascii="Courier New" w:hAnsi="Courier New" w:cs="Courier New"/>
          <w:sz w:val="20"/>
          <w:szCs w:val="20"/>
        </w:rPr>
        <w:t>.Hawaiian and Other Pacific Islander groups; and/or Some</w:t>
      </w:r>
    </w:p>
    <w:p w14:paraId="4780EE96" w14:textId="25BEFBF5" w:rsidR="00FE0AA4" w:rsidRPr="00DC25DA" w:rsidRDefault="000B0732" w:rsidP="000B0732">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t xml:space="preserve">    </w:t>
      </w:r>
      <w:r w:rsidR="00B03B0C" w:rsidRPr="00DC25DA">
        <w:rPr>
          <w:rFonts w:ascii="Courier New" w:hAnsi="Courier New" w:cs="Courier New"/>
          <w:sz w:val="20"/>
          <w:szCs w:val="20"/>
        </w:rPr>
        <w:t>.</w:t>
      </w:r>
      <w:r w:rsidR="00372503" w:rsidRPr="00DC25DA">
        <w:rPr>
          <w:rFonts w:ascii="Courier New" w:hAnsi="Courier New" w:cs="Courier New"/>
          <w:sz w:val="20"/>
          <w:szCs w:val="20"/>
        </w:rPr>
        <w:t>Other</w:t>
      </w:r>
      <w:r w:rsidRPr="00DC25DA">
        <w:rPr>
          <w:rFonts w:ascii="Courier New" w:hAnsi="Courier New" w:cs="Courier New"/>
          <w:sz w:val="20"/>
          <w:szCs w:val="20"/>
        </w:rPr>
        <w:t xml:space="preserve"> </w:t>
      </w:r>
      <w:r w:rsidR="00372503" w:rsidRPr="00DC25DA">
        <w:rPr>
          <w:rFonts w:ascii="Courier New" w:hAnsi="Courier New" w:cs="Courier New"/>
          <w:sz w:val="20"/>
          <w:szCs w:val="20"/>
        </w:rPr>
        <w:t>Race</w:t>
      </w:r>
    </w:p>
    <w:p w14:paraId="4780EE99" w14:textId="77777777" w:rsidR="003B2C4A" w:rsidRPr="00DC25DA" w:rsidRDefault="003B2C4A" w:rsidP="0053032F">
      <w:pPr>
        <w:widowControl/>
        <w:ind w:right="-90"/>
        <w:rPr>
          <w:rFonts w:ascii="Courier New" w:hAnsi="Courier New" w:cs="Courier New"/>
          <w:color w:val="000000"/>
          <w:sz w:val="20"/>
          <w:szCs w:val="20"/>
        </w:rPr>
      </w:pPr>
    </w:p>
    <w:p w14:paraId="4780EE9A" w14:textId="6393E467" w:rsidR="00131D3E" w:rsidRPr="00DC25DA" w:rsidRDefault="00131D3E" w:rsidP="0053032F">
      <w:pPr>
        <w:pStyle w:val="Heading3"/>
      </w:pPr>
      <w:r w:rsidRPr="00DC25DA">
        <w:t>RACAIAN</w:t>
      </w:r>
      <w:r w:rsidR="00180627" w:rsidRPr="00DC25DA">
        <w:tab/>
      </w:r>
      <w:r w:rsidRPr="00DC25DA">
        <w:t>1</w:t>
      </w:r>
      <w:r w:rsidR="00180627" w:rsidRPr="00DC25DA">
        <w:tab/>
      </w:r>
    </w:p>
    <w:p w14:paraId="4780EE9B" w14:textId="21E19BE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American Indian and Alaska Native recode (American Indian and </w:t>
      </w:r>
    </w:p>
    <w:p w14:paraId="4780EE9C" w14:textId="0217F22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Alaska Native alone or in combination with one or more other  </w:t>
      </w:r>
    </w:p>
    <w:p w14:paraId="4780EE9D" w14:textId="1049002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races)</w:t>
      </w:r>
    </w:p>
    <w:p w14:paraId="4780EE9E" w14:textId="50D6EF7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EE9F" w14:textId="5C0FE70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EEA0" w14:textId="77777777" w:rsidR="00131D3E" w:rsidRPr="00DC25DA" w:rsidRDefault="00131D3E" w:rsidP="0053032F">
      <w:pPr>
        <w:widowControl/>
        <w:ind w:right="-90"/>
        <w:rPr>
          <w:rFonts w:ascii="Courier New" w:hAnsi="Courier New" w:cs="Courier New"/>
          <w:color w:val="000000"/>
          <w:sz w:val="20"/>
          <w:szCs w:val="20"/>
        </w:rPr>
      </w:pPr>
    </w:p>
    <w:p w14:paraId="4780EEA1" w14:textId="7E63C222" w:rsidR="00131D3E" w:rsidRPr="00DC25DA" w:rsidRDefault="00131D3E" w:rsidP="0053032F">
      <w:pPr>
        <w:pStyle w:val="Heading3"/>
      </w:pPr>
      <w:r w:rsidRPr="00DC25DA">
        <w:t>RACASN</w:t>
      </w:r>
      <w:r w:rsidR="00180627" w:rsidRPr="00DC25DA">
        <w:tab/>
      </w:r>
      <w:r w:rsidRPr="00DC25DA">
        <w:t>1</w:t>
      </w:r>
      <w:r w:rsidR="00180627" w:rsidRPr="00DC25DA">
        <w:tab/>
      </w:r>
    </w:p>
    <w:p w14:paraId="4780EEA2" w14:textId="3EAFFBE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Asian recode (Asian alone or in combination with one or more</w:t>
      </w:r>
    </w:p>
    <w:p w14:paraId="4780EEA3" w14:textId="73E2EBB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other races)</w:t>
      </w:r>
    </w:p>
    <w:p w14:paraId="4780EEA4" w14:textId="6252C03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EEA5" w14:textId="39416AB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EEA6" w14:textId="77777777" w:rsidR="00131D3E" w:rsidRPr="00DC25DA" w:rsidRDefault="00131D3E" w:rsidP="0053032F">
      <w:pPr>
        <w:widowControl/>
        <w:ind w:right="-90"/>
        <w:rPr>
          <w:rFonts w:ascii="Courier New" w:hAnsi="Courier New" w:cs="Courier New"/>
          <w:color w:val="000000"/>
          <w:sz w:val="20"/>
          <w:szCs w:val="20"/>
        </w:rPr>
      </w:pPr>
    </w:p>
    <w:p w14:paraId="4780EEA7" w14:textId="6FC227FF" w:rsidR="00131D3E" w:rsidRPr="00DC25DA" w:rsidRDefault="00131D3E" w:rsidP="0053032F">
      <w:pPr>
        <w:pStyle w:val="Heading3"/>
      </w:pPr>
      <w:r w:rsidRPr="00DC25DA">
        <w:t>RACBLK</w:t>
      </w:r>
      <w:r w:rsidR="00180627" w:rsidRPr="00DC25DA">
        <w:tab/>
      </w:r>
      <w:r w:rsidRPr="00DC25DA">
        <w:t>1</w:t>
      </w:r>
    </w:p>
    <w:p w14:paraId="4780EEA8" w14:textId="41AED8D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Black or African American recode (Black alone or in</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EA9" w14:textId="670FDE5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combination with one or more other races)</w:t>
      </w:r>
    </w:p>
    <w:p w14:paraId="4780EEAA" w14:textId="40E1111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EEAB" w14:textId="06DB31C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0A50E0F2" w14:textId="77777777" w:rsidR="00FC2CEA" w:rsidRPr="00DC25DA" w:rsidRDefault="00FC2CEA" w:rsidP="0053032F">
      <w:pPr>
        <w:widowControl/>
        <w:ind w:right="-90"/>
        <w:rPr>
          <w:rFonts w:ascii="Courier New" w:hAnsi="Courier New" w:cs="Courier New"/>
          <w:color w:val="000000"/>
          <w:sz w:val="20"/>
          <w:szCs w:val="20"/>
        </w:rPr>
      </w:pPr>
    </w:p>
    <w:p w14:paraId="4780EEAD" w14:textId="50EC11A5" w:rsidR="001662CF" w:rsidRPr="00DC25DA" w:rsidRDefault="001662CF" w:rsidP="0053032F">
      <w:pPr>
        <w:pStyle w:val="Heading3"/>
      </w:pPr>
      <w:r w:rsidRPr="00DC25DA">
        <w:t>RACNH</w:t>
      </w:r>
      <w:r w:rsidR="00BF3AE7" w:rsidRPr="00DC25DA">
        <w:tab/>
      </w:r>
      <w:r w:rsidR="00180627" w:rsidRPr="00DC25DA">
        <w:tab/>
      </w:r>
      <w:r w:rsidRPr="00DC25DA">
        <w:t>1</w:t>
      </w:r>
    </w:p>
    <w:p w14:paraId="4780EEAE" w14:textId="712C7414" w:rsidR="001662C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662CF" w:rsidRPr="00DC25DA">
        <w:rPr>
          <w:rFonts w:ascii="Courier New" w:hAnsi="Courier New" w:cs="Courier New"/>
          <w:color w:val="000000"/>
          <w:sz w:val="20"/>
          <w:szCs w:val="20"/>
        </w:rPr>
        <w:t xml:space="preserve">Native Hawaiian recode (Native Hawaiian alone or in combination with </w:t>
      </w:r>
    </w:p>
    <w:p w14:paraId="4780EEAF" w14:textId="053A5379" w:rsidR="001662C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662CF" w:rsidRPr="00DC25DA">
        <w:rPr>
          <w:rFonts w:ascii="Courier New" w:hAnsi="Courier New" w:cs="Courier New"/>
          <w:color w:val="000000"/>
          <w:sz w:val="20"/>
          <w:szCs w:val="20"/>
        </w:rPr>
        <w:t>one or more other races)</w:t>
      </w:r>
    </w:p>
    <w:p w14:paraId="4780EEB0" w14:textId="212352F0" w:rsidR="001662CF" w:rsidRPr="00DC25DA" w:rsidRDefault="001662CF"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0 .No</w:t>
      </w:r>
    </w:p>
    <w:p w14:paraId="4780EEB1" w14:textId="12164DE6" w:rsidR="001662C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662CF" w:rsidRPr="00DC25DA">
        <w:rPr>
          <w:rFonts w:ascii="Courier New" w:hAnsi="Courier New" w:cs="Courier New"/>
          <w:color w:val="000000"/>
          <w:sz w:val="20"/>
          <w:szCs w:val="20"/>
        </w:rPr>
        <w:t>1 .Yes</w:t>
      </w:r>
    </w:p>
    <w:p w14:paraId="4780EEB2" w14:textId="77777777" w:rsidR="00131D3E" w:rsidRPr="00DC25DA" w:rsidRDefault="00131D3E" w:rsidP="0053032F">
      <w:pPr>
        <w:widowControl/>
        <w:ind w:right="-90"/>
        <w:rPr>
          <w:rFonts w:ascii="Courier New" w:hAnsi="Courier New" w:cs="Courier New"/>
          <w:color w:val="000000"/>
          <w:sz w:val="20"/>
          <w:szCs w:val="20"/>
        </w:rPr>
      </w:pPr>
    </w:p>
    <w:p w14:paraId="4780EEB3" w14:textId="73919150" w:rsidR="00131D3E" w:rsidRPr="00DC25DA" w:rsidRDefault="00131D3E" w:rsidP="0053032F">
      <w:pPr>
        <w:pStyle w:val="Heading3"/>
      </w:pPr>
      <w:commentRangeStart w:id="107"/>
      <w:r w:rsidRPr="00DC25DA">
        <w:t>RACNUM</w:t>
      </w:r>
      <w:commentRangeEnd w:id="107"/>
      <w:r w:rsidR="004B166E">
        <w:rPr>
          <w:rStyle w:val="CommentReference"/>
          <w:rFonts w:ascii="Times New Roman" w:hAnsi="Times New Roman"/>
        </w:rPr>
        <w:commentReference w:id="107"/>
      </w:r>
      <w:r w:rsidR="00180627" w:rsidRPr="00DC25DA">
        <w:tab/>
      </w:r>
      <w:r w:rsidRPr="00DC25DA">
        <w:t>1</w:t>
      </w:r>
      <w:r w:rsidR="00180627" w:rsidRPr="00DC25DA">
        <w:tab/>
      </w:r>
    </w:p>
    <w:p w14:paraId="256E57D9" w14:textId="77777777" w:rsidR="00F92E3C" w:rsidRDefault="00F92E3C" w:rsidP="0053032F">
      <w:pPr>
        <w:widowControl/>
        <w:ind w:right="-90"/>
        <w:rPr>
          <w:rFonts w:ascii="Courier New" w:hAnsi="Courier New" w:cs="Courier New"/>
          <w:color w:val="000000"/>
          <w:sz w:val="20"/>
          <w:szCs w:val="20"/>
        </w:rPr>
      </w:pPr>
    </w:p>
    <w:p w14:paraId="47390C5F" w14:textId="77777777" w:rsidR="00F92E3C" w:rsidRDefault="00F92E3C" w:rsidP="0053032F">
      <w:pPr>
        <w:widowControl/>
        <w:ind w:right="-90"/>
        <w:rPr>
          <w:rFonts w:ascii="Courier New" w:hAnsi="Courier New" w:cs="Courier New"/>
          <w:color w:val="000000"/>
          <w:sz w:val="20"/>
          <w:szCs w:val="20"/>
        </w:rPr>
      </w:pPr>
    </w:p>
    <w:p w14:paraId="322CF5E1" w14:textId="77777777" w:rsidR="00F92E3C" w:rsidRDefault="00F92E3C" w:rsidP="0053032F">
      <w:pPr>
        <w:widowControl/>
        <w:ind w:right="-90"/>
        <w:rPr>
          <w:rFonts w:ascii="Courier New" w:hAnsi="Courier New" w:cs="Courier New"/>
          <w:color w:val="000000"/>
          <w:sz w:val="20"/>
          <w:szCs w:val="20"/>
        </w:rPr>
      </w:pPr>
    </w:p>
    <w:p w14:paraId="76DE346C" w14:textId="77777777" w:rsidR="00F92E3C" w:rsidRDefault="00F92E3C" w:rsidP="0053032F">
      <w:pPr>
        <w:widowControl/>
        <w:ind w:right="-90"/>
        <w:rPr>
          <w:rFonts w:ascii="Courier New" w:hAnsi="Courier New" w:cs="Courier New"/>
          <w:color w:val="000000"/>
          <w:sz w:val="20"/>
          <w:szCs w:val="20"/>
        </w:rPr>
      </w:pPr>
    </w:p>
    <w:p w14:paraId="78E9EE53" w14:textId="77777777" w:rsidR="00F92E3C" w:rsidRDefault="00F92E3C" w:rsidP="0053032F">
      <w:pPr>
        <w:widowControl/>
        <w:ind w:right="-90"/>
        <w:rPr>
          <w:rFonts w:ascii="Courier New" w:hAnsi="Courier New" w:cs="Courier New"/>
          <w:color w:val="000000"/>
          <w:sz w:val="20"/>
          <w:szCs w:val="20"/>
        </w:rPr>
      </w:pPr>
    </w:p>
    <w:p w14:paraId="4504979E" w14:textId="77777777" w:rsidR="00F92E3C" w:rsidRDefault="00F92E3C" w:rsidP="0053032F">
      <w:pPr>
        <w:widowControl/>
        <w:ind w:right="-90"/>
        <w:rPr>
          <w:rFonts w:ascii="Courier New" w:hAnsi="Courier New" w:cs="Courier New"/>
          <w:color w:val="000000"/>
          <w:sz w:val="20"/>
          <w:szCs w:val="20"/>
        </w:rPr>
      </w:pPr>
    </w:p>
    <w:p w14:paraId="7E023077" w14:textId="77777777" w:rsidR="00F92E3C" w:rsidRDefault="00F92E3C" w:rsidP="0053032F">
      <w:pPr>
        <w:widowControl/>
        <w:ind w:right="-90"/>
        <w:rPr>
          <w:rFonts w:ascii="Courier New" w:hAnsi="Courier New" w:cs="Courier New"/>
          <w:color w:val="000000"/>
          <w:sz w:val="20"/>
          <w:szCs w:val="20"/>
        </w:rPr>
      </w:pPr>
    </w:p>
    <w:p w14:paraId="2062BA63" w14:textId="77777777" w:rsidR="00F92E3C" w:rsidRDefault="00F92E3C" w:rsidP="0053032F">
      <w:pPr>
        <w:widowControl/>
        <w:ind w:right="-90"/>
        <w:rPr>
          <w:rFonts w:ascii="Courier New" w:hAnsi="Courier New" w:cs="Courier New"/>
          <w:color w:val="000000"/>
          <w:sz w:val="20"/>
          <w:szCs w:val="20"/>
        </w:rPr>
      </w:pPr>
    </w:p>
    <w:p w14:paraId="3DFFFD7A" w14:textId="77777777" w:rsidR="00F92E3C" w:rsidRDefault="00F92E3C" w:rsidP="0053032F">
      <w:pPr>
        <w:widowControl/>
        <w:ind w:right="-90"/>
        <w:rPr>
          <w:rFonts w:ascii="Courier New" w:hAnsi="Courier New" w:cs="Courier New"/>
          <w:color w:val="000000"/>
          <w:sz w:val="20"/>
          <w:szCs w:val="20"/>
        </w:rPr>
      </w:pPr>
    </w:p>
    <w:p w14:paraId="11CE1D2E" w14:textId="77777777" w:rsidR="00F92E3C" w:rsidRDefault="00F92E3C" w:rsidP="0053032F">
      <w:pPr>
        <w:widowControl/>
        <w:ind w:right="-90"/>
        <w:rPr>
          <w:rFonts w:ascii="Courier New" w:hAnsi="Courier New" w:cs="Courier New"/>
          <w:color w:val="000000"/>
          <w:sz w:val="20"/>
          <w:szCs w:val="20"/>
        </w:rPr>
      </w:pPr>
    </w:p>
    <w:p w14:paraId="395EDC27" w14:textId="77777777" w:rsidR="00F92E3C" w:rsidRDefault="00F92E3C" w:rsidP="0053032F">
      <w:pPr>
        <w:widowControl/>
        <w:ind w:right="-90"/>
        <w:rPr>
          <w:rFonts w:ascii="Courier New" w:hAnsi="Courier New" w:cs="Courier New"/>
          <w:color w:val="000000"/>
          <w:sz w:val="20"/>
          <w:szCs w:val="20"/>
        </w:rPr>
      </w:pPr>
    </w:p>
    <w:p w14:paraId="07B46303" w14:textId="77777777" w:rsidR="00F92E3C" w:rsidRDefault="00F92E3C" w:rsidP="0053032F">
      <w:pPr>
        <w:widowControl/>
        <w:ind w:right="-90"/>
        <w:rPr>
          <w:rFonts w:ascii="Courier New" w:hAnsi="Courier New" w:cs="Courier New"/>
          <w:color w:val="000000"/>
          <w:sz w:val="20"/>
          <w:szCs w:val="20"/>
        </w:rPr>
      </w:pPr>
    </w:p>
    <w:p w14:paraId="25CDB436" w14:textId="77777777" w:rsidR="00F92E3C" w:rsidRDefault="00F92E3C" w:rsidP="0053032F">
      <w:pPr>
        <w:widowControl/>
        <w:ind w:right="-90"/>
        <w:rPr>
          <w:rFonts w:ascii="Courier New" w:hAnsi="Courier New" w:cs="Courier New"/>
          <w:color w:val="000000"/>
          <w:sz w:val="20"/>
          <w:szCs w:val="20"/>
        </w:rPr>
      </w:pPr>
    </w:p>
    <w:p w14:paraId="74284BC3" w14:textId="77777777" w:rsidR="00F92E3C" w:rsidRDefault="00F92E3C" w:rsidP="0053032F">
      <w:pPr>
        <w:widowControl/>
        <w:ind w:right="-90"/>
        <w:rPr>
          <w:rFonts w:ascii="Courier New" w:hAnsi="Courier New" w:cs="Courier New"/>
          <w:color w:val="000000"/>
          <w:sz w:val="20"/>
          <w:szCs w:val="20"/>
        </w:rPr>
      </w:pPr>
    </w:p>
    <w:p w14:paraId="01E38C04" w14:textId="77777777" w:rsidR="00F92E3C" w:rsidRDefault="00F92E3C" w:rsidP="0053032F">
      <w:pPr>
        <w:widowControl/>
        <w:ind w:right="-90"/>
        <w:rPr>
          <w:rFonts w:ascii="Courier New" w:hAnsi="Courier New" w:cs="Courier New"/>
          <w:color w:val="000000"/>
          <w:sz w:val="20"/>
          <w:szCs w:val="20"/>
        </w:rPr>
      </w:pPr>
    </w:p>
    <w:p w14:paraId="7F65BF0F" w14:textId="77777777" w:rsidR="00F92E3C" w:rsidRDefault="00F92E3C" w:rsidP="0053032F">
      <w:pPr>
        <w:widowControl/>
        <w:ind w:right="-90"/>
        <w:rPr>
          <w:rFonts w:ascii="Courier New" w:hAnsi="Courier New" w:cs="Courier New"/>
          <w:color w:val="000000"/>
          <w:sz w:val="20"/>
          <w:szCs w:val="20"/>
        </w:rPr>
      </w:pPr>
    </w:p>
    <w:p w14:paraId="16E4089C" w14:textId="77777777" w:rsidR="005A3F1D" w:rsidRDefault="005A3F1D" w:rsidP="0053032F">
      <w:pPr>
        <w:widowControl/>
        <w:ind w:right="-90"/>
        <w:rPr>
          <w:rFonts w:ascii="Courier New" w:hAnsi="Courier New" w:cs="Courier New"/>
          <w:color w:val="000000"/>
          <w:sz w:val="20"/>
          <w:szCs w:val="20"/>
        </w:rPr>
      </w:pPr>
    </w:p>
    <w:p w14:paraId="76712016" w14:textId="77777777" w:rsidR="005A3F1D" w:rsidRDefault="005A3F1D" w:rsidP="0053032F">
      <w:pPr>
        <w:widowControl/>
        <w:ind w:right="-90"/>
        <w:rPr>
          <w:rFonts w:ascii="Courier New" w:hAnsi="Courier New" w:cs="Courier New"/>
          <w:color w:val="000000"/>
          <w:sz w:val="20"/>
          <w:szCs w:val="20"/>
        </w:rPr>
      </w:pPr>
    </w:p>
    <w:p w14:paraId="3F4B710C" w14:textId="77777777" w:rsidR="005A3F1D" w:rsidRDefault="005A3F1D" w:rsidP="0053032F">
      <w:pPr>
        <w:widowControl/>
        <w:ind w:right="-90"/>
        <w:rPr>
          <w:rFonts w:ascii="Courier New" w:hAnsi="Courier New" w:cs="Courier New"/>
          <w:color w:val="000000"/>
          <w:sz w:val="20"/>
          <w:szCs w:val="20"/>
        </w:rPr>
      </w:pPr>
    </w:p>
    <w:p w14:paraId="0881D944" w14:textId="77777777" w:rsidR="005A3F1D" w:rsidRDefault="005A3F1D" w:rsidP="0053032F">
      <w:pPr>
        <w:widowControl/>
        <w:ind w:right="-90"/>
        <w:rPr>
          <w:rFonts w:ascii="Courier New" w:hAnsi="Courier New" w:cs="Courier New"/>
          <w:color w:val="000000"/>
          <w:sz w:val="20"/>
          <w:szCs w:val="20"/>
        </w:rPr>
      </w:pPr>
    </w:p>
    <w:p w14:paraId="37E100D5" w14:textId="77777777" w:rsidR="005A3F1D" w:rsidRDefault="005A3F1D" w:rsidP="0053032F">
      <w:pPr>
        <w:widowControl/>
        <w:ind w:right="-90"/>
        <w:rPr>
          <w:rFonts w:ascii="Courier New" w:hAnsi="Courier New" w:cs="Courier New"/>
          <w:color w:val="000000"/>
          <w:sz w:val="20"/>
          <w:szCs w:val="20"/>
        </w:rPr>
      </w:pPr>
    </w:p>
    <w:p w14:paraId="6DFAD94D" w14:textId="77777777" w:rsidR="005A3F1D" w:rsidRDefault="005A3F1D" w:rsidP="0053032F">
      <w:pPr>
        <w:widowControl/>
        <w:ind w:right="-90"/>
        <w:rPr>
          <w:rFonts w:ascii="Courier New" w:hAnsi="Courier New" w:cs="Courier New"/>
          <w:color w:val="000000"/>
          <w:sz w:val="20"/>
          <w:szCs w:val="20"/>
        </w:rPr>
      </w:pPr>
    </w:p>
    <w:p w14:paraId="62224CC0" w14:textId="77777777" w:rsidR="005A3F1D" w:rsidRDefault="005A3F1D" w:rsidP="0053032F">
      <w:pPr>
        <w:widowControl/>
        <w:ind w:right="-90"/>
        <w:rPr>
          <w:rFonts w:ascii="Courier New" w:hAnsi="Courier New" w:cs="Courier New"/>
          <w:color w:val="000000"/>
          <w:sz w:val="20"/>
          <w:szCs w:val="20"/>
        </w:rPr>
      </w:pPr>
    </w:p>
    <w:p w14:paraId="71AF6575" w14:textId="77777777" w:rsidR="005A3F1D" w:rsidRDefault="005A3F1D" w:rsidP="0053032F">
      <w:pPr>
        <w:widowControl/>
        <w:ind w:right="-90"/>
        <w:rPr>
          <w:rFonts w:ascii="Courier New" w:hAnsi="Courier New" w:cs="Courier New"/>
          <w:color w:val="000000"/>
          <w:sz w:val="20"/>
          <w:szCs w:val="20"/>
        </w:rPr>
      </w:pPr>
    </w:p>
    <w:p w14:paraId="64734C4A" w14:textId="77777777" w:rsidR="005A3F1D" w:rsidRDefault="005A3F1D" w:rsidP="0053032F">
      <w:pPr>
        <w:widowControl/>
        <w:ind w:right="-90"/>
        <w:rPr>
          <w:rFonts w:ascii="Courier New" w:hAnsi="Courier New" w:cs="Courier New"/>
          <w:color w:val="000000"/>
          <w:sz w:val="20"/>
          <w:szCs w:val="20"/>
        </w:rPr>
      </w:pPr>
    </w:p>
    <w:p w14:paraId="48A8F273" w14:textId="77777777" w:rsidR="005A3F1D" w:rsidRDefault="005A3F1D" w:rsidP="0053032F">
      <w:pPr>
        <w:widowControl/>
        <w:ind w:right="-90"/>
        <w:rPr>
          <w:rFonts w:ascii="Courier New" w:hAnsi="Courier New" w:cs="Courier New"/>
          <w:color w:val="000000"/>
          <w:sz w:val="20"/>
          <w:szCs w:val="20"/>
        </w:rPr>
      </w:pPr>
    </w:p>
    <w:p w14:paraId="379B9038" w14:textId="77777777" w:rsidR="005A3F1D" w:rsidRDefault="005A3F1D" w:rsidP="0053032F">
      <w:pPr>
        <w:widowControl/>
        <w:ind w:right="-90"/>
        <w:rPr>
          <w:rFonts w:ascii="Courier New" w:hAnsi="Courier New" w:cs="Courier New"/>
          <w:color w:val="000000"/>
          <w:sz w:val="20"/>
          <w:szCs w:val="20"/>
        </w:rPr>
      </w:pPr>
    </w:p>
    <w:p w14:paraId="42586B05" w14:textId="77777777" w:rsidR="005A3F1D" w:rsidRDefault="005A3F1D" w:rsidP="0053032F">
      <w:pPr>
        <w:widowControl/>
        <w:ind w:right="-90"/>
        <w:rPr>
          <w:rFonts w:ascii="Courier New" w:hAnsi="Courier New" w:cs="Courier New"/>
          <w:color w:val="000000"/>
          <w:sz w:val="20"/>
          <w:szCs w:val="20"/>
        </w:rPr>
      </w:pPr>
    </w:p>
    <w:p w14:paraId="744334C5" w14:textId="77777777" w:rsidR="005A3F1D" w:rsidRDefault="005A3F1D" w:rsidP="0053032F">
      <w:pPr>
        <w:widowControl/>
        <w:ind w:right="-90"/>
        <w:rPr>
          <w:rFonts w:ascii="Courier New" w:hAnsi="Courier New" w:cs="Courier New"/>
          <w:color w:val="000000"/>
          <w:sz w:val="20"/>
          <w:szCs w:val="20"/>
        </w:rPr>
      </w:pPr>
    </w:p>
    <w:p w14:paraId="4AB0A4CD" w14:textId="77777777" w:rsidR="005A3F1D" w:rsidRDefault="005A3F1D" w:rsidP="0053032F">
      <w:pPr>
        <w:widowControl/>
        <w:ind w:right="-90"/>
        <w:rPr>
          <w:rFonts w:ascii="Courier New" w:hAnsi="Courier New" w:cs="Courier New"/>
          <w:color w:val="000000"/>
          <w:sz w:val="20"/>
          <w:szCs w:val="20"/>
        </w:rPr>
      </w:pPr>
    </w:p>
    <w:p w14:paraId="180E7B1F" w14:textId="77777777" w:rsidR="005A3F1D" w:rsidRDefault="005A3F1D" w:rsidP="0053032F">
      <w:pPr>
        <w:widowControl/>
        <w:ind w:right="-90"/>
        <w:rPr>
          <w:rFonts w:ascii="Courier New" w:hAnsi="Courier New" w:cs="Courier New"/>
          <w:color w:val="000000"/>
          <w:sz w:val="20"/>
          <w:szCs w:val="20"/>
        </w:rPr>
      </w:pPr>
    </w:p>
    <w:p w14:paraId="2A461A5B" w14:textId="77777777" w:rsidR="005A3F1D" w:rsidRDefault="005A3F1D" w:rsidP="0053032F">
      <w:pPr>
        <w:widowControl/>
        <w:ind w:right="-90"/>
        <w:rPr>
          <w:rFonts w:ascii="Courier New" w:hAnsi="Courier New" w:cs="Courier New"/>
          <w:color w:val="000000"/>
          <w:sz w:val="20"/>
          <w:szCs w:val="20"/>
        </w:rPr>
      </w:pPr>
    </w:p>
    <w:p w14:paraId="0B9B7461" w14:textId="77777777" w:rsidR="005A3F1D" w:rsidRDefault="005A3F1D" w:rsidP="0053032F">
      <w:pPr>
        <w:widowControl/>
        <w:ind w:right="-90"/>
        <w:rPr>
          <w:rFonts w:ascii="Courier New" w:hAnsi="Courier New" w:cs="Courier New"/>
          <w:color w:val="000000"/>
          <w:sz w:val="20"/>
          <w:szCs w:val="20"/>
        </w:rPr>
      </w:pPr>
    </w:p>
    <w:p w14:paraId="76D4EDBF" w14:textId="77777777" w:rsidR="005A3F1D" w:rsidRDefault="005A3F1D" w:rsidP="0053032F">
      <w:pPr>
        <w:widowControl/>
        <w:ind w:right="-90"/>
        <w:rPr>
          <w:rFonts w:ascii="Courier New" w:hAnsi="Courier New" w:cs="Courier New"/>
          <w:color w:val="000000"/>
          <w:sz w:val="20"/>
          <w:szCs w:val="20"/>
        </w:rPr>
      </w:pPr>
    </w:p>
    <w:p w14:paraId="3E77C177" w14:textId="77777777" w:rsidR="005A3F1D" w:rsidRDefault="005A3F1D" w:rsidP="0053032F">
      <w:pPr>
        <w:widowControl/>
        <w:ind w:right="-90"/>
        <w:rPr>
          <w:rFonts w:ascii="Courier New" w:hAnsi="Courier New" w:cs="Courier New"/>
          <w:color w:val="000000"/>
          <w:sz w:val="20"/>
          <w:szCs w:val="20"/>
        </w:rPr>
      </w:pPr>
    </w:p>
    <w:p w14:paraId="51E68C0E" w14:textId="77777777" w:rsidR="005A3F1D" w:rsidRDefault="005A3F1D" w:rsidP="0053032F">
      <w:pPr>
        <w:widowControl/>
        <w:ind w:right="-90"/>
        <w:rPr>
          <w:rFonts w:ascii="Courier New" w:hAnsi="Courier New" w:cs="Courier New"/>
          <w:color w:val="000000"/>
          <w:sz w:val="20"/>
          <w:szCs w:val="20"/>
        </w:rPr>
      </w:pPr>
    </w:p>
    <w:p w14:paraId="4969A8F5" w14:textId="77777777" w:rsidR="005A3F1D" w:rsidRDefault="005A3F1D" w:rsidP="0053032F">
      <w:pPr>
        <w:widowControl/>
        <w:ind w:right="-90"/>
        <w:rPr>
          <w:rFonts w:ascii="Courier New" w:hAnsi="Courier New" w:cs="Courier New"/>
          <w:color w:val="000000"/>
          <w:sz w:val="20"/>
          <w:szCs w:val="20"/>
        </w:rPr>
      </w:pPr>
    </w:p>
    <w:p w14:paraId="60264EB9" w14:textId="77777777" w:rsidR="005A3F1D" w:rsidRDefault="005A3F1D" w:rsidP="0053032F">
      <w:pPr>
        <w:widowControl/>
        <w:ind w:right="-90"/>
        <w:rPr>
          <w:rFonts w:ascii="Courier New" w:hAnsi="Courier New" w:cs="Courier New"/>
          <w:color w:val="000000"/>
          <w:sz w:val="20"/>
          <w:szCs w:val="20"/>
        </w:rPr>
      </w:pPr>
    </w:p>
    <w:p w14:paraId="47FC51EA" w14:textId="77777777" w:rsidR="005A3F1D" w:rsidRDefault="005A3F1D" w:rsidP="0053032F">
      <w:pPr>
        <w:widowControl/>
        <w:ind w:right="-90"/>
        <w:rPr>
          <w:rFonts w:ascii="Courier New" w:hAnsi="Courier New" w:cs="Courier New"/>
          <w:color w:val="000000"/>
          <w:sz w:val="20"/>
          <w:szCs w:val="20"/>
        </w:rPr>
      </w:pPr>
    </w:p>
    <w:p w14:paraId="599D3788" w14:textId="77777777" w:rsidR="005A3F1D" w:rsidRDefault="005A3F1D" w:rsidP="0053032F">
      <w:pPr>
        <w:widowControl/>
        <w:ind w:right="-90"/>
        <w:rPr>
          <w:rFonts w:ascii="Courier New" w:hAnsi="Courier New" w:cs="Courier New"/>
          <w:color w:val="000000"/>
          <w:sz w:val="20"/>
          <w:szCs w:val="20"/>
        </w:rPr>
      </w:pPr>
    </w:p>
    <w:p w14:paraId="6F6D8922" w14:textId="77777777" w:rsidR="005A3F1D" w:rsidRDefault="005A3F1D" w:rsidP="0053032F">
      <w:pPr>
        <w:widowControl/>
        <w:ind w:right="-90"/>
        <w:rPr>
          <w:rFonts w:ascii="Courier New" w:hAnsi="Courier New" w:cs="Courier New"/>
          <w:color w:val="000000"/>
          <w:sz w:val="20"/>
          <w:szCs w:val="20"/>
        </w:rPr>
      </w:pPr>
    </w:p>
    <w:p w14:paraId="29080996" w14:textId="77777777" w:rsidR="005A3F1D" w:rsidRDefault="005A3F1D" w:rsidP="0053032F">
      <w:pPr>
        <w:widowControl/>
        <w:ind w:right="-90"/>
        <w:rPr>
          <w:rFonts w:ascii="Courier New" w:hAnsi="Courier New" w:cs="Courier New"/>
          <w:color w:val="000000"/>
          <w:sz w:val="20"/>
          <w:szCs w:val="20"/>
        </w:rPr>
      </w:pPr>
    </w:p>
    <w:p w14:paraId="5BF78AAB" w14:textId="77777777" w:rsidR="005A3F1D" w:rsidRDefault="005A3F1D" w:rsidP="0053032F">
      <w:pPr>
        <w:widowControl/>
        <w:ind w:right="-90"/>
        <w:rPr>
          <w:rFonts w:ascii="Courier New" w:hAnsi="Courier New" w:cs="Courier New"/>
          <w:color w:val="000000"/>
          <w:sz w:val="20"/>
          <w:szCs w:val="20"/>
        </w:rPr>
      </w:pPr>
    </w:p>
    <w:p w14:paraId="56D45D6E" w14:textId="77777777" w:rsidR="005A3F1D" w:rsidRDefault="005A3F1D" w:rsidP="0053032F">
      <w:pPr>
        <w:widowControl/>
        <w:ind w:right="-90"/>
        <w:rPr>
          <w:rFonts w:ascii="Courier New" w:hAnsi="Courier New" w:cs="Courier New"/>
          <w:color w:val="000000"/>
          <w:sz w:val="20"/>
          <w:szCs w:val="20"/>
        </w:rPr>
      </w:pPr>
    </w:p>
    <w:p w14:paraId="6C4BAC6E" w14:textId="77777777" w:rsidR="005A3F1D" w:rsidRDefault="005A3F1D" w:rsidP="0053032F">
      <w:pPr>
        <w:widowControl/>
        <w:ind w:right="-90"/>
        <w:rPr>
          <w:rFonts w:ascii="Courier New" w:hAnsi="Courier New" w:cs="Courier New"/>
          <w:color w:val="000000"/>
          <w:sz w:val="20"/>
          <w:szCs w:val="20"/>
        </w:rPr>
      </w:pPr>
    </w:p>
    <w:p w14:paraId="2F8F856D" w14:textId="77777777" w:rsidR="005A3F1D" w:rsidRDefault="005A3F1D" w:rsidP="0053032F">
      <w:pPr>
        <w:widowControl/>
        <w:ind w:right="-90"/>
        <w:rPr>
          <w:rFonts w:ascii="Courier New" w:hAnsi="Courier New" w:cs="Courier New"/>
          <w:color w:val="000000"/>
          <w:sz w:val="20"/>
          <w:szCs w:val="20"/>
        </w:rPr>
      </w:pPr>
    </w:p>
    <w:p w14:paraId="633899D9" w14:textId="77777777" w:rsidR="005A3F1D" w:rsidRDefault="005A3F1D" w:rsidP="0053032F">
      <w:pPr>
        <w:widowControl/>
        <w:ind w:right="-90"/>
        <w:rPr>
          <w:rFonts w:ascii="Courier New" w:hAnsi="Courier New" w:cs="Courier New"/>
          <w:color w:val="000000"/>
          <w:sz w:val="20"/>
          <w:szCs w:val="20"/>
        </w:rPr>
      </w:pPr>
    </w:p>
    <w:p w14:paraId="011174F5" w14:textId="77777777" w:rsidR="005A3F1D" w:rsidRDefault="005A3F1D" w:rsidP="0053032F">
      <w:pPr>
        <w:widowControl/>
        <w:ind w:right="-90"/>
        <w:rPr>
          <w:rFonts w:ascii="Courier New" w:hAnsi="Courier New" w:cs="Courier New"/>
          <w:color w:val="000000"/>
          <w:sz w:val="20"/>
          <w:szCs w:val="20"/>
        </w:rPr>
      </w:pPr>
    </w:p>
    <w:p w14:paraId="6CDF184C" w14:textId="77777777" w:rsidR="005A3F1D" w:rsidRDefault="005A3F1D" w:rsidP="0053032F">
      <w:pPr>
        <w:widowControl/>
        <w:ind w:right="-90"/>
        <w:rPr>
          <w:rFonts w:ascii="Courier New" w:hAnsi="Courier New" w:cs="Courier New"/>
          <w:color w:val="000000"/>
          <w:sz w:val="20"/>
          <w:szCs w:val="20"/>
        </w:rPr>
      </w:pPr>
    </w:p>
    <w:p w14:paraId="5CD90C28" w14:textId="77777777" w:rsidR="005A3F1D" w:rsidRDefault="005A3F1D" w:rsidP="0053032F">
      <w:pPr>
        <w:widowControl/>
        <w:ind w:right="-90"/>
        <w:rPr>
          <w:rFonts w:ascii="Courier New" w:hAnsi="Courier New" w:cs="Courier New"/>
          <w:color w:val="000000"/>
          <w:sz w:val="20"/>
          <w:szCs w:val="20"/>
        </w:rPr>
      </w:pPr>
    </w:p>
    <w:p w14:paraId="7D856CF8" w14:textId="77777777" w:rsidR="005A3F1D" w:rsidRDefault="005A3F1D" w:rsidP="0053032F">
      <w:pPr>
        <w:widowControl/>
        <w:ind w:right="-90"/>
        <w:rPr>
          <w:rFonts w:ascii="Courier New" w:hAnsi="Courier New" w:cs="Courier New"/>
          <w:color w:val="000000"/>
          <w:sz w:val="20"/>
          <w:szCs w:val="20"/>
        </w:rPr>
      </w:pPr>
    </w:p>
    <w:p w14:paraId="7C3A5DDE" w14:textId="77777777" w:rsidR="005A3F1D" w:rsidRDefault="005A3F1D" w:rsidP="0053032F">
      <w:pPr>
        <w:widowControl/>
        <w:ind w:right="-90"/>
        <w:rPr>
          <w:rFonts w:ascii="Courier New" w:hAnsi="Courier New" w:cs="Courier New"/>
          <w:color w:val="000000"/>
          <w:sz w:val="20"/>
          <w:szCs w:val="20"/>
        </w:rPr>
      </w:pPr>
    </w:p>
    <w:p w14:paraId="4FDF6A8D" w14:textId="77777777" w:rsidR="005A3F1D" w:rsidRDefault="005A3F1D" w:rsidP="0053032F">
      <w:pPr>
        <w:widowControl/>
        <w:ind w:right="-90"/>
        <w:rPr>
          <w:rFonts w:ascii="Courier New" w:hAnsi="Courier New" w:cs="Courier New"/>
          <w:color w:val="000000"/>
          <w:sz w:val="20"/>
          <w:szCs w:val="20"/>
        </w:rPr>
      </w:pPr>
    </w:p>
    <w:p w14:paraId="4780EEB4" w14:textId="3CD198C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00131D3E" w:rsidRPr="00DC25DA">
        <w:rPr>
          <w:rFonts w:ascii="Courier New" w:hAnsi="Courier New" w:cs="Courier New"/>
          <w:color w:val="000000"/>
          <w:sz w:val="20"/>
          <w:szCs w:val="20"/>
        </w:rPr>
        <w:t>Number of major race groups represented</w:t>
      </w:r>
    </w:p>
    <w:p w14:paraId="4780EEB5" w14:textId="1AE521F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1..6 .Race groups</w:t>
      </w:r>
    </w:p>
    <w:p w14:paraId="4780EEB7" w14:textId="3241DD2D" w:rsidR="001662CF" w:rsidRPr="005A3F1D" w:rsidRDefault="001662CF" w:rsidP="005A3F1D">
      <w:pPr>
        <w:widowControl/>
        <w:autoSpaceDE/>
        <w:autoSpaceDN/>
        <w:adjustRightInd/>
        <w:rPr>
          <w:rFonts w:ascii="Courier New" w:hAnsi="Courier New" w:cs="Courier New"/>
          <w:sz w:val="20"/>
          <w:szCs w:val="20"/>
        </w:rPr>
      </w:pPr>
      <w:commentRangeStart w:id="108"/>
      <w:r w:rsidRPr="00DC25DA">
        <w:t>RACPI</w:t>
      </w:r>
      <w:r w:rsidR="00180627" w:rsidRPr="00DC25DA">
        <w:tab/>
      </w:r>
      <w:r w:rsidR="00BF3AE7" w:rsidRPr="00DC25DA">
        <w:tab/>
      </w:r>
      <w:r w:rsidRPr="00DC25DA">
        <w:t>1</w:t>
      </w:r>
      <w:commentRangeEnd w:id="108"/>
      <w:r w:rsidR="00BB3C72">
        <w:rPr>
          <w:rStyle w:val="CommentReference"/>
        </w:rPr>
        <w:commentReference w:id="108"/>
      </w:r>
    </w:p>
    <w:p w14:paraId="2A635C08" w14:textId="494CF170" w:rsidR="00487FC3"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662CF" w:rsidRPr="00DC25DA">
        <w:rPr>
          <w:rFonts w:ascii="Courier New" w:hAnsi="Courier New" w:cs="Courier New"/>
          <w:color w:val="000000"/>
          <w:sz w:val="20"/>
          <w:szCs w:val="20"/>
        </w:rPr>
        <w:t>Other Pacific Islander recode (Other Pacific Islander alone or in</w:t>
      </w:r>
    </w:p>
    <w:p w14:paraId="4780EEB9" w14:textId="05A8DB52" w:rsidR="001662C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487FC3" w:rsidRPr="00DC25DA">
        <w:rPr>
          <w:rFonts w:ascii="Courier New" w:hAnsi="Courier New" w:cs="Courier New"/>
          <w:color w:val="000000"/>
          <w:sz w:val="20"/>
          <w:szCs w:val="20"/>
        </w:rPr>
        <w:t>c</w:t>
      </w:r>
      <w:r w:rsidR="001662CF" w:rsidRPr="00DC25DA">
        <w:rPr>
          <w:rFonts w:ascii="Courier New" w:hAnsi="Courier New" w:cs="Courier New"/>
          <w:color w:val="000000"/>
          <w:sz w:val="20"/>
          <w:szCs w:val="20"/>
        </w:rPr>
        <w:t>ombination</w:t>
      </w:r>
      <w:r w:rsidR="00487FC3" w:rsidRPr="00DC25DA">
        <w:rPr>
          <w:rFonts w:ascii="Courier New" w:hAnsi="Courier New" w:cs="Courier New"/>
          <w:color w:val="000000"/>
          <w:sz w:val="20"/>
          <w:szCs w:val="20"/>
        </w:rPr>
        <w:t xml:space="preserve"> </w:t>
      </w:r>
      <w:r w:rsidR="001662CF" w:rsidRPr="00DC25DA">
        <w:rPr>
          <w:rFonts w:ascii="Courier New" w:hAnsi="Courier New" w:cs="Courier New"/>
          <w:color w:val="000000"/>
          <w:sz w:val="20"/>
          <w:szCs w:val="20"/>
        </w:rPr>
        <w:t>with one or more other races)</w:t>
      </w:r>
    </w:p>
    <w:p w14:paraId="4780EEBA" w14:textId="2AEA4822" w:rsidR="001662CF" w:rsidRPr="00DC25DA" w:rsidRDefault="001662CF"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0 .No</w:t>
      </w:r>
    </w:p>
    <w:p w14:paraId="4780EEBB" w14:textId="2DACE31D" w:rsidR="001662C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662CF" w:rsidRPr="00DC25DA">
        <w:rPr>
          <w:rFonts w:ascii="Courier New" w:hAnsi="Courier New" w:cs="Courier New"/>
          <w:color w:val="000000"/>
          <w:sz w:val="20"/>
          <w:szCs w:val="20"/>
        </w:rPr>
        <w:t>1 .Yes</w:t>
      </w:r>
    </w:p>
    <w:p w14:paraId="4780EEBC" w14:textId="77777777" w:rsidR="00131D3E" w:rsidRPr="00DC25DA" w:rsidRDefault="00131D3E" w:rsidP="0053032F">
      <w:pPr>
        <w:widowControl/>
        <w:ind w:right="-90"/>
        <w:rPr>
          <w:rFonts w:ascii="Courier New" w:hAnsi="Courier New" w:cs="Courier New"/>
          <w:color w:val="000000"/>
          <w:sz w:val="20"/>
          <w:szCs w:val="20"/>
        </w:rPr>
      </w:pPr>
    </w:p>
    <w:p w14:paraId="4780EEBD" w14:textId="31B56889" w:rsidR="00131D3E" w:rsidRPr="00DC25DA" w:rsidRDefault="00131D3E" w:rsidP="0053032F">
      <w:pPr>
        <w:pStyle w:val="Heading3"/>
      </w:pPr>
      <w:r w:rsidRPr="00DC25DA">
        <w:t>RACSOR</w:t>
      </w:r>
      <w:r w:rsidR="00180627" w:rsidRPr="00DC25DA">
        <w:tab/>
      </w:r>
      <w:r w:rsidRPr="00DC25DA">
        <w:t>1</w:t>
      </w:r>
      <w:r w:rsidR="00180627" w:rsidRPr="00DC25DA">
        <w:tab/>
      </w:r>
    </w:p>
    <w:p w14:paraId="4780EEBE" w14:textId="56ED43A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Some other race recode (Some other race alone or in</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EBF" w14:textId="790F6B0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combination with one or more other races)</w:t>
      </w:r>
    </w:p>
    <w:p w14:paraId="4780EEC0" w14:textId="7D32128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0E3E76AD" w14:textId="55C3D5B1" w:rsidR="00BF3AE7" w:rsidRPr="00DC25DA" w:rsidRDefault="00180627" w:rsidP="000E6847">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54E9CCD4" w14:textId="77777777" w:rsidR="000E6847" w:rsidRPr="00DC25DA" w:rsidRDefault="000E6847" w:rsidP="000E6847">
      <w:pPr>
        <w:widowControl/>
        <w:ind w:right="-90"/>
        <w:rPr>
          <w:rFonts w:ascii="Courier New" w:hAnsi="Courier New" w:cs="Courier New"/>
          <w:sz w:val="20"/>
          <w:szCs w:val="20"/>
        </w:rPr>
      </w:pPr>
    </w:p>
    <w:p w14:paraId="4780EEC3" w14:textId="0B6DCC2C" w:rsidR="00131D3E" w:rsidRPr="00DC25DA" w:rsidRDefault="00131D3E" w:rsidP="0053032F">
      <w:pPr>
        <w:pStyle w:val="Heading3"/>
      </w:pPr>
      <w:r w:rsidRPr="00DC25DA">
        <w:t>RACWHT</w:t>
      </w:r>
      <w:r w:rsidR="00180627" w:rsidRPr="00DC25DA">
        <w:tab/>
      </w:r>
      <w:r w:rsidRPr="00DC25DA">
        <w:t>1</w:t>
      </w:r>
      <w:r w:rsidR="00180627" w:rsidRPr="00DC25DA">
        <w:tab/>
      </w:r>
    </w:p>
    <w:p w14:paraId="4780EEC4" w14:textId="514B45F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White recode (White alone or in combination with one or more</w:t>
      </w:r>
    </w:p>
    <w:p w14:paraId="4780EEC5" w14:textId="594E146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other races)</w:t>
      </w:r>
    </w:p>
    <w:p w14:paraId="4780EEC6" w14:textId="7687AD6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EEC7" w14:textId="6A976CB4" w:rsidR="00E52E11"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4B7230" w:rsidRPr="00DC25DA">
        <w:rPr>
          <w:rFonts w:ascii="Courier New" w:hAnsi="Courier New" w:cs="Courier New"/>
          <w:color w:val="000000"/>
          <w:sz w:val="20"/>
          <w:szCs w:val="20"/>
        </w:rPr>
        <w:t>1 .Yes</w:t>
      </w:r>
    </w:p>
    <w:p w14:paraId="4780EEC8" w14:textId="77777777" w:rsidR="003634B5" w:rsidRPr="00DC25DA" w:rsidRDefault="003634B5" w:rsidP="0053032F">
      <w:pPr>
        <w:widowControl/>
        <w:ind w:right="-90"/>
        <w:rPr>
          <w:rFonts w:ascii="Courier New" w:hAnsi="Courier New" w:cs="Courier New"/>
          <w:color w:val="000000"/>
          <w:sz w:val="20"/>
          <w:szCs w:val="20"/>
        </w:rPr>
      </w:pPr>
    </w:p>
    <w:p w14:paraId="4780EEC9" w14:textId="49FF0A11" w:rsidR="00131D3E" w:rsidRPr="00DC25DA" w:rsidRDefault="00131D3E" w:rsidP="0053032F">
      <w:pPr>
        <w:pStyle w:val="Heading3"/>
      </w:pPr>
      <w:r w:rsidRPr="00DC25DA">
        <w:t>RC</w:t>
      </w:r>
      <w:r w:rsidR="00180627" w:rsidRPr="00DC25DA">
        <w:tab/>
      </w:r>
      <w:r w:rsidR="00BF3AE7" w:rsidRPr="00DC25DA">
        <w:tab/>
      </w:r>
      <w:r w:rsidRPr="00DC25DA">
        <w:t>1</w:t>
      </w:r>
      <w:r w:rsidR="00180627" w:rsidRPr="00DC25DA">
        <w:tab/>
      </w:r>
    </w:p>
    <w:p w14:paraId="4780EECA" w14:textId="21A0C92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Related child</w:t>
      </w:r>
    </w:p>
    <w:p w14:paraId="4780EECB" w14:textId="22C21C3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 (includes GQ)</w:t>
      </w:r>
      <w:r w:rsidRPr="00DC25DA">
        <w:rPr>
          <w:rFonts w:ascii="Courier New" w:hAnsi="Courier New" w:cs="Courier New"/>
          <w:color w:val="000000"/>
          <w:sz w:val="20"/>
          <w:szCs w:val="20"/>
        </w:rPr>
        <w:tab/>
      </w:r>
    </w:p>
    <w:p w14:paraId="4780EECC" w14:textId="22F32A2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ECD" w14:textId="77777777" w:rsidR="00131D3E" w:rsidRPr="00DC25DA" w:rsidRDefault="00131D3E" w:rsidP="0053032F">
      <w:pPr>
        <w:widowControl/>
        <w:ind w:right="-90"/>
        <w:rPr>
          <w:rFonts w:ascii="Courier New" w:hAnsi="Courier New" w:cs="Courier New"/>
          <w:color w:val="000000"/>
          <w:sz w:val="20"/>
          <w:szCs w:val="20"/>
        </w:rPr>
      </w:pPr>
    </w:p>
    <w:p w14:paraId="4780EECE" w14:textId="2040C602" w:rsidR="00131D3E" w:rsidRPr="00DC25DA" w:rsidRDefault="00131D3E" w:rsidP="0053032F">
      <w:pPr>
        <w:pStyle w:val="Heading3"/>
      </w:pPr>
      <w:r w:rsidRPr="00DC25DA">
        <w:t>SCIENGP</w:t>
      </w:r>
      <w:r w:rsidR="00180627" w:rsidRPr="00DC25DA">
        <w:tab/>
      </w:r>
      <w:r w:rsidRPr="00DC25DA">
        <w:t>1</w:t>
      </w:r>
      <w:r w:rsidR="00180627" w:rsidRPr="00DC25DA">
        <w:tab/>
      </w:r>
    </w:p>
    <w:p w14:paraId="4780EECF" w14:textId="3BA914A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Field of Degree Science and Engineering Flag</w:t>
      </w:r>
      <w:r w:rsidR="0073239D" w:rsidRPr="00DC25DA">
        <w:rPr>
          <w:rFonts w:ascii="Courier New" w:hAnsi="Courier New" w:cs="Courier New"/>
          <w:color w:val="000000"/>
          <w:sz w:val="20"/>
          <w:szCs w:val="20"/>
        </w:rPr>
        <w:t xml:space="preserve"> – NSF Definition</w:t>
      </w:r>
    </w:p>
    <w:p w14:paraId="4780EED0" w14:textId="2B5EDF2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 .N/A (less than bachelor</w:t>
      </w:r>
      <w:r w:rsidR="00AF2AF1"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s degree)</w:t>
      </w:r>
    </w:p>
    <w:p w14:paraId="4780EED1" w14:textId="2F580F4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ED2" w14:textId="4E5EA17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.No</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ED3" w14:textId="77777777" w:rsidR="00131D3E" w:rsidRPr="00DC25DA" w:rsidRDefault="00131D3E" w:rsidP="0053032F">
      <w:pPr>
        <w:widowControl/>
        <w:ind w:right="-90"/>
        <w:rPr>
          <w:rFonts w:ascii="Courier New" w:hAnsi="Courier New" w:cs="Courier New"/>
          <w:color w:val="000000"/>
          <w:sz w:val="20"/>
          <w:szCs w:val="20"/>
        </w:rPr>
      </w:pPr>
    </w:p>
    <w:p w14:paraId="4780EED4" w14:textId="0815DE55" w:rsidR="00131D3E" w:rsidRPr="00DC25DA" w:rsidRDefault="00131D3E" w:rsidP="0053032F">
      <w:pPr>
        <w:pStyle w:val="Heading3"/>
      </w:pPr>
      <w:r w:rsidRPr="00DC25DA">
        <w:t>SCIENGRLP</w:t>
      </w:r>
      <w:r w:rsidR="00BF3AE7" w:rsidRPr="00DC25DA">
        <w:tab/>
      </w:r>
      <w:r w:rsidRPr="00DC25DA">
        <w:t>1</w:t>
      </w:r>
      <w:r w:rsidR="00180627" w:rsidRPr="00DC25DA">
        <w:tab/>
      </w:r>
    </w:p>
    <w:p w14:paraId="4780EED6" w14:textId="6AB27CA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Field of Degree Science and Engineering Related Flag</w:t>
      </w:r>
      <w:r w:rsidR="0073239D" w:rsidRPr="00DC25DA">
        <w:rPr>
          <w:rFonts w:ascii="Courier New" w:hAnsi="Courier New" w:cs="Courier New"/>
          <w:color w:val="000000"/>
          <w:sz w:val="20"/>
          <w:szCs w:val="20"/>
        </w:rPr>
        <w:t xml:space="preserve"> – NSF Definition</w:t>
      </w:r>
    </w:p>
    <w:p w14:paraId="4780EED7" w14:textId="30B903A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 .N/A (less than bachelor</w:t>
      </w:r>
      <w:r w:rsidR="00AF2AF1"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s degree)</w:t>
      </w:r>
    </w:p>
    <w:p w14:paraId="4780EED8" w14:textId="68A00FE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ED9" w14:textId="33DBDD5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.No</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EEDA" w14:textId="77777777" w:rsidR="00131D3E" w:rsidRPr="00DC25DA" w:rsidRDefault="00131D3E" w:rsidP="0053032F">
      <w:pPr>
        <w:widowControl/>
        <w:ind w:right="-90"/>
        <w:rPr>
          <w:rFonts w:ascii="Courier New" w:hAnsi="Courier New" w:cs="Courier New"/>
          <w:color w:val="000000"/>
          <w:sz w:val="20"/>
          <w:szCs w:val="20"/>
        </w:rPr>
      </w:pPr>
    </w:p>
    <w:p w14:paraId="4780EEDB" w14:textId="583207F0" w:rsidR="00131D3E" w:rsidRPr="00DC25DA" w:rsidRDefault="00131D3E" w:rsidP="0053032F">
      <w:pPr>
        <w:pStyle w:val="Heading3"/>
      </w:pPr>
      <w:r w:rsidRPr="00DC25DA">
        <w:t>SFN</w:t>
      </w:r>
      <w:r w:rsidR="00180627" w:rsidRPr="00DC25DA">
        <w:tab/>
      </w:r>
      <w:r w:rsidR="00BF3AE7" w:rsidRPr="00DC25DA">
        <w:tab/>
      </w:r>
      <w:r w:rsidRPr="00DC25DA">
        <w:t>1</w:t>
      </w:r>
      <w:r w:rsidR="00180627" w:rsidRPr="00DC25DA">
        <w:tab/>
      </w:r>
    </w:p>
    <w:p w14:paraId="4780EEDC" w14:textId="238EC7C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Subfamily number</w:t>
      </w:r>
    </w:p>
    <w:p w14:paraId="4780EEDD" w14:textId="4A7F2E1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 .N/A (GQ/not in a subfamily)</w:t>
      </w:r>
    </w:p>
    <w:p w14:paraId="4780EEDE" w14:textId="0AB827C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.In subfamily 1</w:t>
      </w:r>
    </w:p>
    <w:p w14:paraId="4780EEDF" w14:textId="4FC8457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.In subfamily 2</w:t>
      </w:r>
    </w:p>
    <w:p w14:paraId="4780EEE0" w14:textId="69D7851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 .In subfamily 3</w:t>
      </w:r>
    </w:p>
    <w:p w14:paraId="4780EEE1" w14:textId="69413B5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 .In subfamily 4</w:t>
      </w:r>
    </w:p>
    <w:p w14:paraId="5BD24EFF" w14:textId="77777777" w:rsidR="00FC2CEA" w:rsidRPr="00DC25DA" w:rsidRDefault="00FC2CEA" w:rsidP="0053032F">
      <w:pPr>
        <w:widowControl/>
        <w:ind w:right="-90"/>
        <w:rPr>
          <w:rFonts w:ascii="Courier New" w:hAnsi="Courier New" w:cs="Courier New"/>
          <w:color w:val="000000"/>
          <w:sz w:val="20"/>
          <w:szCs w:val="20"/>
        </w:rPr>
      </w:pPr>
    </w:p>
    <w:p w14:paraId="4780EEE3" w14:textId="12677342" w:rsidR="00131D3E" w:rsidRPr="00DC25DA" w:rsidRDefault="00131D3E" w:rsidP="0053032F">
      <w:pPr>
        <w:pStyle w:val="Heading3"/>
      </w:pPr>
      <w:r w:rsidRPr="00DC25DA">
        <w:t>SFR</w:t>
      </w:r>
      <w:r w:rsidR="00180627" w:rsidRPr="00DC25DA">
        <w:tab/>
      </w:r>
      <w:r w:rsidR="00BF3AE7" w:rsidRPr="00DC25DA">
        <w:tab/>
      </w:r>
      <w:r w:rsidRPr="00DC25DA">
        <w:t>1</w:t>
      </w:r>
      <w:r w:rsidR="00180627" w:rsidRPr="00DC25DA">
        <w:tab/>
      </w:r>
    </w:p>
    <w:p w14:paraId="4780EEE4" w14:textId="501D902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Subfamily relationship</w:t>
      </w:r>
    </w:p>
    <w:p w14:paraId="4780EEE5" w14:textId="1E877F5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 .N/A (GQ/not in a subfamily)</w:t>
      </w:r>
    </w:p>
    <w:p w14:paraId="4780EEE6" w14:textId="372AD39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.Husband/wife no children</w:t>
      </w:r>
    </w:p>
    <w:p w14:paraId="4780EEE7" w14:textId="2DDFCEB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.Husband/wife with children</w:t>
      </w:r>
    </w:p>
    <w:p w14:paraId="4780EEE8" w14:textId="4612BB7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3 .Parent in a </w:t>
      </w:r>
      <w:r w:rsidR="001A358F" w:rsidRPr="00DC25DA">
        <w:rPr>
          <w:rFonts w:ascii="Courier New" w:hAnsi="Courier New" w:cs="Courier New"/>
          <w:color w:val="000000"/>
          <w:sz w:val="20"/>
          <w:szCs w:val="20"/>
        </w:rPr>
        <w:t>one-</w:t>
      </w:r>
      <w:r w:rsidR="00131D3E" w:rsidRPr="00DC25DA">
        <w:rPr>
          <w:rFonts w:ascii="Courier New" w:hAnsi="Courier New" w:cs="Courier New"/>
          <w:color w:val="000000"/>
          <w:sz w:val="20"/>
          <w:szCs w:val="20"/>
        </w:rPr>
        <w:t>parent subfamily</w:t>
      </w:r>
    </w:p>
    <w:p w14:paraId="4780EEE9" w14:textId="74CDC1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 .Child in a married-couple subfamily</w:t>
      </w:r>
    </w:p>
    <w:p w14:paraId="4780EEEA" w14:textId="34EC3D3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 .Child in a mother-child subfamily</w:t>
      </w:r>
    </w:p>
    <w:p w14:paraId="4780EEEB" w14:textId="18F35DA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6 .Child in a father-child subfamily</w:t>
      </w:r>
    </w:p>
    <w:p w14:paraId="4780EEEC" w14:textId="77777777" w:rsidR="00131D3E" w:rsidRPr="00DC25DA" w:rsidRDefault="00131D3E" w:rsidP="0053032F">
      <w:pPr>
        <w:widowControl/>
        <w:ind w:right="-90"/>
        <w:rPr>
          <w:rFonts w:ascii="Courier New" w:hAnsi="Courier New" w:cs="Courier New"/>
          <w:color w:val="000000"/>
          <w:sz w:val="20"/>
          <w:szCs w:val="20"/>
        </w:rPr>
      </w:pPr>
    </w:p>
    <w:p w14:paraId="70BF9169" w14:textId="77777777" w:rsidR="00FC6820" w:rsidRPr="00DC25DA" w:rsidRDefault="00FC6820">
      <w:pPr>
        <w:widowControl/>
        <w:autoSpaceDE/>
        <w:autoSpaceDN/>
        <w:adjustRightInd/>
        <w:rPr>
          <w:rFonts w:ascii="Courier New" w:hAnsi="Courier New" w:cs="Courier New"/>
          <w:sz w:val="20"/>
          <w:szCs w:val="20"/>
        </w:rPr>
      </w:pPr>
      <w:r w:rsidRPr="00DC25DA">
        <w:br w:type="page"/>
      </w:r>
    </w:p>
    <w:p w14:paraId="4780EEED" w14:textId="79774C85" w:rsidR="00131D3E" w:rsidRPr="00DC25DA" w:rsidRDefault="00131D3E" w:rsidP="0053032F">
      <w:pPr>
        <w:pStyle w:val="Heading3"/>
      </w:pPr>
      <w:r w:rsidRPr="00DC25DA">
        <w:lastRenderedPageBreak/>
        <w:t>SOCP</w:t>
      </w:r>
      <w:r w:rsidR="00BF3AE7" w:rsidRPr="00DC25DA">
        <w:tab/>
      </w:r>
      <w:r w:rsidR="00180627" w:rsidRPr="00DC25DA">
        <w:tab/>
      </w:r>
      <w:r w:rsidRPr="00DC25DA">
        <w:t>6</w:t>
      </w:r>
      <w:r w:rsidR="00180627" w:rsidRPr="00DC25DA">
        <w:tab/>
      </w:r>
    </w:p>
    <w:p w14:paraId="4780EEEE" w14:textId="3D42A5D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SOC Occupation code</w:t>
      </w:r>
      <w:r w:rsidR="00143FC6" w:rsidRPr="00DC25DA">
        <w:rPr>
          <w:rFonts w:ascii="Courier New" w:hAnsi="Courier New" w:cs="Courier New"/>
          <w:color w:val="000000"/>
          <w:sz w:val="20"/>
          <w:szCs w:val="20"/>
        </w:rPr>
        <w:t xml:space="preserve"> for 2012 </w:t>
      </w:r>
      <w:r w:rsidR="009758C7" w:rsidRPr="00DC25DA">
        <w:rPr>
          <w:rFonts w:ascii="Courier New" w:hAnsi="Courier New" w:cs="Courier New"/>
          <w:color w:val="000000"/>
          <w:sz w:val="20"/>
          <w:szCs w:val="20"/>
        </w:rPr>
        <w:t xml:space="preserve">and later </w:t>
      </w:r>
      <w:r w:rsidR="00143FC6" w:rsidRPr="00DC25DA">
        <w:rPr>
          <w:rFonts w:ascii="Courier New" w:hAnsi="Courier New" w:cs="Courier New"/>
          <w:color w:val="000000"/>
          <w:sz w:val="20"/>
          <w:szCs w:val="20"/>
        </w:rPr>
        <w:t>based on 2010 SOC codes</w:t>
      </w:r>
      <w:r w:rsidR="00131D3E" w:rsidRPr="00DC25DA">
        <w:rPr>
          <w:rFonts w:ascii="Courier New" w:hAnsi="Courier New" w:cs="Courier New"/>
          <w:color w:val="000000"/>
          <w:sz w:val="20"/>
          <w:szCs w:val="20"/>
        </w:rPr>
        <w:t xml:space="preserve">   </w:t>
      </w:r>
    </w:p>
    <w:p w14:paraId="4780EEEF" w14:textId="775970B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bbbbbb .N/A (less than 16 years old/NILF who last worked</w:t>
      </w:r>
      <w:r w:rsidRPr="00DC25DA">
        <w:rPr>
          <w:rFonts w:ascii="Courier New" w:hAnsi="Courier New" w:cs="Courier New"/>
          <w:color w:val="000000"/>
          <w:sz w:val="20"/>
          <w:szCs w:val="20"/>
        </w:rPr>
        <w:tab/>
      </w:r>
    </w:p>
    <w:p w14:paraId="4780EEF0" w14:textId="17EF280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2C0CC3"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.more than 5 years ago or never worked)</w:t>
      </w:r>
    </w:p>
    <w:p w14:paraId="4780EEF1" w14:textId="127F323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1110XX .MGR-CHIEF EXECUTIVES AND LEGISLATORS</w:t>
      </w:r>
      <w:r w:rsidR="000C32A7" w:rsidRPr="00DC25DA">
        <w:rPr>
          <w:rFonts w:ascii="Courier New" w:hAnsi="Courier New" w:cs="Courier New"/>
          <w:color w:val="000000"/>
          <w:sz w:val="20"/>
          <w:szCs w:val="20"/>
        </w:rPr>
        <w:t xml:space="preserve"> *</w:t>
      </w:r>
    </w:p>
    <w:p w14:paraId="4780EEF2" w14:textId="38734B0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111021 .MGR-GENERAL AND OPERATIONS MANAGERS</w:t>
      </w:r>
    </w:p>
    <w:p w14:paraId="4780EEF3" w14:textId="70C48CF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112011 .MGR-ADVERTISING AND PROMOTIONS MANAGERS</w:t>
      </w:r>
    </w:p>
    <w:p w14:paraId="4780EEF4" w14:textId="55D9879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112020 .MGR-MARKETING AND SALES MANAGERS</w:t>
      </w:r>
    </w:p>
    <w:p w14:paraId="4780EEF5" w14:textId="520FFD4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112031 .MGR-PUBLIC RELATIONS AND FUNDRAISING MANAGERS</w:t>
      </w:r>
    </w:p>
    <w:p w14:paraId="4780EEF6" w14:textId="6617E82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113011 .MGR-ADMINISTRATIVE SERVICES MANAGERS</w:t>
      </w:r>
    </w:p>
    <w:p w14:paraId="4780EEF7" w14:textId="301743A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113021 .MGR-COMPUTER AND INFORMATION SYSTEMS MANAGERS</w:t>
      </w:r>
    </w:p>
    <w:p w14:paraId="4780EEF8" w14:textId="25029E9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113031 .MGR-FINANCIAL MANAGERS</w:t>
      </w:r>
    </w:p>
    <w:p w14:paraId="4780EEF9" w14:textId="44ED99C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113111 .MGR-COMPENSATION AND BENEFITS MANAGERS</w:t>
      </w:r>
    </w:p>
    <w:p w14:paraId="4780EEFA" w14:textId="592176B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113121 .MGR-HUMAN RESOURCES MANAGERS</w:t>
      </w:r>
    </w:p>
    <w:p w14:paraId="4780EEFB" w14:textId="29FE4C6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113131 .MGR-TRAINING AND DEVELOPMENT MANAGERS</w:t>
      </w:r>
    </w:p>
    <w:p w14:paraId="4780EEFC" w14:textId="3A81D3C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113051 .MGR-INDUSTRIAL PRODUCTION MANAGERS</w:t>
      </w:r>
    </w:p>
    <w:p w14:paraId="4780EEFD" w14:textId="0BAF41E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113061 .MGR-PURCHASING MANAGERS</w:t>
      </w:r>
    </w:p>
    <w:p w14:paraId="4780EEFE" w14:textId="6ED5275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113071 .MGR-TRANSPORTATION, STORAGE, AND DISTRIBUTION MANAGERS</w:t>
      </w:r>
    </w:p>
    <w:p w14:paraId="4780EEFF" w14:textId="60F7D64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119013 .MGR-FARMERS, RANCHERS, AND OTHER AGRICULTURAL MANAGERS</w:t>
      </w:r>
    </w:p>
    <w:p w14:paraId="4780EF00" w14:textId="52FC630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119021 .MGR-CONSTRUCTION MANAGERS</w:t>
      </w:r>
    </w:p>
    <w:p w14:paraId="4780EF01" w14:textId="5A2DC30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119030 .MGR-EDUCATION ADMINISTRATORS</w:t>
      </w:r>
    </w:p>
    <w:p w14:paraId="4780EF02" w14:textId="18C8A9D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119041 .MGR-ARCHITECTURAL AND ENGINEERING MANAGERS</w:t>
      </w:r>
    </w:p>
    <w:p w14:paraId="4780EF03" w14:textId="077A837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119051 .MGR-FOOD SERVICE MANAGERS</w:t>
      </w:r>
    </w:p>
    <w:p w14:paraId="4780EF04" w14:textId="39DC682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119071 .MGR-GAMING MANAGERS</w:t>
      </w:r>
    </w:p>
    <w:p w14:paraId="4780EF05" w14:textId="61FA6F2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119081 .MGR-LODGING MANAGERS</w:t>
      </w:r>
    </w:p>
    <w:p w14:paraId="4780EF06" w14:textId="5B4ABEB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119111 .MGR-MEDICAL AND HEALTH SERVICES MANAGERS</w:t>
      </w:r>
    </w:p>
    <w:p w14:paraId="4780EF07" w14:textId="11D44EC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119121 .MGR-NATURAL SCIENCES MANAGERS</w:t>
      </w:r>
    </w:p>
    <w:p w14:paraId="4780EF08" w14:textId="59ECC6C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119141 .MGR-PROPERTY, REAL ESTATE, AND COMMUNITY ASSOCIATION</w:t>
      </w:r>
    </w:p>
    <w:p w14:paraId="4780EF09" w14:textId="476D0B6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2C0CC3"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.MANAGERS</w:t>
      </w:r>
    </w:p>
    <w:p w14:paraId="4780EF0A" w14:textId="7A5FDFD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119151 .MGR-SOCIAL AND COMMUNITY SERVICE MANAGERS</w:t>
      </w:r>
    </w:p>
    <w:p w14:paraId="4780EF0B" w14:textId="7B1D58E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119161 .MGR-EMERGENCY MANAGEMENT DIRECTORS</w:t>
      </w:r>
    </w:p>
    <w:p w14:paraId="4780EF0C" w14:textId="63DFFE8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119XXX .MGR-MISCELLANEOUS MANAGERS, INCLUDING FUNERAL SERVICE</w:t>
      </w:r>
    </w:p>
    <w:p w14:paraId="4780EF0D" w14:textId="38AADB5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2C0CC3"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.MANAGERS AND POSTMASTERS AND MAIL SUPERINTENDENTS</w:t>
      </w:r>
      <w:r w:rsidR="000C32A7" w:rsidRPr="00DC25DA">
        <w:rPr>
          <w:rFonts w:ascii="Courier New" w:hAnsi="Courier New" w:cs="Courier New"/>
          <w:color w:val="000000"/>
          <w:sz w:val="20"/>
          <w:szCs w:val="20"/>
        </w:rPr>
        <w:t xml:space="preserve"> *</w:t>
      </w:r>
    </w:p>
    <w:p w14:paraId="4780EF0E" w14:textId="3361969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131011 .BUS-AGENTS AND BUSINESS MANAGERS OF ARTISTS, PERFORMERS,</w:t>
      </w:r>
    </w:p>
    <w:p w14:paraId="2ED5611D" w14:textId="651CB1E9" w:rsidR="002C0CC3"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2C0CC3"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.AND ATHLETES</w:t>
      </w:r>
    </w:p>
    <w:p w14:paraId="4780EF10" w14:textId="4AFB613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131021 .BUS-BUYERS AND PURCHASING AGENTS, FARM PRODUCTS</w:t>
      </w:r>
    </w:p>
    <w:p w14:paraId="4780EF11" w14:textId="0D0DC3B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131022 .BUS-WHOLESALE AND RETAIL BUYERS, EXCEPT FARM PRODUCTS</w:t>
      </w:r>
    </w:p>
    <w:p w14:paraId="4780EF12" w14:textId="446B703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131023 .BUS-PURCHASING AGENTS, EXCEPT WHOLESALE, RETAIL, AND FARM</w:t>
      </w:r>
    </w:p>
    <w:p w14:paraId="4780EF13" w14:textId="1105C32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2C0CC3"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.PRODUCTS</w:t>
      </w:r>
    </w:p>
    <w:p w14:paraId="4780EF14" w14:textId="6696DF7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131030 .BUS-CLAIMS ADJUSTERS, APPRAISERS, EXAMINERS, AND</w:t>
      </w:r>
    </w:p>
    <w:p w14:paraId="4780EF15" w14:textId="673E65F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.INVESTIGATORS</w:t>
      </w:r>
    </w:p>
    <w:p w14:paraId="4780EF16" w14:textId="38183F0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131041 .BUS-COMPLIANCE OFFICERS</w:t>
      </w:r>
    </w:p>
    <w:p w14:paraId="4780EF17" w14:textId="06CF34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131051 .BUS-COST ESTIMATORS</w:t>
      </w:r>
    </w:p>
    <w:p w14:paraId="4780EF18" w14:textId="2EE6A51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131070 .BUS-HUMAN RESOURCES WORKERS</w:t>
      </w:r>
    </w:p>
    <w:p w14:paraId="4780EF19" w14:textId="015E4F0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131081 .BUS-LOGISTICIANS</w:t>
      </w:r>
    </w:p>
    <w:p w14:paraId="4780EF1A" w14:textId="4DE60FE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131111 .BUS-MANAGEMENT ANALYSTS</w:t>
      </w:r>
    </w:p>
    <w:p w14:paraId="4780EF1B" w14:textId="19DC514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131121 .BUS-MEETING CONVENTION, AND EVENT PLANNERS</w:t>
      </w:r>
    </w:p>
    <w:p w14:paraId="4780EF1C" w14:textId="7C2E2BE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131131 .BUS-FUNDRAISERS</w:t>
      </w:r>
    </w:p>
    <w:p w14:paraId="4780EF1D" w14:textId="5311060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131141 .BUS-COMPENSATION, BENEFITS, AND JOB ANALYSIS SPECIALISTS</w:t>
      </w:r>
    </w:p>
    <w:p w14:paraId="4780EF1E" w14:textId="72AB015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131151 .BUS-TRAINING AND DEVELOPMENT SPECIALISTS</w:t>
      </w:r>
    </w:p>
    <w:p w14:paraId="4780EF1F" w14:textId="34909CA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131161 .BUS-MARKET RESEARCH ANALYSTS AND MARKETING SPECIALISTS</w:t>
      </w:r>
    </w:p>
    <w:p w14:paraId="4780EF20" w14:textId="6B11265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131199 .BUS-BUSINESS OPERATIONS SPECIALISTS, ALL OTHER</w:t>
      </w:r>
    </w:p>
    <w:p w14:paraId="4780EF21" w14:textId="42621AA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132011 .FIN-ACCOUNTANTS AND AUDITORS</w:t>
      </w:r>
    </w:p>
    <w:p w14:paraId="4780EF22" w14:textId="6DECB2D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132021 .FIN-APPRAISERS AND ASSESSORS OF REAL ESTATE</w:t>
      </w:r>
    </w:p>
    <w:p w14:paraId="4780EF23" w14:textId="09C208C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132031 .FIN-BUDGET ANALYSTS</w:t>
      </w:r>
    </w:p>
    <w:p w14:paraId="4780EF24" w14:textId="357C52E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132041 .FIN-CREDIT ANALYSTS</w:t>
      </w:r>
    </w:p>
    <w:p w14:paraId="4780EF25" w14:textId="1861BCC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132051 .FIN-FINANCIAL ANALYSTS</w:t>
      </w:r>
    </w:p>
    <w:p w14:paraId="4780EF26" w14:textId="7FAED0E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132052 .FIN-PERSONAL FINANCIAL ADVISORS</w:t>
      </w:r>
    </w:p>
    <w:p w14:paraId="4780EF27" w14:textId="2BB7C70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132053 .FIN-INSURANCE UNDERWRITERS</w:t>
      </w:r>
    </w:p>
    <w:p w14:paraId="4780EF28" w14:textId="0404D53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132061 .FIN-FINANCIAL EXAMINERS</w:t>
      </w:r>
    </w:p>
    <w:p w14:paraId="4780EF29" w14:textId="4555004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132070 .FIN-CREDIT COUNSELORS AND LOAN OFFICERS</w:t>
      </w:r>
    </w:p>
    <w:p w14:paraId="4780EF2A" w14:textId="468D452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132081 .FIN-TAX EXAMINERS AND COLLECTORS, AND REVENUE AGENTS</w:t>
      </w:r>
    </w:p>
    <w:p w14:paraId="4780EF2B" w14:textId="6DF8B87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132082 .FIN-TAX PREPARERS</w:t>
      </w:r>
    </w:p>
    <w:p w14:paraId="4780EF2C" w14:textId="4A513E9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132099 .FIN-FINANCIAL SPECIALISTS, ALL OTHER</w:t>
      </w:r>
    </w:p>
    <w:p w14:paraId="4780EF2D" w14:textId="4CC5B73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151111 .CMM-COMPUTER AND INFORMATION RESEARCH SCIENTISTS</w:t>
      </w:r>
    </w:p>
    <w:p w14:paraId="4780EF2E" w14:textId="7F8B75D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151121 .CMM-COMPUTER SYSTEMS ANALYSTS</w:t>
      </w:r>
    </w:p>
    <w:p w14:paraId="4780EF2F" w14:textId="2CD7530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151122 .CMM-INFORMATION SECURITY ANALYSTS</w:t>
      </w:r>
    </w:p>
    <w:p w14:paraId="4780EF30" w14:textId="24735DB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151131 .CMM-COMPUTER PROGRAMMERS</w:t>
      </w:r>
    </w:p>
    <w:p w14:paraId="4780EF31" w14:textId="59BF874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15113X .CMM-</w:t>
      </w:r>
      <w:r w:rsidR="004B7230" w:rsidRPr="00DC25DA">
        <w:rPr>
          <w:rFonts w:ascii="Courier New" w:hAnsi="Courier New" w:cs="Courier New"/>
          <w:color w:val="000000"/>
          <w:sz w:val="20"/>
          <w:szCs w:val="20"/>
        </w:rPr>
        <w:t>SOFTWARE DEVELOPERS,</w:t>
      </w:r>
      <w:r w:rsidR="00131D3E" w:rsidRPr="00DC25DA">
        <w:rPr>
          <w:rFonts w:ascii="Courier New" w:hAnsi="Courier New" w:cs="Courier New"/>
          <w:color w:val="000000"/>
          <w:sz w:val="20"/>
          <w:szCs w:val="20"/>
        </w:rPr>
        <w:t>APPLICATIONS AND SYSTEMS SOFTWARE</w:t>
      </w:r>
      <w:r w:rsidR="000C32A7" w:rsidRPr="00DC25DA">
        <w:rPr>
          <w:rFonts w:ascii="Courier New" w:hAnsi="Courier New" w:cs="Courier New"/>
          <w:color w:val="000000"/>
          <w:sz w:val="20"/>
          <w:szCs w:val="20"/>
        </w:rPr>
        <w:t>*</w:t>
      </w:r>
    </w:p>
    <w:p w14:paraId="4780EF32" w14:textId="632DDF8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151134 .CMM-WEB DEVELOPERS</w:t>
      </w:r>
    </w:p>
    <w:p w14:paraId="4780EF33" w14:textId="5AE3519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151141 .CMM-DATABASE ADMINISTRATORS</w:t>
      </w:r>
    </w:p>
    <w:p w14:paraId="4780EF34" w14:textId="62BA7E4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151142 .CMM-NETWORK AND COMPUTER SYSTEMS ADMINISTRATORS</w:t>
      </w:r>
    </w:p>
    <w:p w14:paraId="4780EF35" w14:textId="026F39F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151143 .CMM-COMPUTER NETWORK ARCHITECTS</w:t>
      </w:r>
    </w:p>
    <w:p w14:paraId="4780EF36" w14:textId="740E935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151150 .CMM-COMPUTER SUPPORT SPECIALISTS</w:t>
      </w:r>
    </w:p>
    <w:p w14:paraId="4780EF37" w14:textId="4A29AA5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151199 .CMM-COMPUTER OCCUPATIONS, ALL OTHER</w:t>
      </w:r>
    </w:p>
    <w:p w14:paraId="4780EF38" w14:textId="1A034B0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152011 .CMM-ACTUARIES</w:t>
      </w:r>
    </w:p>
    <w:p w14:paraId="4780EF39" w14:textId="624C16E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152031 .CMM-OPERATIONS RESEARCH ANALYSTS</w:t>
      </w:r>
    </w:p>
    <w:p w14:paraId="4780EF3A" w14:textId="7DA5DE6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1520XX .CMM-MISCELLANEOUS MATHEMATICAL SCIENCE OCCUPATIONS,</w:t>
      </w:r>
    </w:p>
    <w:p w14:paraId="4780EF3B" w14:textId="502FEDB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.INCLUDING MATHEMATICIANS AND STATISTICIANS</w:t>
      </w:r>
      <w:r w:rsidR="000C32A7" w:rsidRPr="00DC25DA">
        <w:rPr>
          <w:rFonts w:ascii="Courier New" w:hAnsi="Courier New" w:cs="Courier New"/>
          <w:color w:val="000000"/>
          <w:sz w:val="20"/>
          <w:szCs w:val="20"/>
        </w:rPr>
        <w:t xml:space="preserve"> *</w:t>
      </w:r>
    </w:p>
    <w:p w14:paraId="4780EF3C" w14:textId="2BA683E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171010 .ENG-ARCHITECTS, EXCEPT NAVAL</w:t>
      </w:r>
    </w:p>
    <w:p w14:paraId="4780EF3D" w14:textId="10C1231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171020 .ENG-SURVEYORS, CARTOGRAPHERS, AND PHOTOGRAMMETRISTS</w:t>
      </w:r>
    </w:p>
    <w:p w14:paraId="4780EF3E" w14:textId="0F822AF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172011 .ENG-AEROSPACE ENGINEERS</w:t>
      </w:r>
    </w:p>
    <w:p w14:paraId="4780EF3F" w14:textId="76D716B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1720XX .ENG-BIOMEDICAL AND AGRICULTURAL ENGINEERS</w:t>
      </w:r>
      <w:r w:rsidR="000C32A7" w:rsidRPr="00DC25DA">
        <w:rPr>
          <w:rFonts w:ascii="Courier New" w:hAnsi="Courier New" w:cs="Courier New"/>
          <w:color w:val="000000"/>
          <w:sz w:val="20"/>
          <w:szCs w:val="20"/>
        </w:rPr>
        <w:t xml:space="preserve"> *</w:t>
      </w:r>
    </w:p>
    <w:p w14:paraId="4780EF40" w14:textId="692DF17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172041 .ENG-CHEMICAL ENGINEERS</w:t>
      </w:r>
    </w:p>
    <w:p w14:paraId="4780EF41" w14:textId="3EFDCD3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172051 .ENG-CIVIL ENGINEERS</w:t>
      </w:r>
    </w:p>
    <w:p w14:paraId="4780EF42" w14:textId="70680D6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172061 .ENG-COMPUTER HARDWARE ENGINEERS</w:t>
      </w:r>
    </w:p>
    <w:p w14:paraId="4780EF43" w14:textId="0D31229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172070 .ENG-ELECTRICAL AND ELECTRONICS ENGINEERS</w:t>
      </w:r>
    </w:p>
    <w:p w14:paraId="4780EF44" w14:textId="1112434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172081 .ENG-ENVIRONMENTAL ENGINEERS</w:t>
      </w:r>
    </w:p>
    <w:p w14:paraId="4780EF45" w14:textId="6E9950F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172110 .ENG-INDUSTRIAL ENGINEERS, INCLUDING HEALTH AND SAFETY</w:t>
      </w:r>
    </w:p>
    <w:p w14:paraId="4780EF46" w14:textId="3C219CB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172121 .ENG-MARINE ENGINEERS AND NAVAL ARCHITECTS</w:t>
      </w:r>
    </w:p>
    <w:p w14:paraId="4780EF47" w14:textId="039370F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172131 .ENG-MATERIALS ENGINEERS</w:t>
      </w:r>
    </w:p>
    <w:p w14:paraId="4780EF48" w14:textId="3AC9436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172141 .ENG-MECHANICAL ENGINEERS</w:t>
      </w:r>
    </w:p>
    <w:p w14:paraId="4780EF49" w14:textId="6C85E45B" w:rsidR="00131D3E" w:rsidRPr="00DC25DA" w:rsidRDefault="00180627" w:rsidP="0053032F">
      <w:pPr>
        <w:widowControl/>
        <w:ind w:right="-90"/>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1721XX .ENG-PETROLEUM, MINING AND GEOLOGICAL ENGINEERS, INCLUDING</w:t>
      </w:r>
    </w:p>
    <w:p w14:paraId="4780EF4A" w14:textId="14D9276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.MINING SAFETY ENGINEERS</w:t>
      </w:r>
      <w:r w:rsidR="000C32A7" w:rsidRPr="00DC25DA">
        <w:rPr>
          <w:rFonts w:ascii="Courier New" w:hAnsi="Courier New" w:cs="Courier New"/>
          <w:color w:val="000000"/>
          <w:sz w:val="20"/>
          <w:szCs w:val="20"/>
        </w:rPr>
        <w:t xml:space="preserve"> *</w:t>
      </w:r>
    </w:p>
    <w:p w14:paraId="4780EF4B" w14:textId="087F260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1721YY .ENG-MISCELLANEOUS ENGINEERS, INCLUDING NUCLEAR ENGINEERS</w:t>
      </w:r>
      <w:r w:rsidR="000C32A7" w:rsidRPr="00DC25DA">
        <w:rPr>
          <w:rFonts w:ascii="Courier New" w:hAnsi="Courier New" w:cs="Courier New"/>
          <w:color w:val="000000"/>
          <w:sz w:val="20"/>
          <w:szCs w:val="20"/>
        </w:rPr>
        <w:t xml:space="preserve"> *</w:t>
      </w:r>
    </w:p>
    <w:p w14:paraId="4780EF4C" w14:textId="753D40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173010 .ENG-DRAFTERS</w:t>
      </w:r>
    </w:p>
    <w:p w14:paraId="4780EF4D" w14:textId="1E1D358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173020 .ENG-ENGINEERING TECHNICIANS, EXCEPT DRAFTERS</w:t>
      </w:r>
    </w:p>
    <w:p w14:paraId="4780EF4E" w14:textId="0F17EA9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173031 .ENG-SURVEYING AND MAPPING TECHNICIANS</w:t>
      </w:r>
    </w:p>
    <w:p w14:paraId="4780EF4F" w14:textId="773645A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191010 .SCI-AGRICULTURAL AND FOOD SCIENTISTS</w:t>
      </w:r>
    </w:p>
    <w:p w14:paraId="4780EF50" w14:textId="28D2DEA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191020 .SCI-BIOLOGICAL SCIENTISTS</w:t>
      </w:r>
    </w:p>
    <w:p w14:paraId="4780EF51" w14:textId="17342C5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191030 .SCI-CONSERVATION SCIENTISTS AND FORESTERS</w:t>
      </w:r>
    </w:p>
    <w:p w14:paraId="4780EF52" w14:textId="38ACFD1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1910XX .SCI-MEDICAL SCIENTISTS, AND LIFE SCIENTISTS, ALL OTHER</w:t>
      </w:r>
      <w:r w:rsidR="000C32A7" w:rsidRPr="00DC25DA">
        <w:rPr>
          <w:rFonts w:ascii="Courier New" w:hAnsi="Courier New" w:cs="Courier New"/>
          <w:color w:val="000000"/>
          <w:sz w:val="20"/>
          <w:szCs w:val="20"/>
        </w:rPr>
        <w:t xml:space="preserve"> *</w:t>
      </w:r>
    </w:p>
    <w:p w14:paraId="4780EF53" w14:textId="30C1710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192010 .SCI-ASTRONOMERS AND PHYSICISTS</w:t>
      </w:r>
    </w:p>
    <w:p w14:paraId="4780EF54" w14:textId="47F9291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192021 .SCI-ATMOSPHERIC AND SPACE SCIENTISTS</w:t>
      </w:r>
    </w:p>
    <w:p w14:paraId="4780EF55" w14:textId="5162E35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192030 .SCI-CHEMISTS AND MATERIALS SCIENTISTS</w:t>
      </w:r>
    </w:p>
    <w:p w14:paraId="4780EF56" w14:textId="390145F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192040 .SCI-ENVIRONMENTAL SCIENTISTS AND GEOSCIENTISTS</w:t>
      </w:r>
    </w:p>
    <w:p w14:paraId="4780EF57" w14:textId="0A21AC3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192099 .SCI-PHYSICAL SCIENTISTS, ALL OTHER</w:t>
      </w:r>
    </w:p>
    <w:p w14:paraId="4780EF58" w14:textId="3DC7761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193011 .SCI-ECONOMISTS</w:t>
      </w:r>
    </w:p>
    <w:p w14:paraId="4780EF59" w14:textId="455E8B2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193030 .SCI-PSYCHOLOGISTS</w:t>
      </w:r>
    </w:p>
    <w:p w14:paraId="4780EF5A" w14:textId="398C7EC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193051 .SCI-URBAN AND REGIONAL PLANNERS</w:t>
      </w:r>
    </w:p>
    <w:p w14:paraId="4780EF5B" w14:textId="26C5EAF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1930XX .SCI-MISCELLANEOUS SOCIAL SCIENTISTS, INCLUDING SURVEY</w:t>
      </w:r>
    </w:p>
    <w:p w14:paraId="4780EF5C" w14:textId="57D15A9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.RESEARCHERS AND SOCIOLOGISTS</w:t>
      </w:r>
      <w:r w:rsidR="000C32A7" w:rsidRPr="00DC25DA">
        <w:rPr>
          <w:rFonts w:ascii="Courier New" w:hAnsi="Courier New" w:cs="Courier New"/>
          <w:color w:val="000000"/>
          <w:sz w:val="20"/>
          <w:szCs w:val="20"/>
        </w:rPr>
        <w:t xml:space="preserve"> *</w:t>
      </w:r>
    </w:p>
    <w:p w14:paraId="4780EF5D" w14:textId="2E9437F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194011 .SCI-AGRICULTURAL AND FOOD SCIENCE TECHNICIANS</w:t>
      </w:r>
    </w:p>
    <w:p w14:paraId="4780EF5E" w14:textId="7C7561F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194021 .SCI-BIOLOGICAL TECHNICIANS</w:t>
      </w:r>
    </w:p>
    <w:p w14:paraId="4780EF5F" w14:textId="525EC13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194031 .SCI-CHEMICAL TECHNICIANS</w:t>
      </w:r>
    </w:p>
    <w:p w14:paraId="4780EF60" w14:textId="3ADEB4D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1940XX .SCI-GEOLOGICAL AND PETROLEUM TECHNICIANS, AND NUCLEAR</w:t>
      </w:r>
    </w:p>
    <w:p w14:paraId="4780EF61" w14:textId="1CC6FD9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.TECHNICIANS</w:t>
      </w:r>
      <w:r w:rsidR="000C32A7" w:rsidRPr="00DC25DA">
        <w:rPr>
          <w:rFonts w:ascii="Courier New" w:hAnsi="Courier New" w:cs="Courier New"/>
          <w:color w:val="000000"/>
          <w:sz w:val="20"/>
          <w:szCs w:val="20"/>
        </w:rPr>
        <w:t xml:space="preserve"> *</w:t>
      </w:r>
    </w:p>
    <w:p w14:paraId="4780EF62" w14:textId="186825F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1940YY .SCI-MISCELLANEOUS LIFE, PHYSICAL, AND SOCIAL SCIENCE</w:t>
      </w:r>
    </w:p>
    <w:p w14:paraId="4780EF63" w14:textId="1558D14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.TECHNICIANS, INCLUDING SOCIAL SCIENCE RESEARCH ASSISTANTS</w:t>
      </w:r>
      <w:r w:rsidR="000C32A7" w:rsidRPr="00DC25DA">
        <w:rPr>
          <w:rFonts w:ascii="Courier New" w:hAnsi="Courier New" w:cs="Courier New"/>
          <w:color w:val="000000"/>
          <w:sz w:val="20"/>
          <w:szCs w:val="20"/>
        </w:rPr>
        <w:t>*</w:t>
      </w:r>
    </w:p>
    <w:p w14:paraId="4780EF64" w14:textId="67BA02B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211010 .CMS-COUNSELORS</w:t>
      </w:r>
    </w:p>
    <w:p w14:paraId="4780EF65" w14:textId="3AAEC16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211020 .CMS-SOCIAL WORKERS</w:t>
      </w:r>
    </w:p>
    <w:p w14:paraId="4780EF66" w14:textId="30FEF83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211092 .CMS-PROBATION OFFICERS AND CORRECTIONAL TREATMENT</w:t>
      </w:r>
    </w:p>
    <w:p w14:paraId="4780EF67" w14:textId="4E212A6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.SPECIALISTS</w:t>
      </w:r>
    </w:p>
    <w:p w14:paraId="4780EF68" w14:textId="531ACC9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211093 .CMS-SOCIAL AND HUMAN SERVICE ASSISTANTS</w:t>
      </w:r>
    </w:p>
    <w:p w14:paraId="4FBD94BE" w14:textId="77777777" w:rsidR="00AF6D75"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21109X .CMS-MISCELLANEOUS COMMUNITY AND SOCIAL SERVICE </w:t>
      </w:r>
    </w:p>
    <w:p w14:paraId="32882965" w14:textId="2863BF94" w:rsidR="00AF6D75" w:rsidRPr="00DC25DA" w:rsidRDefault="000E6847" w:rsidP="000E6847">
      <w:pPr>
        <w:widowControl/>
        <w:ind w:left="1440" w:right="-9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AF6D75"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 xml:space="preserve">SPECIALISTS,INCLUDING HEALTH EDUCATORS AND COMMUNITY </w:t>
      </w:r>
    </w:p>
    <w:p w14:paraId="4780EF6A" w14:textId="15B94D16" w:rsidR="00131D3E" w:rsidRPr="00DC25DA" w:rsidRDefault="000E6847" w:rsidP="000E6847">
      <w:pPr>
        <w:widowControl/>
        <w:ind w:left="1440" w:right="-9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AF6D75"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HEALTH WORKERS</w:t>
      </w:r>
      <w:r w:rsidR="000C32A7" w:rsidRPr="00DC25DA">
        <w:rPr>
          <w:rFonts w:ascii="Courier New" w:hAnsi="Courier New" w:cs="Courier New"/>
          <w:color w:val="000000"/>
          <w:sz w:val="20"/>
          <w:szCs w:val="20"/>
        </w:rPr>
        <w:t xml:space="preserve"> *</w:t>
      </w:r>
    </w:p>
    <w:p w14:paraId="4780EF6B" w14:textId="4C21275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212011 .CMS-CLERGY</w:t>
      </w:r>
    </w:p>
    <w:p w14:paraId="4780EF6C" w14:textId="309A8C5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212021 .CMS-DIRECTORS, RELIGIOUS ACTIVITIES AND EDUCATION</w:t>
      </w:r>
    </w:p>
    <w:p w14:paraId="4780EF6D" w14:textId="2EAA26B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212099 .CMS-RELIGIOUS WORKERS, ALL OTHER</w:t>
      </w:r>
    </w:p>
    <w:p w14:paraId="4780EF6E" w14:textId="19C280D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2310XX .LGL-LAWYERS, AND JUDGES, MAGISTRATES, AND OTHER JUDICIAL</w:t>
      </w:r>
    </w:p>
    <w:p w14:paraId="4780EF6F" w14:textId="308DECA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w:t>
      </w:r>
      <w:r w:rsidR="000C32A7" w:rsidRPr="00DC25DA">
        <w:rPr>
          <w:rFonts w:ascii="Courier New" w:hAnsi="Courier New" w:cs="Courier New"/>
          <w:color w:val="000000"/>
          <w:sz w:val="20"/>
          <w:szCs w:val="20"/>
        </w:rPr>
        <w:t xml:space="preserve"> *</w:t>
      </w:r>
    </w:p>
    <w:p w14:paraId="4780EF70" w14:textId="1D94DA5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231012 .LGL-JUDICIAL LAW CLERKS</w:t>
      </w:r>
    </w:p>
    <w:p w14:paraId="4780EF71" w14:textId="78F851B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232011 .LGL-PARALEGALS AND LEGAL ASSISTANTS</w:t>
      </w:r>
    </w:p>
    <w:p w14:paraId="4780EF72" w14:textId="3A46366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232090 .LGL-MISCELLANEOUS LEGAL SUPPORT WORKERS</w:t>
      </w:r>
    </w:p>
    <w:p w14:paraId="4780EF73" w14:textId="214A1F9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251000 .EDU-POSTSECONDARY TEACHERS</w:t>
      </w:r>
    </w:p>
    <w:p w14:paraId="4780EF74" w14:textId="4EA8851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252010 .EDU-PRESCHOOL AND KINDERGARTEN TEACHERS</w:t>
      </w:r>
    </w:p>
    <w:p w14:paraId="4780EF75" w14:textId="28B9A50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252020 .EDU-ELEMENTARY AND MIDDLE SCHOOL TEACHERS</w:t>
      </w:r>
    </w:p>
    <w:p w14:paraId="4780EF76" w14:textId="7C7036F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252030 .EDU-SECONDARY SCHOOL TEACHERS</w:t>
      </w:r>
    </w:p>
    <w:p w14:paraId="4780EF77" w14:textId="2BC67A6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252050 .EDU-SPECIAL EDUCATION TEACHERS</w:t>
      </w:r>
    </w:p>
    <w:p w14:paraId="4780EF78" w14:textId="02744FF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253000 .EDU-OTHER TEACHERS AND INSTRUCTORS</w:t>
      </w:r>
    </w:p>
    <w:p w14:paraId="4780EF79" w14:textId="07DF552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254010 .EDU-ARCHIVISTS, CURATORS, AND MUSEUM TECHNICIANS</w:t>
      </w:r>
    </w:p>
    <w:p w14:paraId="4780EF7A" w14:textId="2435C87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254021 .EDU-LIBRARIANS</w:t>
      </w:r>
    </w:p>
    <w:p w14:paraId="4780EF7B" w14:textId="71E29AF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254031 .EDU-LIBRARY TECHNICIANS</w:t>
      </w:r>
    </w:p>
    <w:p w14:paraId="4780EF7C" w14:textId="6AE7F4D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259041 .EDU-TEACHER ASSISTANTS</w:t>
      </w:r>
    </w:p>
    <w:p w14:paraId="4780EF7D" w14:textId="5E5D128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2590XX .EDU-OTHER EDUCATION, TRAINING, AND LIBRARY WORKERS</w:t>
      </w:r>
      <w:r w:rsidR="000C32A7" w:rsidRPr="00DC25DA">
        <w:rPr>
          <w:rFonts w:ascii="Courier New" w:hAnsi="Courier New" w:cs="Courier New"/>
          <w:color w:val="000000"/>
          <w:sz w:val="20"/>
          <w:szCs w:val="20"/>
        </w:rPr>
        <w:t xml:space="preserve"> *</w:t>
      </w:r>
    </w:p>
    <w:p w14:paraId="4780EF7E" w14:textId="2821192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271010 .ENT-ARTISTS AND RELATED WORKERS</w:t>
      </w:r>
    </w:p>
    <w:p w14:paraId="4780EF7F" w14:textId="5AA24B9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271020 .ENT-DESIGNERS</w:t>
      </w:r>
    </w:p>
    <w:p w14:paraId="4780EF80" w14:textId="056383E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272011 .ENT-ACTORS</w:t>
      </w:r>
    </w:p>
    <w:p w14:paraId="4780EF81" w14:textId="20F7F5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272012 .ENT-PRODUCERS AND DIRECTORS</w:t>
      </w:r>
    </w:p>
    <w:p w14:paraId="4780EF82" w14:textId="4FE45CC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272020 .ENT-ATHLETES, COACHES, UMPIRES, AND RELATED WORKERS</w:t>
      </w:r>
    </w:p>
    <w:p w14:paraId="4780EF83" w14:textId="1C3CDB3B" w:rsidR="00131D3E" w:rsidRPr="00DC25DA" w:rsidRDefault="00180627" w:rsidP="0053032F">
      <w:pPr>
        <w:widowControl/>
        <w:ind w:right="-90"/>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272030 .ENT-DANCERS AND CHOREOGRAPHERS</w:t>
      </w:r>
    </w:p>
    <w:p w14:paraId="4780EF84" w14:textId="2337EE5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272040 .ENT-MUSICIANS, SINGERS, AND RELATED WORKERS</w:t>
      </w:r>
    </w:p>
    <w:p w14:paraId="4780EF85" w14:textId="51D0F9D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272099 .ENT-ENTERTAINERS AND PERFORMERS, SPORTS AND RELATED</w:t>
      </w:r>
    </w:p>
    <w:p w14:paraId="4780EF86" w14:textId="729625D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 ALL OTHER</w:t>
      </w:r>
    </w:p>
    <w:p w14:paraId="4780EF87" w14:textId="7A88BDB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273010 .ENT-ANNOUNCERS</w:t>
      </w:r>
    </w:p>
    <w:p w14:paraId="4780EF88" w14:textId="5376B26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273020 .ENT-NEWS ANALYSTS, REPORTERS AND CORRESPONDENTS</w:t>
      </w:r>
    </w:p>
    <w:p w14:paraId="4780EF89" w14:textId="7D983B3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273031 .ENT-PUBLIC RELATIONS SPECIALISTS</w:t>
      </w:r>
    </w:p>
    <w:p w14:paraId="4780EF8A" w14:textId="7A1AD42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273041 .ENT-EDITORS</w:t>
      </w:r>
    </w:p>
    <w:p w14:paraId="4780EF8B" w14:textId="3B18F5B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273042 .ENT-TECHNICAL WRITERS</w:t>
      </w:r>
    </w:p>
    <w:p w14:paraId="4780EF8C" w14:textId="3E37248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273043 .ENT-WRITERS AND AUTHORS</w:t>
      </w:r>
    </w:p>
    <w:p w14:paraId="4780EF8D" w14:textId="3F14B5F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273090 .ENT-MISCELLANEOUS MEDIA AND COMMUNICATION WORKERS</w:t>
      </w:r>
    </w:p>
    <w:p w14:paraId="4780EF8E" w14:textId="6BF7D21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2740XX .ENT-BROADCAST AND SOUND ENGINEERING TECHNICIANS AND RADIO</w:t>
      </w:r>
    </w:p>
    <w:p w14:paraId="4780EF8F" w14:textId="4769D88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.OPERATORS, AND MEDIA AND COMMUNICATION EQUIPMENT WORKERS,</w:t>
      </w:r>
    </w:p>
    <w:p w14:paraId="4780EF90" w14:textId="39DAF88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.ALL OTHER</w:t>
      </w:r>
      <w:r w:rsidR="000C32A7" w:rsidRPr="00DC25DA">
        <w:rPr>
          <w:rFonts w:ascii="Courier New" w:hAnsi="Courier New" w:cs="Courier New"/>
          <w:color w:val="000000"/>
          <w:sz w:val="20"/>
          <w:szCs w:val="20"/>
        </w:rPr>
        <w:t xml:space="preserve"> *</w:t>
      </w:r>
    </w:p>
    <w:p w14:paraId="4780EF91" w14:textId="7F50C26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274021 .ENT-PHOTOGRAPHERS</w:t>
      </w:r>
    </w:p>
    <w:p w14:paraId="4780EF92" w14:textId="711F1C8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274030 .ENT-TELEVISION, VIDEO, AND MOTION PICTURE CAMERA OPERATORS</w:t>
      </w:r>
    </w:p>
    <w:p w14:paraId="4780EF93" w14:textId="069A9D4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.AND EDITORS</w:t>
      </w:r>
    </w:p>
    <w:p w14:paraId="4780EF94" w14:textId="7E2F1F0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291011 .MED-CHIROPRACTORS</w:t>
      </w:r>
    </w:p>
    <w:p w14:paraId="4780EF95" w14:textId="0860455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291020 .MED-DENTISTS</w:t>
      </w:r>
    </w:p>
    <w:p w14:paraId="4780EF96" w14:textId="665DD48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291031 .MED-DIETITIANS AND NUTRITIONISTS</w:t>
      </w:r>
    </w:p>
    <w:p w14:paraId="4780EF97" w14:textId="475F1EA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291041 .MED-OPTOMETRISTS</w:t>
      </w:r>
    </w:p>
    <w:p w14:paraId="4780EF98" w14:textId="406987B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291051 .MED-PHARMACISTS</w:t>
      </w:r>
    </w:p>
    <w:p w14:paraId="4780EF99" w14:textId="7C3BBC6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291060 .MED-PHYSICIANS AND SURGEONS</w:t>
      </w:r>
    </w:p>
    <w:p w14:paraId="4780EF9A" w14:textId="3F81B26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291071 .MED-PHYSICIAN ASSISTANTS</w:t>
      </w:r>
    </w:p>
    <w:p w14:paraId="4780EF9B" w14:textId="73FB7B8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291081 .MED-PODIATRISTS</w:t>
      </w:r>
    </w:p>
    <w:p w14:paraId="4780EF9C" w14:textId="442175B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291122 .MED-OCCUPATIONAL THERAPISTS</w:t>
      </w:r>
    </w:p>
    <w:p w14:paraId="4780EF9D" w14:textId="05564E0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291123 .MED-PHYSICAL THERAPISTS</w:t>
      </w:r>
    </w:p>
    <w:p w14:paraId="4780EF9E" w14:textId="178605B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291124 .MED-RADIATION THERAPISTS</w:t>
      </w:r>
    </w:p>
    <w:p w14:paraId="4780EF9F" w14:textId="19B5C33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291125 .MED-RECREATIONAL THERAPISTS</w:t>
      </w:r>
    </w:p>
    <w:p w14:paraId="4780EFA0" w14:textId="4E546E6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291126 .MED-RESPIRATORY THERAPISTS</w:t>
      </w:r>
    </w:p>
    <w:p w14:paraId="4780EFA1" w14:textId="1FB394D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291127 .MED-SPEECH-LANGUAGE PATHOLOGISTS</w:t>
      </w:r>
    </w:p>
    <w:p w14:paraId="4780EFA2" w14:textId="1CDE5AE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29112X .MED-OTHER THERAPISTS, INCLUDING EXERCISE PHYSIOLOGISTS</w:t>
      </w:r>
      <w:r w:rsidR="000C32A7" w:rsidRPr="00DC25DA">
        <w:rPr>
          <w:rFonts w:ascii="Courier New" w:hAnsi="Courier New" w:cs="Courier New"/>
          <w:color w:val="000000"/>
          <w:sz w:val="20"/>
          <w:szCs w:val="20"/>
        </w:rPr>
        <w:t xml:space="preserve"> *</w:t>
      </w:r>
    </w:p>
    <w:p w14:paraId="4780EFA3" w14:textId="5B9AAD7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291131 .MED-VETERINARIANS</w:t>
      </w:r>
    </w:p>
    <w:p w14:paraId="4780EFA4" w14:textId="297B696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291141 .MED-REGISTERED NURSES</w:t>
      </w:r>
    </w:p>
    <w:p w14:paraId="4780EFA5" w14:textId="26B5AFA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291151 .MED-NURSE ANESTHETISTS</w:t>
      </w:r>
    </w:p>
    <w:p w14:paraId="4780EFA6" w14:textId="4E8F283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291181 .MED-AUDIOLOGISTS</w:t>
      </w:r>
    </w:p>
    <w:p w14:paraId="7F98970A" w14:textId="77777777" w:rsidR="00AF6D75"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291199 .MED-HEALTH DIAGNOSING AND TREATING PRACTITIONERS, ALL </w:t>
      </w:r>
    </w:p>
    <w:p w14:paraId="4780EFA7" w14:textId="13E568E4" w:rsidR="00131D3E" w:rsidRPr="00DC25DA" w:rsidRDefault="00AF6D75" w:rsidP="000E6847">
      <w:pPr>
        <w:widowControl/>
        <w:ind w:left="1440" w:right="-9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OTHER</w:t>
      </w:r>
    </w:p>
    <w:p w14:paraId="4780EFA8" w14:textId="7EDD494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2911XX .MED-NURSE PRACTITIONERS AND NURSE MIDWIVES</w:t>
      </w:r>
      <w:r w:rsidR="000C32A7" w:rsidRPr="00DC25DA">
        <w:rPr>
          <w:rFonts w:ascii="Courier New" w:hAnsi="Courier New" w:cs="Courier New"/>
          <w:color w:val="000000"/>
          <w:sz w:val="20"/>
          <w:szCs w:val="20"/>
        </w:rPr>
        <w:t xml:space="preserve"> *</w:t>
      </w:r>
    </w:p>
    <w:p w14:paraId="4780EFA9" w14:textId="526E38E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292010 .MED-CLINICAL LABORATORY TECHNOLOGISTS AND TECHNICIANS</w:t>
      </w:r>
    </w:p>
    <w:p w14:paraId="4780EFAA" w14:textId="74425DE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292021 .MED-DENTAL HYGIENISTS</w:t>
      </w:r>
    </w:p>
    <w:p w14:paraId="4780EFAB" w14:textId="29531AA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292030 .MED-DIAGNOSTIC RELATED TECHNOLOGISTS AND TECHNICIANS</w:t>
      </w:r>
    </w:p>
    <w:p w14:paraId="4780EFAC" w14:textId="5FBB77B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292041 .MED-EMERGENCY MEDICAL TECHNICIANS AND PARAMEDICS</w:t>
      </w:r>
    </w:p>
    <w:p w14:paraId="4780EFAD" w14:textId="6FED6811" w:rsidR="0049434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292050 .MED-</w:t>
      </w:r>
      <w:r w:rsidR="0049434F" w:rsidRPr="00DC25DA">
        <w:rPr>
          <w:rFonts w:ascii="Courier New" w:hAnsi="Courier New" w:cs="Courier New"/>
          <w:color w:val="000000"/>
          <w:sz w:val="20"/>
          <w:szCs w:val="20"/>
        </w:rPr>
        <w:t xml:space="preserve">HEALTH PRACTITIONER SUPPORT TECHNOLOGISTS AND </w:t>
      </w:r>
    </w:p>
    <w:p w14:paraId="4780EFAE" w14:textId="610E607D" w:rsidR="00131D3E" w:rsidRPr="00DC25DA" w:rsidRDefault="0049434F"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 xml:space="preserve"> </w:t>
      </w:r>
      <w:r w:rsidRPr="00DC25DA">
        <w:rPr>
          <w:rFonts w:ascii="Courier New" w:hAnsi="Courier New" w:cs="Courier New"/>
          <w:color w:val="000000"/>
          <w:sz w:val="20"/>
          <w:szCs w:val="20"/>
        </w:rPr>
        <w:t>.TECHNICIANS</w:t>
      </w:r>
    </w:p>
    <w:p w14:paraId="4780EFAF" w14:textId="7A53C60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292061 .MED-LICENSED PRACTICAL AND LICENSED VOCATIONAL NURSES</w:t>
      </w:r>
    </w:p>
    <w:p w14:paraId="4780EFB0" w14:textId="33038D1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292071 .MED-MEDICAL RECORDS AND HEALTH INFORMATION TECHNICIANS</w:t>
      </w:r>
    </w:p>
    <w:p w14:paraId="4780EFB1" w14:textId="29A0AAD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292081 .MED-OPTICIANS, DISPENSING</w:t>
      </w:r>
    </w:p>
    <w:p w14:paraId="4780EFB2" w14:textId="523B88D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292090 .MED-MISCELLANEOUS HEALTH TECHNOLOGISTS AND TECHNICIANS</w:t>
      </w:r>
    </w:p>
    <w:p w14:paraId="4780EFB3" w14:textId="3E57C06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299000 .MED-OTHER HEALTHCARE PRACTITIONERS AND TECHNICAL</w:t>
      </w:r>
    </w:p>
    <w:p w14:paraId="4780EFB4" w14:textId="665835A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.OCCUPATIONS</w:t>
      </w:r>
    </w:p>
    <w:p w14:paraId="4780EFB5" w14:textId="58256F7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311010 .HLS-NURSING, PSYCHIATRIC, AND HOME HEALTH AIDES</w:t>
      </w:r>
    </w:p>
    <w:p w14:paraId="4780EFB6" w14:textId="5E61000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312010 .HLS-OCCUPATIONAL THERAPY ASSISTANTS AND AIDES</w:t>
      </w:r>
    </w:p>
    <w:p w14:paraId="4780EFB7" w14:textId="142A5A3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312020 .HLS-PHYSICAL THERAPIST ASSISTANTS AND AIDES</w:t>
      </w:r>
    </w:p>
    <w:p w14:paraId="4780EFB8" w14:textId="7001804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319011 .HLS-MASSAGE THERAPISTS</w:t>
      </w:r>
    </w:p>
    <w:p w14:paraId="4780EFB9" w14:textId="6A8D098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319091 .HLS-DENTAL ASSISTANTS</w:t>
      </w:r>
    </w:p>
    <w:p w14:paraId="4780EFBA" w14:textId="6B72D02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319092 .HLS-MEDICAL ASSISTANTS</w:t>
      </w:r>
    </w:p>
    <w:p w14:paraId="4780EFBB" w14:textId="2DB085F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319094 .HLS-MEDICAL TRANSCRIPTIONISTS</w:t>
      </w:r>
    </w:p>
    <w:p w14:paraId="4780EFBC" w14:textId="78FE6EB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319095 .HLS-PHARMACY AIDES</w:t>
      </w:r>
    </w:p>
    <w:p w14:paraId="4780EFBD" w14:textId="74BE6B96" w:rsidR="00131D3E" w:rsidRPr="00DC25DA" w:rsidRDefault="00180627" w:rsidP="0053032F">
      <w:pPr>
        <w:widowControl/>
        <w:ind w:right="-90"/>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319096 .HLS-VETERINARY ASSISTANTS AND LABORATORY ANIMAL CARETAKERS</w:t>
      </w:r>
    </w:p>
    <w:p w14:paraId="4780EFBE" w14:textId="4FCA264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319097 .HLS-PHLEBOTOMISTS</w:t>
      </w:r>
    </w:p>
    <w:p w14:paraId="4780EFBF" w14:textId="280DB08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31909X .HEALTHCARE SUPPORT WORKERS, ALL OTHER, INCLUDING MEDICAL</w:t>
      </w:r>
    </w:p>
    <w:p w14:paraId="4780EFC0" w14:textId="5D8F6AE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.EQUIPMENT PREPARERS</w:t>
      </w:r>
      <w:r w:rsidR="000C32A7" w:rsidRPr="00DC25DA">
        <w:rPr>
          <w:rFonts w:ascii="Courier New" w:hAnsi="Courier New" w:cs="Courier New"/>
          <w:color w:val="000000"/>
          <w:sz w:val="20"/>
          <w:szCs w:val="20"/>
        </w:rPr>
        <w:t xml:space="preserve"> *</w:t>
      </w:r>
    </w:p>
    <w:p w14:paraId="4780EFC1" w14:textId="47EEB03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331011 .PRT-FIRST-LINE SUPERVISORS OF CORRECTIONAL OFFICERS</w:t>
      </w:r>
    </w:p>
    <w:p w14:paraId="4780EFC2" w14:textId="3BD37C9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331012 .PRT-FIRST-LINE SUPERVISORS OF POLICE AND DETECTIVES</w:t>
      </w:r>
    </w:p>
    <w:p w14:paraId="4780EFC3" w14:textId="72FD351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331021 .PRT-FIRST-LINE SUPERVISORS OF FIRE FIGHTING AND PREVENTION</w:t>
      </w:r>
    </w:p>
    <w:p w14:paraId="4780EFC4" w14:textId="67736B0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w:t>
      </w:r>
    </w:p>
    <w:p w14:paraId="4780EFC5" w14:textId="512382A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331099 .PRT-FIRST-LINE SUPERVISORS OF PROTECTIVE SERVICE WORKERS,</w:t>
      </w:r>
    </w:p>
    <w:p w14:paraId="4780EFC6" w14:textId="0651B5E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.ALL OTHER</w:t>
      </w:r>
    </w:p>
    <w:p w14:paraId="4780EFC7" w14:textId="07FA82E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332011 .PRT-FIREFIGHTERS</w:t>
      </w:r>
    </w:p>
    <w:p w14:paraId="4780EFC8" w14:textId="424D99F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332020 .PRT-FIRE INSPECTORS</w:t>
      </w:r>
    </w:p>
    <w:p w14:paraId="4780EFC9" w14:textId="7D4D6D0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333010 .PRT-BAILIFFS, CORRECTIONAL OFFICERS, AND JAILERS</w:t>
      </w:r>
    </w:p>
    <w:p w14:paraId="4780EFCA" w14:textId="046F24A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333021 .PRT-DETECTIVES AND CRIMINAL INVESTIGATORS</w:t>
      </w:r>
    </w:p>
    <w:p w14:paraId="4780EFCB" w14:textId="4F91506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3330XX .PRT-MISCELLANEOUS LAW ENFORCEMENT WORKERS</w:t>
      </w:r>
      <w:r w:rsidR="000C32A7" w:rsidRPr="00DC25DA">
        <w:rPr>
          <w:rFonts w:ascii="Courier New" w:hAnsi="Courier New" w:cs="Courier New"/>
          <w:color w:val="000000"/>
          <w:sz w:val="20"/>
          <w:szCs w:val="20"/>
        </w:rPr>
        <w:t xml:space="preserve"> *</w:t>
      </w:r>
    </w:p>
    <w:p w14:paraId="4780EFCC" w14:textId="7AB3803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333050 .PRT-POLICE OFFICERS</w:t>
      </w:r>
    </w:p>
    <w:p w14:paraId="4780EFCD" w14:textId="56E7226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339011 .PRT-ANIMAL CONTROL WORKERS</w:t>
      </w:r>
    </w:p>
    <w:p w14:paraId="4780EFCE" w14:textId="486CD33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339021 .PRT-PRIVATE DETECTIVES AND INVESTIGATORS</w:t>
      </w:r>
    </w:p>
    <w:p w14:paraId="4780EFCF" w14:textId="1A0CCBC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339030 .PRT-SECURITY GUARDS AND GAMING SURVEILLANCE OFFICERS</w:t>
      </w:r>
    </w:p>
    <w:p w14:paraId="4780EFD0" w14:textId="2610F68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339091 .PRT-CROSSING GUARDS</w:t>
      </w:r>
    </w:p>
    <w:p w14:paraId="4780EFD1" w14:textId="6DB39BE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339093 .PRT-TRANSPORTATION SECURITY SCREENERS</w:t>
      </w:r>
    </w:p>
    <w:p w14:paraId="4780EFD2" w14:textId="55F61C7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33909X .PRT-LIFEGUARDS AND OTHER RECREATIONAL, AND ALL OTHER</w:t>
      </w:r>
    </w:p>
    <w:p w14:paraId="4780EFD3" w14:textId="11497F1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.PROTECTIVE SERVICE WORKERS</w:t>
      </w:r>
      <w:r w:rsidR="000C32A7" w:rsidRPr="00DC25DA">
        <w:rPr>
          <w:rFonts w:ascii="Courier New" w:hAnsi="Courier New" w:cs="Courier New"/>
          <w:color w:val="000000"/>
          <w:sz w:val="20"/>
          <w:szCs w:val="20"/>
        </w:rPr>
        <w:t xml:space="preserve"> *</w:t>
      </w:r>
    </w:p>
    <w:p w14:paraId="4780EFD4" w14:textId="6D76844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351011 .EAT-CHEFS AND HEAD COOKS</w:t>
      </w:r>
    </w:p>
    <w:p w14:paraId="4780EFD5" w14:textId="00D6A5B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351012 .EAT-FIRST-LINE SUPERVISORS OF FOOD PREPARATION AND SERVING</w:t>
      </w:r>
    </w:p>
    <w:p w14:paraId="4780EFD6" w14:textId="1C66F6D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w:t>
      </w:r>
    </w:p>
    <w:p w14:paraId="4780EFD7" w14:textId="09937C9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352010 .EAT-COOKS</w:t>
      </w:r>
    </w:p>
    <w:p w14:paraId="4780EFD8" w14:textId="3B6A5B6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352021 .EAT-FOOD PREPARATION WORKERS</w:t>
      </w:r>
    </w:p>
    <w:p w14:paraId="4780EFD9" w14:textId="371A76B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353011 .EAT-BARTENDERS</w:t>
      </w:r>
    </w:p>
    <w:p w14:paraId="4780EFDA" w14:textId="35EF96B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353021 .EAT-COMBINED FOOD PREPARATION AND SERVING WORKERS,</w:t>
      </w:r>
    </w:p>
    <w:p w14:paraId="4780EFDB" w14:textId="78769F3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.INCLUDING FAST FOOD</w:t>
      </w:r>
    </w:p>
    <w:p w14:paraId="4780EFDC" w14:textId="383F804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353022 .EAT-COUNTER ATTENDANTS, CAFETERIA, FOOD CONCESSION, AND</w:t>
      </w:r>
    </w:p>
    <w:p w14:paraId="4780EFDD" w14:textId="6035AD4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.COFFEE SHOP</w:t>
      </w:r>
    </w:p>
    <w:p w14:paraId="4780EFDE" w14:textId="3E30C65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353031 .EAT-WAITERS AND WAITRESSES</w:t>
      </w:r>
    </w:p>
    <w:p w14:paraId="4780EFDF" w14:textId="49BC82E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353041 .EAT-FOOD SERVERS, NONRESTAURANT</w:t>
      </w:r>
    </w:p>
    <w:p w14:paraId="4780EFE0" w14:textId="722B4E7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3590XX .EAT-MISCELLANEOUS FOOD PREPARATION AND SERVING RELATED</w:t>
      </w:r>
    </w:p>
    <w:p w14:paraId="1AF3A4BE" w14:textId="77777777" w:rsidR="00AF6D75"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 xml:space="preserve">.WORKERS, INCLUDING DINING ROOM AND CAFETERIA ATTENDANTS </w:t>
      </w:r>
    </w:p>
    <w:p w14:paraId="4780EFE2" w14:textId="6BED485B" w:rsidR="00131D3E" w:rsidRPr="00DC25DA" w:rsidRDefault="00AF6D75"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0E6847" w:rsidRPr="00DC25DA">
        <w:rPr>
          <w:rFonts w:ascii="Courier New" w:hAnsi="Courier New" w:cs="Courier New"/>
          <w:color w:val="000000"/>
          <w:sz w:val="20"/>
          <w:szCs w:val="20"/>
        </w:rPr>
        <w:tab/>
      </w:r>
      <w:r w:rsidR="000E6847" w:rsidRPr="00DC25DA">
        <w:rPr>
          <w:rFonts w:ascii="Courier New" w:hAnsi="Courier New" w:cs="Courier New"/>
          <w:color w:val="000000"/>
          <w:sz w:val="20"/>
          <w:szCs w:val="20"/>
        </w:rPr>
        <w:tab/>
      </w:r>
      <w:r w:rsidR="000E6847" w:rsidRPr="00DC25DA">
        <w:rPr>
          <w:rFonts w:ascii="Courier New" w:hAnsi="Courier New" w:cs="Courier New"/>
          <w:color w:val="000000"/>
          <w:sz w:val="20"/>
          <w:szCs w:val="20"/>
        </w:rPr>
        <w:tab/>
        <w:t xml:space="preserve"> </w:t>
      </w:r>
      <w:r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AND</w:t>
      </w:r>
      <w:r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BARTENDER HELPERS</w:t>
      </w:r>
      <w:r w:rsidR="000C32A7" w:rsidRPr="00DC25DA">
        <w:rPr>
          <w:rFonts w:ascii="Courier New" w:hAnsi="Courier New" w:cs="Courier New"/>
          <w:color w:val="000000"/>
          <w:sz w:val="20"/>
          <w:szCs w:val="20"/>
        </w:rPr>
        <w:t xml:space="preserve"> *</w:t>
      </w:r>
    </w:p>
    <w:p w14:paraId="4780EFE3" w14:textId="7A669DE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359021 .EAT-DISHWASHERS</w:t>
      </w:r>
    </w:p>
    <w:p w14:paraId="4780EFE4" w14:textId="6BDE978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359031 .EAT-HOSTS AND HOSTESSES, RESTAURANT, LOUNGE, AND COFFEE</w:t>
      </w:r>
    </w:p>
    <w:p w14:paraId="4780EFE5" w14:textId="6BFD95D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.SHOP</w:t>
      </w:r>
    </w:p>
    <w:p w14:paraId="4780EFE6" w14:textId="02357E4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371011 .CLN-FIRST-LINE SUPERVISORS OF HOUSEKEEPING AND JANITORIAL</w:t>
      </w:r>
    </w:p>
    <w:p w14:paraId="4780EFE7" w14:textId="3A9336A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w:t>
      </w:r>
    </w:p>
    <w:p w14:paraId="4780EFE8" w14:textId="6B27F7E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371012 .CLN-FIRST-LINE SUPERVISORS OF LANDSCAPING, LAWN SERVICE, </w:t>
      </w:r>
    </w:p>
    <w:p w14:paraId="4780EFE9" w14:textId="0A9903C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.AND GROUNDSKEEPING WORKERS</w:t>
      </w:r>
    </w:p>
    <w:p w14:paraId="4780EFEA" w14:textId="2095BAA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37201X .CLN-JANITORS AND BUILDING CLEANERS</w:t>
      </w:r>
      <w:r w:rsidR="000C32A7" w:rsidRPr="00DC25DA">
        <w:rPr>
          <w:rFonts w:ascii="Courier New" w:hAnsi="Courier New" w:cs="Courier New"/>
          <w:color w:val="000000"/>
          <w:sz w:val="20"/>
          <w:szCs w:val="20"/>
        </w:rPr>
        <w:t xml:space="preserve"> *</w:t>
      </w:r>
    </w:p>
    <w:p w14:paraId="4780EFEB" w14:textId="680A287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372012 .CLN-MAIDS AND HOUSEKEEPING CLEANERS</w:t>
      </w:r>
    </w:p>
    <w:p w14:paraId="4780EFEC" w14:textId="1FAFCD6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372021 .CLN-PEST CONTROL WORKERS</w:t>
      </w:r>
    </w:p>
    <w:p w14:paraId="4780EFED" w14:textId="18373A2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373010 .CLN-GROUNDS MAINTENANCE WORKERS</w:t>
      </w:r>
    </w:p>
    <w:p w14:paraId="4780EFEE" w14:textId="1E0BE3B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391010 .PRS-FIRST-LINE SUPERVISORS OF GAMING WORKERS</w:t>
      </w:r>
    </w:p>
    <w:p w14:paraId="4780EFEF" w14:textId="2B1F661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391021 .PRS-FIRST-LINE SUPERVISORS OF PERSONAL SERVICE WORKERS</w:t>
      </w:r>
    </w:p>
    <w:p w14:paraId="4780EFF0" w14:textId="7904897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392011 .PRS-ANIMAL TRAINERS</w:t>
      </w:r>
    </w:p>
    <w:p w14:paraId="4780EFF1" w14:textId="31C27E5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392021 .PRS-NONFARM ANIMAL CARETAKERS</w:t>
      </w:r>
    </w:p>
    <w:p w14:paraId="4780EFF2" w14:textId="574DCD0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393010 .PRS-GAMING SERVICES WORKERS</w:t>
      </w:r>
    </w:p>
    <w:p w14:paraId="4780EFF3" w14:textId="5E4DA17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393021 .PRS-MOTION PICTURE PROJECTIONISTS</w:t>
      </w:r>
    </w:p>
    <w:p w14:paraId="4780EFF4" w14:textId="0F164FD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393031 .PRS-USHERS, LOBBY ATTENDANTS, AND TICKET TAKERS</w:t>
      </w:r>
    </w:p>
    <w:p w14:paraId="4780EFF5" w14:textId="14C6DE9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393090 .PRS-MISCELLANEOUS ENTERTAINMENT ATTENDANTS AND RELATED</w:t>
      </w:r>
    </w:p>
    <w:p w14:paraId="4780EFF6" w14:textId="4BD95C9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w:t>
      </w:r>
    </w:p>
    <w:p w14:paraId="4780EFF7" w14:textId="19CA8C01" w:rsidR="00131D3E" w:rsidRPr="00DC25DA" w:rsidRDefault="00180627" w:rsidP="0053032F">
      <w:pPr>
        <w:widowControl/>
        <w:ind w:right="-90"/>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394031 .PRS-MORTICIANS, UNDERTAKERS, AND FUNERAL DIRECTORS</w:t>
      </w:r>
    </w:p>
    <w:p w14:paraId="4780EFF8" w14:textId="172C4B5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3940XX .PRS-EMBALMERS AND FUNERAL ATTENDANTS</w:t>
      </w:r>
      <w:r w:rsidR="000C32A7" w:rsidRPr="00DC25DA">
        <w:rPr>
          <w:rFonts w:ascii="Courier New" w:hAnsi="Courier New" w:cs="Courier New"/>
          <w:color w:val="000000"/>
          <w:sz w:val="20"/>
          <w:szCs w:val="20"/>
        </w:rPr>
        <w:t xml:space="preserve"> *</w:t>
      </w:r>
    </w:p>
    <w:p w14:paraId="4780EFF9" w14:textId="35F2E21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395011 .PRS-BARBERS</w:t>
      </w:r>
    </w:p>
    <w:p w14:paraId="4780EFFA" w14:textId="0AF6B35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395012 .PRS-HAIRDRESSERS, HAIRSTYLISTS, AND COSMETOLOGISTS</w:t>
      </w:r>
    </w:p>
    <w:p w14:paraId="4780EFFB" w14:textId="6E1A955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395090 .PRS-MISCELLANEOUS PERSONAL APPEARANCE WORKERS</w:t>
      </w:r>
    </w:p>
    <w:p w14:paraId="4780EFFC" w14:textId="21D3DE2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396010 .PRS-BAGGAGE PORTERS, BELLHOPS, AND CONCIERGES</w:t>
      </w:r>
    </w:p>
    <w:p w14:paraId="4780EFFD" w14:textId="7DB2908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397010 .PRS-TOUR AND TRAVEL GUIDES</w:t>
      </w:r>
    </w:p>
    <w:p w14:paraId="4780EFFE" w14:textId="4B818D6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399011 .PRS-CHILDCARE WORKERS</w:t>
      </w:r>
    </w:p>
    <w:p w14:paraId="4780EFFF" w14:textId="7494CE5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399021 .PRS-PERSONAL CARE AIDES</w:t>
      </w:r>
    </w:p>
    <w:p w14:paraId="4780F000" w14:textId="7702CBA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399030 .PRS-RECREATION AND FITNESS WORKERS</w:t>
      </w:r>
    </w:p>
    <w:p w14:paraId="4780F001" w14:textId="25DE53C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399041 .PRS-RESIDENTIAL ADVISORS</w:t>
      </w:r>
    </w:p>
    <w:p w14:paraId="4780F002" w14:textId="0F57369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399099 .PRS-PERSONAL CARE AND SERVICE WORKERS, ALL OTHER</w:t>
      </w:r>
    </w:p>
    <w:p w14:paraId="4780F003" w14:textId="1B7A49C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411011 .SAL-FIRST-LINE SUPERVISORS OF RETAIL SALES WORKERS</w:t>
      </w:r>
    </w:p>
    <w:p w14:paraId="4780F004" w14:textId="4BE4692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411012 .SAL-FIRST-LINE SUPERVISORS OF NON-RETAIL SALES WORKERS</w:t>
      </w:r>
    </w:p>
    <w:p w14:paraId="4780F005" w14:textId="222837A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412010 .SAL-CASHIERS</w:t>
      </w:r>
    </w:p>
    <w:p w14:paraId="4780F006" w14:textId="002B852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412021 .SAL-COUNTER AND RENTAL CLERKS</w:t>
      </w:r>
    </w:p>
    <w:p w14:paraId="4780F007" w14:textId="5BEA3C6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412022 .SAL-PARTS SALESPERSONS</w:t>
      </w:r>
    </w:p>
    <w:p w14:paraId="4780F008" w14:textId="7EF9153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412031 .SAL-RETAIL SALESPERSONS</w:t>
      </w:r>
    </w:p>
    <w:p w14:paraId="4780F009" w14:textId="7C7393D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413011 .SAL-ADVERTISING SALES AGENTS</w:t>
      </w:r>
    </w:p>
    <w:p w14:paraId="4780F00A" w14:textId="4CC4064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413021 .SAL-INSURANCE SALES AGENTS</w:t>
      </w:r>
    </w:p>
    <w:p w14:paraId="4780F00B" w14:textId="6ACE124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413031 .SAL-SECURITIES, COMMODITIES, AND FINANCIAL SERVICES SALES</w:t>
      </w:r>
    </w:p>
    <w:p w14:paraId="4780F00C" w14:textId="1A4EAB6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.AGENTS</w:t>
      </w:r>
    </w:p>
    <w:p w14:paraId="4780F00D" w14:textId="7BD360C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413041 .SAL-TRAVEL AGENTS</w:t>
      </w:r>
    </w:p>
    <w:p w14:paraId="4780F00E" w14:textId="5389F13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413099 .SAL-SALES REPRESENTATIVES, SERVICES, ALL OTHER</w:t>
      </w:r>
    </w:p>
    <w:p w14:paraId="4780F00F" w14:textId="33C7A88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414010 .SAL-SALES REPRESENTATIVES, WHOLESALE AND MANUFACTURING</w:t>
      </w:r>
    </w:p>
    <w:p w14:paraId="4780F010" w14:textId="37ECBD6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419010 .SAL-MODELS, DEMONSTRATORS, AND PRODUCT PROMOTERS</w:t>
      </w:r>
    </w:p>
    <w:p w14:paraId="4780F011" w14:textId="0461BE8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419020 .SAL-REAL ESTATE BROKERS AND SALES AGENTS</w:t>
      </w:r>
    </w:p>
    <w:p w14:paraId="4780F012" w14:textId="659AF92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419031 .SAL-SALES ENGINEERS</w:t>
      </w:r>
    </w:p>
    <w:p w14:paraId="4780F013" w14:textId="57DEF01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419041 .SAL-TELEMARKETERS</w:t>
      </w:r>
    </w:p>
    <w:p w14:paraId="4780F014" w14:textId="5D0134C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419091 .SAL-DOOR-TO-DOOR SALES WORKERS, NEWS AND STREET VENDORS,</w:t>
      </w:r>
    </w:p>
    <w:p w14:paraId="4780F015" w14:textId="5865449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.AND RELATED WORKERS</w:t>
      </w:r>
    </w:p>
    <w:p w14:paraId="4780F016" w14:textId="0812413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419099 .SAL-SALES AND RELATED WORKERS, ALL OTHER</w:t>
      </w:r>
    </w:p>
    <w:p w14:paraId="4780F017" w14:textId="5127568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431011 .OFF-FIRST-LINE SUPERVISORS OF OFFICE AND ADMINISTRATIVE</w:t>
      </w:r>
    </w:p>
    <w:p w14:paraId="4780F018" w14:textId="2FE94C4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.SUPPORT WORKERS</w:t>
      </w:r>
    </w:p>
    <w:p w14:paraId="4780F019" w14:textId="3029176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432011 .OFF-SWITCHBOARD OPERATORS, INCLUDING ANSWERING SERVICE</w:t>
      </w:r>
    </w:p>
    <w:p w14:paraId="4780F01A" w14:textId="72AB751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432021 .OFF-TELEPHONE OPERATORS</w:t>
      </w:r>
    </w:p>
    <w:p w14:paraId="4780F01B" w14:textId="55FFBCD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432099 .OFF-COMMUNICATIONS EQUIPMENT OPERATORS, ALL OTHER</w:t>
      </w:r>
    </w:p>
    <w:p w14:paraId="4780F01C" w14:textId="3AF6176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433011 .OFF-BILL AND ACCOUNT COLLECTORS</w:t>
      </w:r>
    </w:p>
    <w:p w14:paraId="4780F01D" w14:textId="772AE60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433021 .OFF-BILLING AND POSTING CLERKS</w:t>
      </w:r>
    </w:p>
    <w:p w14:paraId="4780F01E" w14:textId="540B195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433031 .OFF-BOOKKEEPING, ACCOUNTING, AND AUDITING CLERKS</w:t>
      </w:r>
    </w:p>
    <w:p w14:paraId="4780F01F" w14:textId="0190821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433041 .OFF-GAMING CAGE WORKERS</w:t>
      </w:r>
    </w:p>
    <w:p w14:paraId="4780F020" w14:textId="3D2C293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433051 .OFF-PAYROLL AND TIMEKEEPING CLERKS</w:t>
      </w:r>
    </w:p>
    <w:p w14:paraId="4780F021" w14:textId="6872808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433061 .OFF-PROCUREMENT CLERKS</w:t>
      </w:r>
    </w:p>
    <w:p w14:paraId="4780F022" w14:textId="0AA2D6E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433071 .OFF-TELLERS</w:t>
      </w:r>
    </w:p>
    <w:p w14:paraId="4780F023" w14:textId="4C4A592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433099 .OFF-FINANCIAL CLERKS, ALL OTHER</w:t>
      </w:r>
    </w:p>
    <w:p w14:paraId="4780F024" w14:textId="758471B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434011 .OFF-BROKERAGE CLERKS</w:t>
      </w:r>
    </w:p>
    <w:p w14:paraId="4780F025" w14:textId="376F6C7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434031 .OFF-COURT, MUNICIPAL, AND LICENSE CLERKS</w:t>
      </w:r>
    </w:p>
    <w:p w14:paraId="4780F026" w14:textId="7CE65AF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434041 .OFF-CREDIT AUTHORIZERS, CHECKERS, AND CLERKS</w:t>
      </w:r>
    </w:p>
    <w:p w14:paraId="4780F027" w14:textId="436105A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434051 .OFF-CUSTOMER SERVICE REPRESENTATIVES</w:t>
      </w:r>
    </w:p>
    <w:p w14:paraId="4780F028" w14:textId="534C871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434061 .OFF-ELIGIBILITY INTERVIEWERS, GOVERNMENT PROGRAMS</w:t>
      </w:r>
    </w:p>
    <w:p w14:paraId="4780F029" w14:textId="12BA19F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434071 .OFF-FILE CLERKS</w:t>
      </w:r>
    </w:p>
    <w:p w14:paraId="4780F02A" w14:textId="19040B6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434081 .OFF-HOTEL, MOTEL, AND RESORT DESK CLERKS</w:t>
      </w:r>
    </w:p>
    <w:p w14:paraId="4780F02B" w14:textId="0D67DAE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434111 .OFF-INTERVIEWERS, EXCEPT ELIGIBILITY AND LOAN</w:t>
      </w:r>
    </w:p>
    <w:p w14:paraId="4780F02C" w14:textId="4406064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434121 .OFF-LIBRARY ASSISTANTS, CLERICAL</w:t>
      </w:r>
    </w:p>
    <w:p w14:paraId="4780F02D" w14:textId="241EEB3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434131 .OFF-LOAN INTERVIEWERS AND CLERKS</w:t>
      </w:r>
    </w:p>
    <w:p w14:paraId="4780F02E" w14:textId="0AE7BF0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434141 .OFF-NEW ACCOUNTS CLERKS</w:t>
      </w:r>
    </w:p>
    <w:p w14:paraId="4780F02F" w14:textId="13E5B0E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434XXX .OFF-CORRESPONDENCE CLERKS AND ORDER CLERKS</w:t>
      </w:r>
      <w:r w:rsidR="00C83A9A" w:rsidRPr="00DC25DA">
        <w:rPr>
          <w:rFonts w:ascii="Courier New" w:hAnsi="Courier New" w:cs="Courier New"/>
          <w:color w:val="000000"/>
          <w:sz w:val="20"/>
          <w:szCs w:val="20"/>
        </w:rPr>
        <w:t xml:space="preserve"> *</w:t>
      </w:r>
    </w:p>
    <w:p w14:paraId="4780F030" w14:textId="5A80EAB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434161 .OFF-HUMAN RESOURCES ASSISTANTS, EXCEPT PAYROLL AND</w:t>
      </w:r>
    </w:p>
    <w:p w14:paraId="6C75FAEB" w14:textId="09C10B42" w:rsidR="00AF6D75"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.TIMEKEEPING</w:t>
      </w:r>
    </w:p>
    <w:p w14:paraId="4780F032" w14:textId="0527F49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434171 .OFF-RECEPTIONISTS AND INFORMATION CLERKS</w:t>
      </w:r>
    </w:p>
    <w:p w14:paraId="68DF425C" w14:textId="77777777" w:rsidR="00AF6D75"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434181 .OFF-RESERVATION AND TRANSPORTATION TICKET AGENTS AND </w:t>
      </w:r>
    </w:p>
    <w:p w14:paraId="4780F034" w14:textId="2922914C" w:rsidR="00131D3E" w:rsidRPr="00DC25DA" w:rsidRDefault="00AF6D75" w:rsidP="000E6847">
      <w:pPr>
        <w:widowControl/>
        <w:ind w:left="1440" w:right="-9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TRAVEL</w:t>
      </w:r>
      <w:r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CLERKS</w:t>
      </w:r>
    </w:p>
    <w:p w14:paraId="4780F035" w14:textId="2388E0C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434199 .OFF-INFORMATION AND RECORD CLERKS, ALL OTHER</w:t>
      </w:r>
    </w:p>
    <w:p w14:paraId="4780F036" w14:textId="34F457B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435011 .OFF-CARGO AND FREIGHT AGENTS</w:t>
      </w:r>
    </w:p>
    <w:p w14:paraId="4780F037" w14:textId="7C5EC9B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435021 .OFF-COURIERS AND MESSENGERS</w:t>
      </w:r>
    </w:p>
    <w:p w14:paraId="4780F038" w14:textId="2591A7C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435030 .OFF-DISPATCHERS</w:t>
      </w:r>
    </w:p>
    <w:p w14:paraId="4780F039" w14:textId="6C1B4F0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435041 .OFF-METER READERS, UTILITIES</w:t>
      </w:r>
    </w:p>
    <w:p w14:paraId="4780F03A" w14:textId="22BBAD5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435051 .OFF-POSTAL SERVICE CLERKS</w:t>
      </w:r>
    </w:p>
    <w:p w14:paraId="4780F03C" w14:textId="577B86C2" w:rsidR="007D395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435052 .OFF-POSTAL SERVICE MAIL CARRIERS</w:t>
      </w:r>
    </w:p>
    <w:p w14:paraId="33EAE258" w14:textId="77777777" w:rsidR="00AF6D75" w:rsidRPr="00DC25DA" w:rsidRDefault="00131D3E" w:rsidP="000E6847">
      <w:pPr>
        <w:widowControl/>
        <w:ind w:left="720" w:right="-9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435053 .OFF-POSTAL SERVICE MAIL SORTERS, PROCESSORS, AND </w:t>
      </w:r>
    </w:p>
    <w:p w14:paraId="4780F03E" w14:textId="1C5C00F1" w:rsidR="00131D3E" w:rsidRPr="00DC25DA" w:rsidRDefault="00AF6D75" w:rsidP="000E6847">
      <w:pPr>
        <w:widowControl/>
        <w:ind w:left="1440" w:right="-9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PROCESSING</w:t>
      </w:r>
      <w:r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MACHINE OPERATORS</w:t>
      </w:r>
    </w:p>
    <w:p w14:paraId="4780F03F" w14:textId="6DBCBCA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435061 .OFF-PRODUCTION, PLANNING, AND EXPEDITING CLERKS</w:t>
      </w:r>
    </w:p>
    <w:p w14:paraId="4780F040" w14:textId="7D0D022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435071 .OFF-SHIPPING, RECEIVING, AND TRAFFIC CLERKS</w:t>
      </w:r>
    </w:p>
    <w:p w14:paraId="4780F041" w14:textId="7C53B8B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435081 .OFF-STOCK CLERKS AND ORDER FILLERS</w:t>
      </w:r>
    </w:p>
    <w:p w14:paraId="4780F042" w14:textId="4636E20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435111 .OFF-WEIGHERS, MEASURERS, CHECKERS, AND SAMPLERS,</w:t>
      </w:r>
    </w:p>
    <w:p w14:paraId="4780F043" w14:textId="451D79B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.RECORDKEEPING</w:t>
      </w:r>
    </w:p>
    <w:p w14:paraId="4780F044" w14:textId="290D71F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436010 .OFF-SECRETARIES AND ADMINISTRATIVE ASSISTANTS</w:t>
      </w:r>
    </w:p>
    <w:p w14:paraId="4780F045" w14:textId="045AAD4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439011 .OFF-COMPUTER OPERATORS</w:t>
      </w:r>
    </w:p>
    <w:p w14:paraId="4780F046" w14:textId="658FACA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439021 .OFF-DATA ENTRY KEYERS</w:t>
      </w:r>
    </w:p>
    <w:p w14:paraId="4780F047" w14:textId="6128608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439022 .OFF-WORD PROCESSORS AND TYPISTS</w:t>
      </w:r>
    </w:p>
    <w:p w14:paraId="4780F048" w14:textId="2EFC5C8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439041 .OFF-INSURANCE CLAIMS AND POLICY PROCESSING CLERKS</w:t>
      </w:r>
    </w:p>
    <w:p w14:paraId="4780F049" w14:textId="6597F9C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439051 .OFF-MAIL CLERKS AND MAIL MACHINE OPERATORS, EXCEPT POSTAL</w:t>
      </w:r>
    </w:p>
    <w:p w14:paraId="4780F04A" w14:textId="0158F3A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.SERVICE</w:t>
      </w:r>
    </w:p>
    <w:p w14:paraId="4780F04B" w14:textId="00B05EE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439061 .OFF-OFFICE CLERKS, GENERAL</w:t>
      </w:r>
    </w:p>
    <w:p w14:paraId="4780F04C" w14:textId="0A428D7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439071 .OFF-OFFICE MACHINE OPERATORS, EXCEPT COMPUTER</w:t>
      </w:r>
    </w:p>
    <w:p w14:paraId="4780F04D" w14:textId="418DA62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439081 .OFF-PROOFREADERS AND COPY MARKERS</w:t>
      </w:r>
    </w:p>
    <w:p w14:paraId="4780F04E" w14:textId="132A701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439111 .OFF-STATISTICAL ASSISTANTS</w:t>
      </w:r>
    </w:p>
    <w:p w14:paraId="4780F04F" w14:textId="37AC494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439XXX .OFF-MISCELLANEOUS OFFICE AND ADMINISTRATIVE SUPPORT</w:t>
      </w:r>
    </w:p>
    <w:p w14:paraId="4780F050" w14:textId="33711A1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 INCLUDING DESKTOP PUBLISHERS</w:t>
      </w:r>
      <w:r w:rsidR="00C83A9A" w:rsidRPr="00DC25DA">
        <w:rPr>
          <w:rFonts w:ascii="Courier New" w:hAnsi="Courier New" w:cs="Courier New"/>
          <w:color w:val="000000"/>
          <w:sz w:val="20"/>
          <w:szCs w:val="20"/>
        </w:rPr>
        <w:t xml:space="preserve"> *</w:t>
      </w:r>
    </w:p>
    <w:p w14:paraId="4780F051" w14:textId="2C204F1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451011 .FFF-FIRST-LINE SUPERVISORS OF FARMING, FISHING, AND</w:t>
      </w:r>
    </w:p>
    <w:p w14:paraId="4780F052" w14:textId="11A1D3A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.FORESTRY WORKERS</w:t>
      </w:r>
    </w:p>
    <w:p w14:paraId="4780F053" w14:textId="1850B03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452011 .FFF-AGRICULTURAL INSPECTORS</w:t>
      </w:r>
    </w:p>
    <w:p w14:paraId="4780F054" w14:textId="2C0BAA1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452041 .FFF-GRADERS AND SORTERS, AGRICULTURAL PRODUCTS</w:t>
      </w:r>
    </w:p>
    <w:p w14:paraId="4780F055" w14:textId="496F8BA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4520XX .FFF-MISCELLANEOUS AGRICULTURAL WORKERS, INCLUDING ANIMAL</w:t>
      </w:r>
    </w:p>
    <w:p w14:paraId="4780F056" w14:textId="2D92898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.BREEDERS</w:t>
      </w:r>
      <w:r w:rsidR="00C83A9A" w:rsidRPr="00DC25DA">
        <w:rPr>
          <w:rFonts w:ascii="Courier New" w:hAnsi="Courier New" w:cs="Courier New"/>
          <w:color w:val="000000"/>
          <w:sz w:val="20"/>
          <w:szCs w:val="20"/>
        </w:rPr>
        <w:t xml:space="preserve"> *</w:t>
      </w:r>
    </w:p>
    <w:p w14:paraId="4780F057" w14:textId="6D1505D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453000 .FFF-FISHING AND HUNTING WORKERS</w:t>
      </w:r>
    </w:p>
    <w:p w14:paraId="4780F058" w14:textId="2E71144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454011 .FFF-FOREST AND CONSERVATION WORKERS</w:t>
      </w:r>
    </w:p>
    <w:p w14:paraId="4780F059" w14:textId="62ADA4D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454020 .FFF-LOGGING WORKERS</w:t>
      </w:r>
    </w:p>
    <w:p w14:paraId="4780F05A" w14:textId="3F6F9D1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471011 .CON-FIRST-LINE SUPERVISORS OF CONSTRUCTION TRADES AND</w:t>
      </w:r>
    </w:p>
    <w:p w14:paraId="4780F05B" w14:textId="0FB9010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.EXTRACTION WORKERS</w:t>
      </w:r>
    </w:p>
    <w:p w14:paraId="4780F05C" w14:textId="50941F9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472011 .CON-BOILERMAKERS</w:t>
      </w:r>
    </w:p>
    <w:p w14:paraId="4780F05D" w14:textId="7BD7818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472031 .CON-CARPENTERS</w:t>
      </w:r>
    </w:p>
    <w:p w14:paraId="4780F05E" w14:textId="6440193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472040 .CON-CARPET, FLOOR, AND TILE INSTALLERS AND FINISHERS</w:t>
      </w:r>
    </w:p>
    <w:p w14:paraId="53C625FE" w14:textId="77777777" w:rsidR="00AF6D75"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472050 .CON-CEMENT MASONS, CONCRETE FINISHERS, AND TERRAZZO </w:t>
      </w:r>
    </w:p>
    <w:p w14:paraId="4780F05F" w14:textId="678AFD49" w:rsidR="00131D3E" w:rsidRPr="00DC25DA" w:rsidRDefault="00AF6D75" w:rsidP="0053032F">
      <w:pPr>
        <w:widowControl/>
        <w:ind w:right="-9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0E6847" w:rsidRPr="00DC25DA">
        <w:rPr>
          <w:rFonts w:ascii="Courier New" w:hAnsi="Courier New" w:cs="Courier New"/>
          <w:color w:val="000000"/>
          <w:sz w:val="20"/>
          <w:szCs w:val="20"/>
        </w:rPr>
        <w:tab/>
      </w:r>
      <w:r w:rsidR="000E6847" w:rsidRPr="00DC25DA">
        <w:rPr>
          <w:rFonts w:ascii="Courier New" w:hAnsi="Courier New" w:cs="Courier New"/>
          <w:color w:val="000000"/>
          <w:sz w:val="20"/>
          <w:szCs w:val="20"/>
        </w:rPr>
        <w:tab/>
        <w:t xml:space="preserve"> </w:t>
      </w:r>
      <w:r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WORKERS</w:t>
      </w:r>
    </w:p>
    <w:p w14:paraId="4780F060" w14:textId="01C7108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472061 .CON-CONSTRUCTION LABORERS</w:t>
      </w:r>
    </w:p>
    <w:p w14:paraId="4780F061" w14:textId="484195F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472071 .CON-PAVING, SURFACING, AND TAMPING EQUIPMENT OPERATORS</w:t>
      </w:r>
    </w:p>
    <w:p w14:paraId="4780F062" w14:textId="533457A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47207X .CON-CONSTRUCTION EQUIPMENT OPERATORS, EXCEPT PAVING,</w:t>
      </w:r>
    </w:p>
    <w:p w14:paraId="4780F063" w14:textId="6E05136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.SURFACING, AND TAMPING EQUIPMENT OPERATORS</w:t>
      </w:r>
      <w:r w:rsidR="00C83A9A" w:rsidRPr="00DC25DA">
        <w:rPr>
          <w:rFonts w:ascii="Courier New" w:hAnsi="Courier New" w:cs="Courier New"/>
          <w:color w:val="000000"/>
          <w:sz w:val="20"/>
          <w:szCs w:val="20"/>
        </w:rPr>
        <w:t xml:space="preserve"> *</w:t>
      </w:r>
    </w:p>
    <w:p w14:paraId="2746EA11" w14:textId="77777777" w:rsidR="00AF6D75"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472080 .CON-DRYWALL INSTALLERS, CEILING TILE INSTALLERS, AND </w:t>
      </w:r>
    </w:p>
    <w:p w14:paraId="4780F064" w14:textId="5A23CC62" w:rsidR="00131D3E" w:rsidRPr="00DC25DA" w:rsidRDefault="00AF6D75" w:rsidP="0053032F">
      <w:pPr>
        <w:widowControl/>
        <w:ind w:right="-9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0E6847" w:rsidRPr="00DC25DA">
        <w:rPr>
          <w:rFonts w:ascii="Courier New" w:hAnsi="Courier New" w:cs="Courier New"/>
          <w:color w:val="000000"/>
          <w:sz w:val="20"/>
          <w:szCs w:val="20"/>
        </w:rPr>
        <w:tab/>
      </w:r>
      <w:r w:rsidR="000E6847" w:rsidRPr="00DC25DA">
        <w:rPr>
          <w:rFonts w:ascii="Courier New" w:hAnsi="Courier New" w:cs="Courier New"/>
          <w:color w:val="000000"/>
          <w:sz w:val="20"/>
          <w:szCs w:val="20"/>
        </w:rPr>
        <w:tab/>
        <w:t xml:space="preserve"> </w:t>
      </w:r>
      <w:r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TAPERS</w:t>
      </w:r>
    </w:p>
    <w:p w14:paraId="4780F065" w14:textId="1ACE975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472111 .CON-ELECTRICIANS</w:t>
      </w:r>
    </w:p>
    <w:p w14:paraId="4780F066" w14:textId="0DB4CA3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472121 .CON-GLAZIERS</w:t>
      </w:r>
    </w:p>
    <w:p w14:paraId="4780F067" w14:textId="7A5ED42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472130 .CON-INSULATION WORKERS</w:t>
      </w:r>
    </w:p>
    <w:p w14:paraId="4780F068" w14:textId="66767659" w:rsidR="00536D3A" w:rsidRPr="00DC25DA" w:rsidRDefault="00536D3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Pr="00DC25DA">
        <w:rPr>
          <w:rFonts w:ascii="Courier New" w:hAnsi="Courier New" w:cs="Courier New"/>
          <w:color w:val="000000"/>
          <w:sz w:val="20"/>
          <w:szCs w:val="20"/>
        </w:rPr>
        <w:t>472140 .CON-PAINTERS AND PAPERHANGERS</w:t>
      </w:r>
    </w:p>
    <w:p w14:paraId="4780F069" w14:textId="2BA9C32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472150 .CON-PIPELAYERS, PLUMBERS, PIPEFITTERS, AND STEAMFITTERS</w:t>
      </w:r>
    </w:p>
    <w:p w14:paraId="4780F06A" w14:textId="7B7AE01B" w:rsidR="00131D3E" w:rsidRPr="00DC25DA" w:rsidRDefault="00180627" w:rsidP="0053032F">
      <w:pPr>
        <w:widowControl/>
        <w:ind w:right="-90"/>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472161 .CON-PLASTERERS AND STUCCO MASONS</w:t>
      </w:r>
    </w:p>
    <w:p w14:paraId="4780F06B" w14:textId="404E3E6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472181 .CON-ROOFERS</w:t>
      </w:r>
    </w:p>
    <w:p w14:paraId="4780F06C" w14:textId="058AF13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472211 .CON-SHEET METAL WORKERS</w:t>
      </w:r>
    </w:p>
    <w:p w14:paraId="4780F06D" w14:textId="5F864E3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472221 .CON-STRUCTURAL IRON AND STEEL WORKERS</w:t>
      </w:r>
    </w:p>
    <w:p w14:paraId="4780F06E" w14:textId="0BF1B357" w:rsidR="00536D3A" w:rsidRPr="00DC25DA" w:rsidRDefault="00536D3A" w:rsidP="000E6847">
      <w:pPr>
        <w:widowControl/>
        <w:ind w:left="720" w:right="-9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472XXX .CON-BRICKMASONS, BLOCKMASONS, STONEMASONS, AND REINFORCING </w:t>
      </w:r>
    </w:p>
    <w:p w14:paraId="4780F06F" w14:textId="5279D756" w:rsidR="00536D3A" w:rsidRPr="00DC25DA" w:rsidRDefault="00536D3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80627"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 xml:space="preserve"> </w:t>
      </w:r>
      <w:r w:rsidRPr="00DC25DA">
        <w:rPr>
          <w:rFonts w:ascii="Courier New" w:hAnsi="Courier New" w:cs="Courier New"/>
          <w:color w:val="000000"/>
          <w:sz w:val="20"/>
          <w:szCs w:val="20"/>
        </w:rPr>
        <w:t>.IRON AND REBAR WORKERS</w:t>
      </w:r>
    </w:p>
    <w:p w14:paraId="4780F070" w14:textId="61CC474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473010 .CON-HELPERS, CONSTRUCTION TRADES</w:t>
      </w:r>
    </w:p>
    <w:p w14:paraId="4780F071" w14:textId="6A5BF14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474011 .CON-CONSTRUCTION AND BUILDING INSPECTORS</w:t>
      </w:r>
    </w:p>
    <w:p w14:paraId="4780F072" w14:textId="18F85B0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474021 .CON-ELEVATOR INSTALLERS AND REPAIRERS</w:t>
      </w:r>
    </w:p>
    <w:p w14:paraId="4780F073" w14:textId="32F4498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474031 .CON-FENCE ERECTORS</w:t>
      </w:r>
    </w:p>
    <w:p w14:paraId="4780F074" w14:textId="0A45CCC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474041 .CON-HAZARDOUS MATERIALS REMOVAL WORKERS</w:t>
      </w:r>
    </w:p>
    <w:p w14:paraId="4780F075" w14:textId="1A1F221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474051 .CON-HIGHWAY MAINTENANCE WORKERS</w:t>
      </w:r>
    </w:p>
    <w:p w14:paraId="4780F076" w14:textId="0B9BDB2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474061 .CON-RAIL-TRACK LAYING AND MAINTENANCE EQUIPMENT OPERATORS</w:t>
      </w:r>
    </w:p>
    <w:p w14:paraId="4780F077" w14:textId="1C6ACC1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47XXXX .CON-MISCELLANEOUS CONSTRUCTION WORKERS, INCLUDING SOLAR</w:t>
      </w:r>
    </w:p>
    <w:p w14:paraId="4780F078" w14:textId="365C3F3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.PHOTOVOLTAIC INSTALLERS, SEPTIC TANK SERVICERS AND</w:t>
      </w:r>
    </w:p>
    <w:p w14:paraId="4780F079" w14:textId="57AAFB1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.SEWER PIPE CLEANERS</w:t>
      </w:r>
      <w:r w:rsidR="00C83A9A" w:rsidRPr="00DC25DA">
        <w:rPr>
          <w:rFonts w:ascii="Courier New" w:hAnsi="Courier New" w:cs="Courier New"/>
          <w:color w:val="000000"/>
          <w:sz w:val="20"/>
          <w:szCs w:val="20"/>
        </w:rPr>
        <w:t xml:space="preserve"> *</w:t>
      </w:r>
    </w:p>
    <w:p w14:paraId="4780F07A" w14:textId="78E2C2E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4750YY .EXT-DERRICK, ROTARY DRILL, AND SERVICE UNIT OPERATORS, AND</w:t>
      </w:r>
    </w:p>
    <w:p w14:paraId="4780F07B" w14:textId="222551D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.ROUSTABOUTS, OIL, GAS, AND MINING</w:t>
      </w:r>
      <w:r w:rsidR="00C83A9A" w:rsidRPr="00DC25DA">
        <w:rPr>
          <w:rFonts w:ascii="Courier New" w:hAnsi="Courier New" w:cs="Courier New"/>
          <w:color w:val="000000"/>
          <w:sz w:val="20"/>
          <w:szCs w:val="20"/>
        </w:rPr>
        <w:t xml:space="preserve"> *</w:t>
      </w:r>
    </w:p>
    <w:p w14:paraId="4780F07C" w14:textId="05281F8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475021 .EXT-EARTH DRILLERS, EXCEPT OIL AND GAS</w:t>
      </w:r>
    </w:p>
    <w:p w14:paraId="4780F07D" w14:textId="3A35820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475031 .EXT-EXPLOSIVES WORKERS, ORDNANCE HANDLING EXPERTS, AND</w:t>
      </w:r>
    </w:p>
    <w:p w14:paraId="4780F07E" w14:textId="5D2585F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.BLASTERS</w:t>
      </w:r>
    </w:p>
    <w:p w14:paraId="4780F07F" w14:textId="23A0AA5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475040 .EXT-MINING MACHINE OPERATORS</w:t>
      </w:r>
    </w:p>
    <w:p w14:paraId="4780F080" w14:textId="36CAE48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4750XX .EXT-MISCELLANEOUS EXTRACTION WORKERS, INCLUDING ROOF</w:t>
      </w:r>
    </w:p>
    <w:p w14:paraId="4780F081" w14:textId="14E914B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.BOLTERS AND HELPERS</w:t>
      </w:r>
      <w:r w:rsidR="00C83A9A" w:rsidRPr="00DC25DA">
        <w:rPr>
          <w:rFonts w:ascii="Courier New" w:hAnsi="Courier New" w:cs="Courier New"/>
          <w:color w:val="000000"/>
          <w:sz w:val="20"/>
          <w:szCs w:val="20"/>
        </w:rPr>
        <w:t xml:space="preserve"> *</w:t>
      </w:r>
    </w:p>
    <w:p w14:paraId="4780F082" w14:textId="314EC08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491011 .RPR-FIRST-LINE SUPERVISORS OF MECHANICS, INSTALLERS, AND</w:t>
      </w:r>
    </w:p>
    <w:p w14:paraId="4780F083" w14:textId="256096B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.REPAIRERS</w:t>
      </w:r>
    </w:p>
    <w:p w14:paraId="4780F084" w14:textId="220B1FC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492011 .RPR-COMPUTER, AUTOMATED TELLER, AND OFFICE MACHINE</w:t>
      </w:r>
    </w:p>
    <w:p w14:paraId="4780F085" w14:textId="28E9702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.REPAIRERS</w:t>
      </w:r>
    </w:p>
    <w:p w14:paraId="4780F086" w14:textId="0173F32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492020 .RPR-RADIO AND TELECOMMUNICATIONS EQUIPMENT INSTALLERS AND</w:t>
      </w:r>
    </w:p>
    <w:p w14:paraId="4780F087" w14:textId="0B848D2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.REPAIRERS</w:t>
      </w:r>
    </w:p>
    <w:p w14:paraId="4780F088" w14:textId="4978F44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492091 .RPR-AVIONICS TECHNICIANS</w:t>
      </w:r>
    </w:p>
    <w:p w14:paraId="4780F089" w14:textId="0775340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492092 .RPR-ELECTRIC MOTOR, POWER TOOL, AND RELATED REPAIRERS</w:t>
      </w:r>
    </w:p>
    <w:p w14:paraId="4780F08A" w14:textId="2C93905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49209X .RPR-ELECTRICAL AND ELECTRONICS REPAIRERS, TRANSPORTATION</w:t>
      </w:r>
    </w:p>
    <w:p w14:paraId="4780F08B" w14:textId="4094793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.EQUIPMENT, AND INDUSTRIAL AND UTILITY</w:t>
      </w:r>
      <w:r w:rsidR="00C83A9A" w:rsidRPr="00DC25DA">
        <w:rPr>
          <w:rFonts w:ascii="Courier New" w:hAnsi="Courier New" w:cs="Courier New"/>
          <w:color w:val="000000"/>
          <w:sz w:val="20"/>
          <w:szCs w:val="20"/>
        </w:rPr>
        <w:t xml:space="preserve"> *</w:t>
      </w:r>
    </w:p>
    <w:p w14:paraId="4780F08C" w14:textId="7F5FE42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492096 .RPR-ELECTRONIC EQUIPMENT INSTALLERS AND REPAIRERS, MOTOR</w:t>
      </w:r>
    </w:p>
    <w:p w14:paraId="4780F08D" w14:textId="080F5CA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.VEHICLES</w:t>
      </w:r>
    </w:p>
    <w:p w14:paraId="4780F08E" w14:textId="301EAA8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492097 .RPR-ELECTRONIC HOME ENTERTAINMENT EQUIPMENT INSTALLERS AND</w:t>
      </w:r>
    </w:p>
    <w:p w14:paraId="4780F08F" w14:textId="08D004A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.REPAIRERS</w:t>
      </w:r>
    </w:p>
    <w:p w14:paraId="4780F090" w14:textId="23BD294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492098 .RPR-SECURITY AND FIRE ALARM SYSTEMS INSTALLERS</w:t>
      </w:r>
    </w:p>
    <w:p w14:paraId="4780F091" w14:textId="1C9DE7C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493011 .RPR-AIRCRAFT MECHANICS AND SERVICE TECHNICIANS</w:t>
      </w:r>
    </w:p>
    <w:p w14:paraId="4780F092" w14:textId="16EC8F9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493021 .RPR-AUTOMOTIVE BODY AND RELATED REPAIRERS</w:t>
      </w:r>
    </w:p>
    <w:p w14:paraId="4780F093" w14:textId="036CF8F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493022 .RPR-AUTOMOTIVE GLASS INSTALLERS AND REPAIRERS</w:t>
      </w:r>
    </w:p>
    <w:p w14:paraId="4780F094" w14:textId="3879D29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493023 .RPR-AUTOMOTIVE SERVICE TECHNICIANS AND MECHANICS</w:t>
      </w:r>
    </w:p>
    <w:p w14:paraId="4780F095" w14:textId="5B4289B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493031 .RPR-BUS AND TRUCK MECHANICS AND DIESEL ENGINE SPECIALISTS</w:t>
      </w:r>
    </w:p>
    <w:p w14:paraId="4780F096" w14:textId="1999C12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493040 .RPR-HEAVY VEHICLE AND MOBILE EQUIPMENT SERVICE TECHNICIANS</w:t>
      </w:r>
    </w:p>
    <w:p w14:paraId="4780F097" w14:textId="71A9E40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.AND MECHANICS</w:t>
      </w:r>
    </w:p>
    <w:p w14:paraId="4780F098" w14:textId="6ED9357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493050 .RPR-SMALL ENGINE MECHANICS</w:t>
      </w:r>
    </w:p>
    <w:p w14:paraId="4780F099" w14:textId="1A7DABC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493090 .RPR-MISCELLANEOUS VEHICLE AND MOBILE EQUIPMENT MECHANICS,</w:t>
      </w:r>
    </w:p>
    <w:p w14:paraId="4780F09A" w14:textId="2ED469E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.INSTALLERS, AND REPAIRERS</w:t>
      </w:r>
    </w:p>
    <w:p w14:paraId="4780F09B" w14:textId="418ED8C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499010 .RPR-CONTROL AND VALVE INSTALLERS AND REPAIRERS</w:t>
      </w:r>
    </w:p>
    <w:p w14:paraId="4780F09C" w14:textId="60089F9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499021 .RPR-HEATING, AIR CONDITIONING, AND REFRIGERATION MECHANICS</w:t>
      </w:r>
    </w:p>
    <w:p w14:paraId="4780F09D" w14:textId="7562F9B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.AND INSTALLERS</w:t>
      </w:r>
    </w:p>
    <w:p w14:paraId="4780F09E" w14:textId="474EDEE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499031 .RPR-HOME APPLIANCE REPAIRERS</w:t>
      </w:r>
    </w:p>
    <w:p w14:paraId="4780F09F" w14:textId="73992A2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49904X .RPR-INDUSTRIAL AND REFRACTORY MACHINERY MECHANICS</w:t>
      </w:r>
      <w:r w:rsidR="00C83A9A" w:rsidRPr="00DC25DA">
        <w:rPr>
          <w:rFonts w:ascii="Courier New" w:hAnsi="Courier New" w:cs="Courier New"/>
          <w:color w:val="000000"/>
          <w:sz w:val="20"/>
          <w:szCs w:val="20"/>
        </w:rPr>
        <w:t xml:space="preserve"> *</w:t>
      </w:r>
    </w:p>
    <w:p w14:paraId="4780F0A0" w14:textId="0F6F343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499043 .RPR-MAINTENANCE WORKERS, MACHINERY</w:t>
      </w:r>
    </w:p>
    <w:p w14:paraId="4780F0A1" w14:textId="423CA66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499044 .RPR-MILLWRIGHTS</w:t>
      </w:r>
    </w:p>
    <w:p w14:paraId="4780F0A2" w14:textId="5429F45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499051 .RPR-ELECTRICAL POWER-LINE INSTALLERS AND REPAIRERS</w:t>
      </w:r>
    </w:p>
    <w:p w14:paraId="4780F0A3" w14:textId="0C22D2C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499052 .RPR-TELECOMMUNICATIONS LINE INSTALLERS AND REPAIRERS</w:t>
      </w:r>
    </w:p>
    <w:p w14:paraId="4780F0A4" w14:textId="0DE19E3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499060 .RPR-PRECISION INSTRUMENT AND EQUIPMENT REPAIRERS</w:t>
      </w:r>
    </w:p>
    <w:p w14:paraId="4780F0A5" w14:textId="50EA16EC" w:rsidR="00131D3E" w:rsidRPr="00DC25DA" w:rsidRDefault="00180627" w:rsidP="0053032F">
      <w:pPr>
        <w:widowControl/>
        <w:ind w:right="-90"/>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499071 .RPR-MAINTENANCE AND REPAIR WORKERS, GENERAL</w:t>
      </w:r>
    </w:p>
    <w:p w14:paraId="4780F0A6" w14:textId="684FF4C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499091 .RPR-COIN, VENDING, AND AMUSEMENT MACHINE SERVICERS AND</w:t>
      </w:r>
    </w:p>
    <w:p w14:paraId="4780F0A7" w14:textId="44B765A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.REPAIRERS</w:t>
      </w:r>
    </w:p>
    <w:p w14:paraId="4780F0A8" w14:textId="5BD5A14F" w:rsidR="004B7230"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499094 .RPR-LOCKSMITHS AND SAFE REPAIRERS</w:t>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p>
    <w:p w14:paraId="4780F0A9" w14:textId="52972CE0" w:rsidR="00131D3E" w:rsidRPr="00DC25DA" w:rsidRDefault="00180627" w:rsidP="0053032F">
      <w:pPr>
        <w:widowControl/>
        <w:ind w:right="-90"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499096 .RPR-RIGGERS</w:t>
      </w:r>
    </w:p>
    <w:p w14:paraId="4780F0AA" w14:textId="135284F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499098 .RPR-HELPERS--INSTALLATION, MAINTENANCE, AND REPAIR WORKERS</w:t>
      </w:r>
    </w:p>
    <w:p w14:paraId="4780F0AB" w14:textId="4213DC01" w:rsidR="00536D3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536D3A" w:rsidRPr="00DC25DA">
        <w:rPr>
          <w:rFonts w:ascii="Courier New" w:hAnsi="Courier New" w:cs="Courier New"/>
          <w:color w:val="000000"/>
          <w:sz w:val="20"/>
          <w:szCs w:val="20"/>
        </w:rPr>
        <w:t>4990XX .RPR-MISCELLANEOUS INSTALLATION, MAINTENANCE, AND REPAIR</w:t>
      </w:r>
    </w:p>
    <w:p w14:paraId="4780F0AD" w14:textId="3E735089" w:rsidR="00536D3A" w:rsidRPr="00DC25DA" w:rsidRDefault="00536D3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 xml:space="preserve"> </w:t>
      </w:r>
      <w:r w:rsidRPr="00DC25DA">
        <w:rPr>
          <w:rFonts w:ascii="Courier New" w:hAnsi="Courier New" w:cs="Courier New"/>
          <w:color w:val="000000"/>
          <w:sz w:val="20"/>
          <w:szCs w:val="20"/>
        </w:rPr>
        <w:t>.WORKERS, INCLUDING WIND TURBINE SERVICE TECHNICIANS</w:t>
      </w:r>
    </w:p>
    <w:p w14:paraId="4780F0AE" w14:textId="590B909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511011 .PRD-FIRST-LINE SUPERVISORS OF PRODUCTION AND OPERATING</w:t>
      </w:r>
    </w:p>
    <w:p w14:paraId="4780F0AF" w14:textId="3D209A5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w:t>
      </w:r>
    </w:p>
    <w:p w14:paraId="4780F0B0" w14:textId="1E315DE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512011 .PRD-AIRCRAFT STRUCTURE, SURFACES, RIGGING, AND SYSTEMS</w:t>
      </w:r>
    </w:p>
    <w:p w14:paraId="4780F0B1" w14:textId="107B957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.ASSEMBLERS</w:t>
      </w:r>
    </w:p>
    <w:p w14:paraId="4780F0B2" w14:textId="0250A68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512020 .PRD-ELECTRICAL, ELECTRONICS, AND ELECTROMECHANICAL</w:t>
      </w:r>
    </w:p>
    <w:p w14:paraId="4780F0B3" w14:textId="6CADCE1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.ASSEMBLERS</w:t>
      </w:r>
    </w:p>
    <w:p w14:paraId="4780F0B4" w14:textId="56998C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512031 .PRD-ENGINE AND OTHER MACHINE ASSEMBLERS</w:t>
      </w:r>
    </w:p>
    <w:p w14:paraId="4780F0B5" w14:textId="6688CED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512041 .PRD-STRUCTURAL METAL FABRICATORS AND FITTERS</w:t>
      </w:r>
    </w:p>
    <w:p w14:paraId="4780F0B6" w14:textId="5A51B1B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512090 .PRD-MISCELLANEOUS ASSEMBLERS AND FABRICATORS</w:t>
      </w:r>
    </w:p>
    <w:p w14:paraId="4780F0B7" w14:textId="51D4C64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513011 .PRD-BAKERS</w:t>
      </w:r>
    </w:p>
    <w:p w14:paraId="4780F0B8" w14:textId="7CB0179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513020 .PRD-BUTCHERS AND OTHER MEAT, POULTRY, AND FISH PROCESSING</w:t>
      </w:r>
    </w:p>
    <w:p w14:paraId="4780F0B9" w14:textId="7F85BDF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w:t>
      </w:r>
    </w:p>
    <w:p w14:paraId="4780F0BA" w14:textId="40572B1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513091 .PRD-FOOD AND TOBACCO ROASTING, BAKING, AND DRYING MACHINE</w:t>
      </w:r>
    </w:p>
    <w:p w14:paraId="4780F0BB" w14:textId="01BE80B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.OPERATORS AND TENDERS</w:t>
      </w:r>
    </w:p>
    <w:p w14:paraId="4780F0BC" w14:textId="63059CE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513092 .PRD-FOOD BATCHMAKERS</w:t>
      </w:r>
    </w:p>
    <w:p w14:paraId="4780F0BD" w14:textId="4C38B71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513093 .PRD-FOOD COOKING MACHINE OPERATORS AND TENDERS</w:t>
      </w:r>
    </w:p>
    <w:p w14:paraId="4780F0BE" w14:textId="1184D29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513099 .PRD-FOOD PROCESSING WORKERS, ALL OTHER</w:t>
      </w:r>
    </w:p>
    <w:p w14:paraId="4780F0BF" w14:textId="3C2013D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514010 .PRD-COMPUTER CONTROL PROGRAMMERS AND OPERATORS</w:t>
      </w:r>
    </w:p>
    <w:p w14:paraId="4780F0C0" w14:textId="16B712E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514021 .PRD-EXTRUDING AND DRAWING MACHINE SETTERS, OPERATORS, AND</w:t>
      </w:r>
    </w:p>
    <w:p w14:paraId="4780F0C1" w14:textId="744EA2B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.TENDERS, METAL AND PLASTIC</w:t>
      </w:r>
    </w:p>
    <w:p w14:paraId="4780F0C2" w14:textId="2BE1A7D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514022 .PRD-FORGING MACHINE SETTERS, OPERATORS, AND TENDERS, METAL</w:t>
      </w:r>
    </w:p>
    <w:p w14:paraId="4780F0C3" w14:textId="5B316FF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.AND PLASTIC</w:t>
      </w:r>
    </w:p>
    <w:p w14:paraId="4780F0C4" w14:textId="5A964E0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514023 .PRD-ROLLING MACHINE SETTERS, OPERATORS, AND TENDERS, METAL</w:t>
      </w:r>
    </w:p>
    <w:p w14:paraId="4780F0C5" w14:textId="3E9A067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.AND PLASTIC</w:t>
      </w:r>
    </w:p>
    <w:p w14:paraId="08D60885" w14:textId="3A1F3F93" w:rsidR="00AC64D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536D3A" w:rsidRPr="00DC25DA">
        <w:rPr>
          <w:rFonts w:ascii="Courier New" w:hAnsi="Courier New" w:cs="Courier New"/>
          <w:color w:val="000000"/>
          <w:sz w:val="20"/>
          <w:szCs w:val="20"/>
        </w:rPr>
        <w:t xml:space="preserve">514030 .PRD-MACHINE TOOL CUTTING SETTERS, OPERATORS, AND </w:t>
      </w:r>
    </w:p>
    <w:p w14:paraId="4780F0C7" w14:textId="7796BBD9" w:rsidR="00536D3A" w:rsidRPr="00DC25DA" w:rsidRDefault="00AC64D6" w:rsidP="0053032F">
      <w:pPr>
        <w:widowControl/>
        <w:ind w:right="-9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6373FB"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t xml:space="preserve"> </w:t>
      </w:r>
      <w:r w:rsidRPr="00DC25DA">
        <w:rPr>
          <w:rFonts w:ascii="Courier New" w:hAnsi="Courier New" w:cs="Courier New"/>
          <w:color w:val="000000"/>
          <w:sz w:val="20"/>
          <w:szCs w:val="20"/>
        </w:rPr>
        <w:t>.TENDERS,</w:t>
      </w:r>
      <w:r w:rsidR="00536D3A" w:rsidRPr="00DC25DA">
        <w:rPr>
          <w:rFonts w:ascii="Courier New" w:hAnsi="Courier New" w:cs="Courier New"/>
          <w:color w:val="000000"/>
          <w:sz w:val="20"/>
          <w:szCs w:val="20"/>
        </w:rPr>
        <w:t>METAL AND PLASTIC</w:t>
      </w:r>
    </w:p>
    <w:p w14:paraId="4780F0C8" w14:textId="0FA4D70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514041 .PRD-MACHINISTS</w:t>
      </w:r>
    </w:p>
    <w:p w14:paraId="2E2D777C" w14:textId="7B980838" w:rsidR="00FC2CE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514050 .PRD-METAL FURNACE OPERATORS, TENDERS, POURERS, AND CASTERS</w:t>
      </w:r>
    </w:p>
    <w:p w14:paraId="4780F0CA" w14:textId="6CB176F4" w:rsidR="00536D3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 xml:space="preserve">5140XX </w:t>
      </w:r>
      <w:r w:rsidR="00536D3A" w:rsidRPr="00DC25DA">
        <w:rPr>
          <w:rFonts w:ascii="Courier New" w:hAnsi="Courier New" w:cs="Courier New"/>
          <w:color w:val="000000"/>
          <w:sz w:val="20"/>
          <w:szCs w:val="20"/>
        </w:rPr>
        <w:t>.PRD-MODEL MAKERS, PATTERNMAKERS, AND MOLDING MACHINE</w:t>
      </w:r>
    </w:p>
    <w:p w14:paraId="4780F0CB" w14:textId="6F2D69E5" w:rsidR="00536D3A" w:rsidRPr="00DC25DA" w:rsidRDefault="00536D3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 xml:space="preserve"> </w:t>
      </w:r>
      <w:r w:rsidRPr="00DC25DA">
        <w:rPr>
          <w:rFonts w:ascii="Courier New" w:hAnsi="Courier New" w:cs="Courier New"/>
          <w:color w:val="000000"/>
          <w:sz w:val="20"/>
          <w:szCs w:val="20"/>
        </w:rPr>
        <w:t>.SETTERS, METAL AND PLASTIC</w:t>
      </w:r>
    </w:p>
    <w:p w14:paraId="4780F0CC" w14:textId="5F33668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514111 .PRD-TOOL AND DIE MAKERS</w:t>
      </w:r>
    </w:p>
    <w:p w14:paraId="4780F0CD" w14:textId="38EB877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514120 .PRD-WELDING, SOLDERING, AND BRAZING WORKERS</w:t>
      </w:r>
    </w:p>
    <w:p w14:paraId="4780F0CE" w14:textId="5686A87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514XXX .PRD-MISCELLANEOUS METAL WORKERS AND PLASTIC WORKERS,</w:t>
      </w:r>
    </w:p>
    <w:p w14:paraId="4780F0CF" w14:textId="53F0A74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 xml:space="preserve">.INCLUDING </w:t>
      </w:r>
      <w:r w:rsidR="00536D3A" w:rsidRPr="00DC25DA">
        <w:rPr>
          <w:rFonts w:ascii="Courier New" w:hAnsi="Courier New" w:cs="Courier New"/>
          <w:color w:val="000000"/>
          <w:sz w:val="20"/>
          <w:szCs w:val="20"/>
        </w:rPr>
        <w:t>MULTIPLE MACHINE TOOL SETTERS</w:t>
      </w:r>
      <w:r w:rsidR="00536D3A" w:rsidRPr="00DC25DA" w:rsidDel="00536D3A">
        <w:rPr>
          <w:rFonts w:ascii="Courier New" w:hAnsi="Courier New" w:cs="Courier New"/>
          <w:color w:val="000000"/>
          <w:sz w:val="20"/>
          <w:szCs w:val="20"/>
        </w:rPr>
        <w:t xml:space="preserve"> </w:t>
      </w:r>
      <w:r w:rsidR="00C83A9A" w:rsidRPr="00DC25DA">
        <w:rPr>
          <w:rFonts w:ascii="Courier New" w:hAnsi="Courier New" w:cs="Courier New"/>
          <w:color w:val="000000"/>
          <w:sz w:val="20"/>
          <w:szCs w:val="20"/>
        </w:rPr>
        <w:t>*</w:t>
      </w:r>
    </w:p>
    <w:p w14:paraId="4780F0D0" w14:textId="1954827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515111 .PRD-PREPRESS TECHNICIANS AND WORKERS</w:t>
      </w:r>
    </w:p>
    <w:p w14:paraId="4780F0D1" w14:textId="234FF5AB" w:rsidR="00131D3E" w:rsidRPr="00DC25DA" w:rsidRDefault="00180627" w:rsidP="0053032F">
      <w:pPr>
        <w:widowControl/>
        <w:ind w:right="-90"/>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515112 .PRD-PRINTING PRESS OPERATORS</w:t>
      </w:r>
    </w:p>
    <w:p w14:paraId="4780F0D2" w14:textId="3A14E93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515113 .PRD-PRINT BINDING AND FINISHING WORKERS</w:t>
      </w:r>
    </w:p>
    <w:p w14:paraId="4780F0D3" w14:textId="4B0A15A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516011 .PRD-LAUNDRY AND DRY-CLEANING WORKERS</w:t>
      </w:r>
    </w:p>
    <w:p w14:paraId="4780F0D4" w14:textId="7E73FBA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516021 .PRD-PRESSERS, TEXTILE, GARMENT, AND RELATED MATERIALS</w:t>
      </w:r>
    </w:p>
    <w:p w14:paraId="4780F0D5" w14:textId="34E09F6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516031 .PRD-SEWING MACHINE OPERATORS</w:t>
      </w:r>
    </w:p>
    <w:p w14:paraId="4780F0D6" w14:textId="3C446EC0" w:rsidR="00536D3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 xml:space="preserve">516040 </w:t>
      </w:r>
      <w:r w:rsidR="00536D3A" w:rsidRPr="00DC25DA">
        <w:rPr>
          <w:rFonts w:ascii="Courier New" w:hAnsi="Courier New" w:cs="Courier New"/>
          <w:color w:val="000000"/>
          <w:sz w:val="20"/>
          <w:szCs w:val="20"/>
        </w:rPr>
        <w:t>.PRD-SHOE AND LEATHER WORKERS</w:t>
      </w:r>
    </w:p>
    <w:p w14:paraId="4780F0D7" w14:textId="4AA71CD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516050 .PRD-TAILORS, DRESSMAKERS, AND SEWERS</w:t>
      </w:r>
    </w:p>
    <w:p w14:paraId="4780F0D8" w14:textId="0F52B7E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51606X .PRD-TEXTILE BLEACHING AND DYEING, AND CUTTING MACHINE</w:t>
      </w:r>
    </w:p>
    <w:p w14:paraId="4780F0D9" w14:textId="5C4322F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.SETTERS, OPERATORS, AND TENDERS</w:t>
      </w:r>
      <w:r w:rsidR="00C83A9A" w:rsidRPr="00DC25DA">
        <w:rPr>
          <w:rFonts w:ascii="Courier New" w:hAnsi="Courier New" w:cs="Courier New"/>
          <w:color w:val="000000"/>
          <w:sz w:val="20"/>
          <w:szCs w:val="20"/>
        </w:rPr>
        <w:t xml:space="preserve"> *</w:t>
      </w:r>
    </w:p>
    <w:p w14:paraId="4780F0DA" w14:textId="70440AF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516063 .PRD-TEXTILE KNITTING AND WEAVING MACHINE SETTERS,</w:t>
      </w:r>
    </w:p>
    <w:p w14:paraId="4780F0DB" w14:textId="3BBF143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.OPERATORS, AND TENDERS</w:t>
      </w:r>
    </w:p>
    <w:p w14:paraId="4780F0DC" w14:textId="4933A2A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516064 .PRD-TEXTILE WINDING, TWISTING, AND DRAWING OUT MACHINE</w:t>
      </w:r>
    </w:p>
    <w:p w14:paraId="4780F0DD" w14:textId="5A9CA2F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.SETTERS, OPERATORS, AND TENDERS</w:t>
      </w:r>
    </w:p>
    <w:p w14:paraId="4780F0DE" w14:textId="7BD7806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516093 .PRD-UPHOLSTERERS</w:t>
      </w:r>
    </w:p>
    <w:p w14:paraId="4780F0DF" w14:textId="2C82966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51609X .PRD-MISCELLANEOUS TEXTILE, APPAREL, AND FURNISHINGS</w:t>
      </w:r>
    </w:p>
    <w:p w14:paraId="4780F0E0" w14:textId="6AF32F2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 EXCEPT UPHOLSTERERS</w:t>
      </w:r>
      <w:r w:rsidR="00C83A9A" w:rsidRPr="00DC25DA">
        <w:rPr>
          <w:rFonts w:ascii="Courier New" w:hAnsi="Courier New" w:cs="Courier New"/>
          <w:color w:val="000000"/>
          <w:sz w:val="20"/>
          <w:szCs w:val="20"/>
        </w:rPr>
        <w:t xml:space="preserve"> *</w:t>
      </w:r>
    </w:p>
    <w:p w14:paraId="4780F0E1" w14:textId="1D94B9C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517011 .PRD-CABINETMAKERS AND BENCH CARPENTERS</w:t>
      </w:r>
    </w:p>
    <w:p w14:paraId="4780F0E2" w14:textId="6619D7E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517021 .PRD-FURNITURE FINISHERS</w:t>
      </w:r>
    </w:p>
    <w:p w14:paraId="4780F0E3" w14:textId="5A712F4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517041 .PRD-SAWING MACHINE SETTERS, OPERATORS, AND TENDERS, WOOD</w:t>
      </w:r>
    </w:p>
    <w:p w14:paraId="4780F0E4" w14:textId="44A72A5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517042 .PRD-WOODWORKING MACHINE SETTERS, OPERATORS, AND TENDERS,</w:t>
      </w:r>
    </w:p>
    <w:p w14:paraId="4780F0E5" w14:textId="2FACD7D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.EXCEPT SAWING</w:t>
      </w:r>
    </w:p>
    <w:p w14:paraId="4780F0E6" w14:textId="1C503B9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5170XX .PRD-MISCELLANEOUS WOODWORKERS, INCLUDING MODEL MAKERS AND</w:t>
      </w:r>
    </w:p>
    <w:p w14:paraId="4780F0E7" w14:textId="4440338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.PATTERNMAKERS</w:t>
      </w:r>
      <w:r w:rsidR="00C83A9A" w:rsidRPr="00DC25DA">
        <w:rPr>
          <w:rFonts w:ascii="Courier New" w:hAnsi="Courier New" w:cs="Courier New"/>
          <w:color w:val="000000"/>
          <w:sz w:val="20"/>
          <w:szCs w:val="20"/>
        </w:rPr>
        <w:t xml:space="preserve"> *</w:t>
      </w:r>
    </w:p>
    <w:p w14:paraId="4780F0E8" w14:textId="68D0829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518010 .PRD-POWER PLANT OPERATORS, DISTRIBUTORS, AND DISPATCHERS</w:t>
      </w:r>
    </w:p>
    <w:p w14:paraId="4780F0E9" w14:textId="0380F97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518021 .PRD-STATIONARY ENGINEERS AND BOILER OPERATORS</w:t>
      </w:r>
    </w:p>
    <w:p w14:paraId="4780F0EA" w14:textId="1848FBE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518031 .PRD-WATER AND WASTEWATER TREATMENT PLANT AND SYSTEM</w:t>
      </w:r>
    </w:p>
    <w:p w14:paraId="4780F0EB" w14:textId="7C4AB7A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.OPERATORS</w:t>
      </w:r>
    </w:p>
    <w:p w14:paraId="4780F0EC" w14:textId="5A801B9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518090 .PRD-MISCELLANEOUS PLANT AND SYSTEM OPERATORS</w:t>
      </w:r>
    </w:p>
    <w:p w14:paraId="4780F0ED" w14:textId="74AD647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519010 .PRD-CHEMICAL PROCESSING MACHINE SETTERS, OPERATORS, AND</w:t>
      </w:r>
    </w:p>
    <w:p w14:paraId="4780F0EE" w14:textId="770E914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.TENDERS</w:t>
      </w:r>
    </w:p>
    <w:p w14:paraId="4780F0EF" w14:textId="224AAB4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519020 .PRD-CRUSHING, GRINDING, POLISHING, MIXING, AND BLENDING</w:t>
      </w:r>
    </w:p>
    <w:p w14:paraId="4780F0F0" w14:textId="000B012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w:t>
      </w:r>
    </w:p>
    <w:p w14:paraId="4780F0F1" w14:textId="1FE4886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519030 .PRD-CUTTING WORKERS</w:t>
      </w:r>
    </w:p>
    <w:p w14:paraId="4780F0F2" w14:textId="4565439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519041 .PRD-EXTRUDING, FORMING, PRESSING, AND COMPACTING MACHINE</w:t>
      </w:r>
    </w:p>
    <w:p w14:paraId="4780F0F3" w14:textId="03F3E4D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.SETTERS, OPERATORS, AND TENDERS</w:t>
      </w:r>
    </w:p>
    <w:p w14:paraId="4780F0F4" w14:textId="3CE3170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519051 .PRD-FURNACE, KILN, OVEN, DRIER, AND KETTLE OPERATORS AND</w:t>
      </w:r>
    </w:p>
    <w:p w14:paraId="4780F0F5" w14:textId="411B8D2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.TENDERS</w:t>
      </w:r>
    </w:p>
    <w:p w14:paraId="4780F0F6" w14:textId="25BC151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519061 .PRD-INSPECTORS, TESTERS, SORTERS, SAMPLERS, AND WEIGHERS</w:t>
      </w:r>
    </w:p>
    <w:p w14:paraId="4780F0F7" w14:textId="5BF1E46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519071 .PRD-JEWELERS AND PRECIOUS STONE AND METAL WORKERS</w:t>
      </w:r>
    </w:p>
    <w:p w14:paraId="4780F0F8" w14:textId="28C1561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519080 .PRD-MEDICAL, DENTAL, AND OPHTHALMIC LABORATORY TECHNICIANS</w:t>
      </w:r>
    </w:p>
    <w:p w14:paraId="4780F0F9" w14:textId="3EACD33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519111 .PRD-PACKAGING AND FILLING MACHINE OPERATORS AND TENDERS</w:t>
      </w:r>
    </w:p>
    <w:p w14:paraId="4780F0FA" w14:textId="3AC42A4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519120 .PRD-PAINTING WORKERS</w:t>
      </w:r>
    </w:p>
    <w:p w14:paraId="4780F0FB" w14:textId="27152F6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519151 .PRD-PHOTOGRAPHIC PROCESS WORKERS AND PROCESSING MACHINE</w:t>
      </w:r>
    </w:p>
    <w:p w14:paraId="4780F0FC" w14:textId="39611A2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.OPERATORS</w:t>
      </w:r>
    </w:p>
    <w:p w14:paraId="4780F0FD" w14:textId="48616C6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519191 .PRD-ADHESIVE BONDING MACHINE OPERATORS AND TENDERS</w:t>
      </w:r>
    </w:p>
    <w:p w14:paraId="4780F0FE" w14:textId="2AF4EEB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519194 .PRD-ETCHERS AND ENGRAVERS</w:t>
      </w:r>
    </w:p>
    <w:p w14:paraId="46FB8954" w14:textId="77777777" w:rsidR="00AC64D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519195 .PRD-MOLDERS, SHAPERS, AND CASTERS, EXCEPT METAL AND </w:t>
      </w:r>
    </w:p>
    <w:p w14:paraId="4780F0FF" w14:textId="024CD17B" w:rsidR="00131D3E" w:rsidRPr="00DC25DA" w:rsidRDefault="00AC64D6" w:rsidP="0053032F">
      <w:pPr>
        <w:widowControl/>
        <w:ind w:right="-90" w:firstLine="72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6373FB" w:rsidRPr="00DC25DA">
        <w:rPr>
          <w:rFonts w:ascii="Courier New" w:hAnsi="Courier New" w:cs="Courier New"/>
          <w:color w:val="000000"/>
          <w:sz w:val="20"/>
          <w:szCs w:val="20"/>
        </w:rPr>
        <w:tab/>
      </w:r>
      <w:r w:rsidR="007756D4" w:rsidRPr="00DC25DA">
        <w:rPr>
          <w:rFonts w:ascii="Courier New" w:hAnsi="Courier New" w:cs="Courier New"/>
          <w:color w:val="000000"/>
          <w:sz w:val="20"/>
          <w:szCs w:val="20"/>
        </w:rPr>
        <w:tab/>
        <w:t xml:space="preserve"> </w:t>
      </w:r>
      <w:r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PLASTIC</w:t>
      </w:r>
    </w:p>
    <w:p w14:paraId="4780F100" w14:textId="15D2D76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519196 .PRD-PAPER GOODS MACHINE SETTERS, OPERATORS, AND TENDERS</w:t>
      </w:r>
    </w:p>
    <w:p w14:paraId="4780F101" w14:textId="5301AB2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519197 .PRD-TIRE BUILDERS</w:t>
      </w:r>
    </w:p>
    <w:p w14:paraId="4780F102" w14:textId="3F3A880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519198 .PRD-HELPERS-PRODUCTION WORKERS</w:t>
      </w:r>
    </w:p>
    <w:p w14:paraId="4780F103" w14:textId="2F4A45A7" w:rsidR="004B7230"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5191XX .PRD-</w:t>
      </w:r>
      <w:r w:rsidR="00536D3A" w:rsidRPr="00DC25DA">
        <w:rPr>
          <w:rFonts w:ascii="Courier New" w:hAnsi="Courier New" w:cs="Courier New"/>
          <w:color w:val="000000"/>
          <w:sz w:val="20"/>
          <w:szCs w:val="20"/>
        </w:rPr>
        <w:t xml:space="preserve">MISCELLANEOUS PRODUCTION WORKERS, INCLUDING </w:t>
      </w:r>
    </w:p>
    <w:p w14:paraId="4780F104" w14:textId="5D350D74" w:rsidR="00131D3E" w:rsidRPr="00DC25DA" w:rsidRDefault="00180627" w:rsidP="0053032F">
      <w:pPr>
        <w:widowControl/>
        <w:ind w:right="-90" w:firstLine="72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 xml:space="preserve"> </w:t>
      </w:r>
      <w:r w:rsidR="004B7230" w:rsidRPr="00DC25DA">
        <w:rPr>
          <w:rFonts w:ascii="Courier New" w:hAnsi="Courier New" w:cs="Courier New"/>
          <w:color w:val="000000"/>
          <w:sz w:val="20"/>
          <w:szCs w:val="20"/>
        </w:rPr>
        <w:t xml:space="preserve">.SEMICONDUCTOR </w:t>
      </w:r>
      <w:r w:rsidR="00536D3A" w:rsidRPr="00DC25DA">
        <w:rPr>
          <w:rFonts w:ascii="Courier New" w:hAnsi="Courier New" w:cs="Courier New"/>
          <w:color w:val="000000"/>
          <w:sz w:val="20"/>
          <w:szCs w:val="20"/>
        </w:rPr>
        <w:t>PROCESSORS</w:t>
      </w:r>
      <w:r w:rsidR="00C83A9A" w:rsidRPr="00DC25DA">
        <w:rPr>
          <w:rFonts w:ascii="Courier New" w:hAnsi="Courier New" w:cs="Courier New"/>
          <w:color w:val="000000"/>
          <w:sz w:val="20"/>
          <w:szCs w:val="20"/>
        </w:rPr>
        <w:t xml:space="preserve"> *</w:t>
      </w:r>
    </w:p>
    <w:p w14:paraId="4780F105" w14:textId="12D480B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531000 .TRN-SUPERVISORS OF TRANSPORTATION AND MATERIAL MOVING</w:t>
      </w:r>
    </w:p>
    <w:p w14:paraId="4780F106" w14:textId="7ED6CB5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w:t>
      </w:r>
    </w:p>
    <w:p w14:paraId="4780F107" w14:textId="615E3CC9" w:rsidR="00131D3E" w:rsidRPr="00DC25DA" w:rsidRDefault="00180627" w:rsidP="0053032F">
      <w:pPr>
        <w:widowControl/>
        <w:ind w:right="-90"/>
        <w:rPr>
          <w:rFonts w:ascii="Courier New" w:hAnsi="Courier New" w:cs="Courier New"/>
          <w:color w:val="000000"/>
          <w:sz w:val="20"/>
          <w:szCs w:val="20"/>
        </w:rPr>
        <w:sectPr w:rsidR="00131D3E" w:rsidRPr="00DC25DA">
          <w:type w:val="continuous"/>
          <w:pgSz w:w="12240" w:h="15840"/>
          <w:pgMar w:top="1440" w:right="1440" w:bottom="1440" w:left="1440" w:header="1440" w:footer="1440" w:gutter="0"/>
          <w:cols w:space="720"/>
          <w:noEndnote/>
        </w:sect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532010 .TRN-AIRCRAFT PILOTS AND FLIGHT ENGINEERS</w:t>
      </w:r>
    </w:p>
    <w:p w14:paraId="4780F108" w14:textId="28C8453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532020 .TRN-AIR TRAFFIC CONTROLLERS AND AIRFIELD OPERATIONS</w:t>
      </w:r>
    </w:p>
    <w:p w14:paraId="4780F109" w14:textId="0056485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.SPECIALISTS</w:t>
      </w:r>
    </w:p>
    <w:p w14:paraId="4780F10A" w14:textId="218BB7E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532031 .TRN-FLIGHT ATTENDANTS</w:t>
      </w:r>
    </w:p>
    <w:p w14:paraId="4780F10B" w14:textId="72D8B9E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533011 .TRN-AMBULANCE DRIVERS AND ATTENDANTS, EXCEPT EMERGENCY</w:t>
      </w:r>
    </w:p>
    <w:p w14:paraId="4780F10C" w14:textId="772FA7D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.MEDICAL TECHNICIANS</w:t>
      </w:r>
    </w:p>
    <w:p w14:paraId="4780F10D" w14:textId="4AC8A33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533020 .TRN-BUS DRIVERS</w:t>
      </w:r>
    </w:p>
    <w:p w14:paraId="4780F10E" w14:textId="2A0D592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533030 .TRN-DRIVER/SALES WORKERS AND TRUCK DRIVERS</w:t>
      </w:r>
    </w:p>
    <w:p w14:paraId="4780F10F" w14:textId="68859A7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533041 .TRN-TAXI DRIVERS AND CHAUFFEURS</w:t>
      </w:r>
    </w:p>
    <w:p w14:paraId="4780F110" w14:textId="184EF4A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533099 .TRN-MOTOR VEHICLE OPERATORS, ALL OTHER</w:t>
      </w:r>
    </w:p>
    <w:p w14:paraId="4780F111" w14:textId="2FC6C04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534010 .TRN-LOC</w:t>
      </w:r>
      <w:r w:rsidR="004B7230" w:rsidRPr="00DC25DA">
        <w:rPr>
          <w:rFonts w:ascii="Courier New" w:hAnsi="Courier New" w:cs="Courier New"/>
          <w:color w:val="000000"/>
          <w:sz w:val="20"/>
          <w:szCs w:val="20"/>
        </w:rPr>
        <w:t>OMOTIVE ENGINEERS AND OPERATORS</w:t>
      </w:r>
    </w:p>
    <w:p w14:paraId="4780F112" w14:textId="46C145E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534031 .TRN-RAILROAD CONDUCTORS AND YARDMASTERS</w:t>
      </w:r>
    </w:p>
    <w:p w14:paraId="4780F113" w14:textId="44121A7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5340XX .TRN-SUBWAY, STREETCAR, AND OTHER RAIL TRANSPORTATION</w:t>
      </w:r>
    </w:p>
    <w:p w14:paraId="4780F114" w14:textId="09184B1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.WORKERS</w:t>
      </w:r>
      <w:r w:rsidR="001800AA" w:rsidRPr="00DC25DA">
        <w:rPr>
          <w:rFonts w:ascii="Courier New" w:hAnsi="Courier New" w:cs="Courier New"/>
          <w:color w:val="000000"/>
          <w:sz w:val="20"/>
          <w:szCs w:val="20"/>
        </w:rPr>
        <w:t xml:space="preserve"> *</w:t>
      </w:r>
    </w:p>
    <w:p w14:paraId="4780F115" w14:textId="6F7064A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5350XX .TRN-SAILORS AND MARINE OILERS, AND SHIP ENGINEERS *</w:t>
      </w:r>
    </w:p>
    <w:p w14:paraId="4780F116" w14:textId="5411A5D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535020 .TRN-SHIP AND BOAT CAPTAINS AND OPERATORS</w:t>
      </w:r>
    </w:p>
    <w:p w14:paraId="4780F117" w14:textId="75FA6BD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536021 .TRN-PARKING LOT ATTENDANTS</w:t>
      </w:r>
    </w:p>
    <w:p w14:paraId="4780F118" w14:textId="1296AE9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536031 .TRN-AUTOMOTIVE AND WATERCRAFT SERVICE ATTENDANTS</w:t>
      </w:r>
    </w:p>
    <w:p w14:paraId="4780F119" w14:textId="63D74F3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536051 .TRN-TRANSPORTATION INSPECTORS</w:t>
      </w:r>
    </w:p>
    <w:p w14:paraId="4780F11A" w14:textId="045F8DA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536061 .PRS-TRANSPORTATION ATTENDANTS, EXCEPT FLIGHT ATTENDANTS</w:t>
      </w:r>
    </w:p>
    <w:p w14:paraId="4780F11B" w14:textId="4B966D7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5360XX .TRN-MISCELLANEOUS TRANSPORTATION WORKERS, INCLUDING BRIDGE</w:t>
      </w:r>
    </w:p>
    <w:p w14:paraId="4780F11C" w14:textId="3AFD240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.AND LOCK TENDERS AND TRAFFIC TECHNICIANS</w:t>
      </w:r>
      <w:r w:rsidR="001800AA" w:rsidRPr="00DC25DA">
        <w:rPr>
          <w:rFonts w:ascii="Courier New" w:hAnsi="Courier New" w:cs="Courier New"/>
          <w:color w:val="000000"/>
          <w:sz w:val="20"/>
          <w:szCs w:val="20"/>
        </w:rPr>
        <w:t xml:space="preserve"> *</w:t>
      </w:r>
    </w:p>
    <w:p w14:paraId="4780F11D" w14:textId="6865B44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537021 .TRN-CRANE AND TOWER OPERATORS</w:t>
      </w:r>
    </w:p>
    <w:p w14:paraId="4780F11E" w14:textId="326259B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537030 .TRN-DREDGE, EXCAVATING, AND LOADING MACHINE OPERATORS</w:t>
      </w:r>
    </w:p>
    <w:p w14:paraId="4780F11F" w14:textId="16FCDBC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5370XX .TRN-CONVEYOR OPERATORS AND TENDERS, AND HOIST AND WINCH</w:t>
      </w:r>
    </w:p>
    <w:p w14:paraId="4780F120" w14:textId="13BD63F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C64D6"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.OPERATORS</w:t>
      </w:r>
      <w:r w:rsidR="001800AA" w:rsidRPr="00DC25DA">
        <w:rPr>
          <w:rFonts w:ascii="Courier New" w:hAnsi="Courier New" w:cs="Courier New"/>
          <w:color w:val="000000"/>
          <w:sz w:val="20"/>
          <w:szCs w:val="20"/>
        </w:rPr>
        <w:t xml:space="preserve"> *</w:t>
      </w:r>
    </w:p>
    <w:p w14:paraId="4780F121" w14:textId="70B978B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537051 .TRN-INDUSTRIAL TRUCK AND TRACTOR OPERATORS</w:t>
      </w:r>
    </w:p>
    <w:p w14:paraId="4780F122" w14:textId="6AEB3AC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537061 .TRN-CLEANERS OF VEHICLES AND EQUIPMENT</w:t>
      </w:r>
    </w:p>
    <w:p w14:paraId="4780F123" w14:textId="62F657A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537062 .TRN-LABORERS AND FREIGHT, STOCK, AND MATERIAL MOVERS, HAND</w:t>
      </w:r>
    </w:p>
    <w:p w14:paraId="4780F124" w14:textId="7A086D6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537063 .TRN-MACHINE FEEDERS AND OFFBEARERS</w:t>
      </w:r>
    </w:p>
    <w:p w14:paraId="4780F125" w14:textId="2119984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537064 .TRN-PACKERS AND PACKAGERS, HAND</w:t>
      </w:r>
    </w:p>
    <w:p w14:paraId="4780F126" w14:textId="498C013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537070 .TRN-PUMPING STATION OPERATORS</w:t>
      </w:r>
    </w:p>
    <w:p w14:paraId="4780F127" w14:textId="0A29A89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537081 .TRN-REFUSE AND RECYCLABLE MATERIAL COLLECTORS</w:t>
      </w:r>
    </w:p>
    <w:p w14:paraId="4780F128" w14:textId="3C00D1D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5371XX .TRN-MISCELLANEOUS MATERIAL MOVING WORKERS, INCLUDING</w:t>
      </w:r>
    </w:p>
    <w:p w14:paraId="4780F129" w14:textId="3D32619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.MINE SHUTTLE CAR OPERATORS, AND TANK CAR, TRUCK, AND SHIP</w:t>
      </w:r>
    </w:p>
    <w:p w14:paraId="4780F12A" w14:textId="3172791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.LOADERS</w:t>
      </w:r>
      <w:r w:rsidR="001800AA" w:rsidRPr="00DC25DA">
        <w:rPr>
          <w:rFonts w:ascii="Courier New" w:hAnsi="Courier New" w:cs="Courier New"/>
          <w:color w:val="000000"/>
          <w:sz w:val="20"/>
          <w:szCs w:val="20"/>
        </w:rPr>
        <w:t xml:space="preserve"> *</w:t>
      </w:r>
    </w:p>
    <w:p w14:paraId="4780F12B" w14:textId="14F1153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551010 .MIL-MILITARY OFFICER SPECIAL AND TACTICAL OPERATIONS</w:t>
      </w:r>
    </w:p>
    <w:p w14:paraId="4780F12C" w14:textId="4F93441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.LEADERS</w:t>
      </w:r>
    </w:p>
    <w:p w14:paraId="4780F12D" w14:textId="0DD5A57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552010 .MIL-FIRST-LINE ENLISTED MILITARY SUPERVISORS</w:t>
      </w:r>
    </w:p>
    <w:p w14:paraId="4780F12E" w14:textId="2A2829A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553010 .MIL-MILITARY ENLISTED TACTICAL OPERATIONS AND AIR/WEAPONS</w:t>
      </w:r>
    </w:p>
    <w:p w14:paraId="4780F12F" w14:textId="5919EEB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.SPECIALISTS AND CREW MEMBERS</w:t>
      </w:r>
    </w:p>
    <w:p w14:paraId="4780F130" w14:textId="5E40A63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559830 .MIL-MILITARY, RANK NOT SPECIFIED</w:t>
      </w:r>
    </w:p>
    <w:p w14:paraId="4780F131" w14:textId="32DEC43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999920 .UNEMPLOYED AND LAST WORKED 5 YEARS AGO OR EARLIER OR NEVER</w:t>
      </w:r>
    </w:p>
    <w:p w14:paraId="4780F132" w14:textId="0340A93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AF6D75" w:rsidRPr="00DC25DA">
        <w:rPr>
          <w:rFonts w:ascii="Courier New" w:hAnsi="Courier New" w:cs="Courier New"/>
          <w:color w:val="000000"/>
          <w:sz w:val="20"/>
          <w:szCs w:val="20"/>
        </w:rPr>
        <w:tab/>
        <w:t xml:space="preserve"> </w:t>
      </w:r>
      <w:r w:rsidR="00131D3E" w:rsidRPr="00DC25DA">
        <w:rPr>
          <w:rFonts w:ascii="Courier New" w:hAnsi="Courier New" w:cs="Courier New"/>
          <w:color w:val="000000"/>
          <w:sz w:val="20"/>
          <w:szCs w:val="20"/>
        </w:rPr>
        <w:t>.WORKED</w:t>
      </w:r>
    </w:p>
    <w:p w14:paraId="4780F136" w14:textId="77777777" w:rsidR="00D627EE" w:rsidRPr="00DC25DA" w:rsidRDefault="00D627EE" w:rsidP="0053032F">
      <w:pPr>
        <w:widowControl/>
        <w:ind w:right="-90"/>
        <w:rPr>
          <w:rFonts w:ascii="Courier New" w:hAnsi="Courier New" w:cs="Courier New"/>
          <w:color w:val="000000"/>
          <w:sz w:val="20"/>
          <w:szCs w:val="20"/>
        </w:rPr>
      </w:pPr>
    </w:p>
    <w:p w14:paraId="4780F137" w14:textId="41651866" w:rsidR="00131D3E" w:rsidRPr="00DC25DA" w:rsidRDefault="00131D3E" w:rsidP="0053032F">
      <w:pPr>
        <w:pStyle w:val="StyleRight-006"/>
        <w:rPr>
          <w:color w:val="FF0000"/>
        </w:rPr>
      </w:pPr>
      <w:r w:rsidRPr="00DC25DA">
        <w:t>N</w:t>
      </w:r>
      <w:r w:rsidR="008B726D" w:rsidRPr="00DC25DA">
        <w:t>ote</w:t>
      </w:r>
      <w:r w:rsidRPr="00DC25DA">
        <w:t>: For additional information on NAICS and SOC groupings within major categories visit our website at:</w:t>
      </w:r>
      <w:r w:rsidR="00D84677" w:rsidRPr="00DC25DA">
        <w:t xml:space="preserve">  </w:t>
      </w:r>
      <w:ins w:id="109" w:author="Anthony Martinez (CENSUS/SEHSD FED)" w:date="2018-04-02T10:47:00Z">
        <w:r w:rsidR="002773BA" w:rsidRPr="002773BA">
          <w:t>https://www.census.gov/topics/employment/industry-occupation/guidance/indexes.html</w:t>
        </w:r>
      </w:ins>
      <w:del w:id="110" w:author="Anthony Martinez (CENSUS/SEHSD FED)" w:date="2018-04-02T10:47:00Z">
        <w:r w:rsidR="00D84677" w:rsidRPr="00DC25DA" w:rsidDel="002773BA">
          <w:delText>http://www.census.gov/people/io/methodology/indexes</w:delText>
        </w:r>
      </w:del>
      <w:r w:rsidR="00253605" w:rsidRPr="00DC25DA">
        <w:t>.</w:t>
      </w:r>
      <w:r w:rsidRPr="00DC25DA">
        <w:rPr>
          <w:color w:val="FF0000"/>
        </w:rPr>
        <w:tab/>
      </w:r>
    </w:p>
    <w:p w14:paraId="4780F13D" w14:textId="77777777" w:rsidR="00CF570F" w:rsidRPr="00DC25DA" w:rsidRDefault="00CF570F" w:rsidP="0053032F">
      <w:pPr>
        <w:widowControl/>
        <w:ind w:right="-90"/>
        <w:rPr>
          <w:rFonts w:ascii="Courier New" w:hAnsi="Courier New" w:cs="Courier New"/>
          <w:color w:val="000000"/>
          <w:sz w:val="20"/>
          <w:szCs w:val="20"/>
        </w:rPr>
      </w:pPr>
    </w:p>
    <w:p w14:paraId="59086E2F" w14:textId="77777777" w:rsidR="00FC6820" w:rsidRPr="00DC25DA" w:rsidRDefault="00FC6820">
      <w:pPr>
        <w:widowControl/>
        <w:autoSpaceDE/>
        <w:autoSpaceDN/>
        <w:adjustRightInd/>
        <w:rPr>
          <w:rFonts w:ascii="Courier New" w:hAnsi="Courier New" w:cs="Courier New"/>
          <w:sz w:val="20"/>
          <w:szCs w:val="20"/>
        </w:rPr>
      </w:pPr>
      <w:r w:rsidRPr="00DC25DA">
        <w:br w:type="page"/>
      </w:r>
    </w:p>
    <w:p w14:paraId="4780F13E" w14:textId="003A562B" w:rsidR="00131D3E" w:rsidRPr="00DC25DA" w:rsidRDefault="00131D3E" w:rsidP="0053032F">
      <w:pPr>
        <w:pStyle w:val="Heading3"/>
      </w:pPr>
      <w:r w:rsidRPr="00DC25DA">
        <w:lastRenderedPageBreak/>
        <w:t>VPS</w:t>
      </w:r>
      <w:r w:rsidR="00180627" w:rsidRPr="00DC25DA">
        <w:tab/>
      </w:r>
      <w:r w:rsidR="006373FB" w:rsidRPr="00DC25DA">
        <w:tab/>
      </w:r>
      <w:r w:rsidRPr="00DC25DA">
        <w:t>2</w:t>
      </w:r>
      <w:r w:rsidR="00180627" w:rsidRPr="00DC25DA">
        <w:tab/>
      </w:r>
    </w:p>
    <w:p w14:paraId="4780F13F" w14:textId="42363D1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Veteran period of service</w:t>
      </w:r>
    </w:p>
    <w:p w14:paraId="4780F140" w14:textId="36321AB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8E722E" w:rsidRPr="00DC25DA">
        <w:rPr>
          <w:rFonts w:ascii="Courier New" w:hAnsi="Courier New" w:cs="Courier New"/>
          <w:color w:val="000000"/>
          <w:sz w:val="20"/>
          <w:szCs w:val="20"/>
        </w:rPr>
        <w:t xml:space="preserve">bb </w:t>
      </w:r>
      <w:r w:rsidR="00131D3E" w:rsidRPr="00DC25DA">
        <w:rPr>
          <w:rFonts w:ascii="Courier New" w:hAnsi="Courier New" w:cs="Courier New"/>
          <w:color w:val="000000"/>
          <w:sz w:val="20"/>
          <w:szCs w:val="20"/>
        </w:rPr>
        <w:t>.N/A (less than 17 years old, no active duty)</w:t>
      </w:r>
    </w:p>
    <w:p w14:paraId="4780F141" w14:textId="51BDB84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.War Times:</w:t>
      </w:r>
    </w:p>
    <w:p w14:paraId="4780F142" w14:textId="3B37EB6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01 .Gulf War: 9/2001 or later</w:t>
      </w:r>
    </w:p>
    <w:p w14:paraId="4780F143" w14:textId="6B4F5B4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02 .Gulf War: 9/2001 or later and Gulf War: 8/1990 - 8/2001 </w:t>
      </w:r>
    </w:p>
    <w:p w14:paraId="4780F144" w14:textId="30C9FEE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03 .Gulf War: 9/2001 or later and Gulf War: 8/1990 - 8/2001 and</w:t>
      </w:r>
    </w:p>
    <w:p w14:paraId="4780F145" w14:textId="599F5CF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 xml:space="preserve">   </w:t>
      </w:r>
      <w:r w:rsidR="008E722E" w:rsidRPr="00DC25DA">
        <w:rPr>
          <w:rFonts w:ascii="Courier New" w:hAnsi="Courier New" w:cs="Courier New"/>
          <w:color w:val="000000"/>
          <w:sz w:val="20"/>
          <w:szCs w:val="20"/>
        </w:rPr>
        <w:t>.</w:t>
      </w:r>
      <w:r w:rsidR="00131D3E" w:rsidRPr="00DC25DA">
        <w:rPr>
          <w:rFonts w:ascii="Courier New" w:hAnsi="Courier New" w:cs="Courier New"/>
          <w:color w:val="000000"/>
          <w:sz w:val="20"/>
          <w:szCs w:val="20"/>
        </w:rPr>
        <w:t xml:space="preserve">Vietnam Era </w:t>
      </w:r>
    </w:p>
    <w:p w14:paraId="4780F146" w14:textId="7653927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04 .Gulf War: 8/1990 - 8/2001</w:t>
      </w:r>
    </w:p>
    <w:p w14:paraId="43A88A82" w14:textId="7F271082" w:rsidR="00AC64D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05 .Gulf War: 8/1990 - 8/2001 and Vietnam Era</w:t>
      </w:r>
    </w:p>
    <w:p w14:paraId="4780F148" w14:textId="18B1424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06 .Vietnam Era</w:t>
      </w:r>
    </w:p>
    <w:p w14:paraId="4780F149" w14:textId="6348DC7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07 .Vietnam Era and Korean War </w:t>
      </w:r>
    </w:p>
    <w:p w14:paraId="4780F14A" w14:textId="7D3F657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08 .Vietnam Era, Korean War, and WWII </w:t>
      </w:r>
    </w:p>
    <w:p w14:paraId="4780F14B" w14:textId="0423D5E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09 .Korean War</w:t>
      </w:r>
    </w:p>
    <w:p w14:paraId="4780F14C" w14:textId="6DD1D2C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10 .Korean War and WWII </w:t>
      </w:r>
    </w:p>
    <w:p w14:paraId="4780F14D" w14:textId="258F667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11 .WWII</w:t>
      </w:r>
    </w:p>
    <w:p w14:paraId="4780F14E" w14:textId="095BDFF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12 .Between Gulf War and Vietnam Era only </w:t>
      </w:r>
    </w:p>
    <w:p w14:paraId="4780F14F" w14:textId="24AAF72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13 .Between Vietnam Era and Korean War only </w:t>
      </w:r>
    </w:p>
    <w:p w14:paraId="4780F150" w14:textId="4DD9058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14 .Between Korean War and World War II only </w:t>
      </w:r>
    </w:p>
    <w:p w14:paraId="4780F151" w14:textId="19B7301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6373FB"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15 .Pre-WWII only </w:t>
      </w:r>
    </w:p>
    <w:p w14:paraId="4780F152" w14:textId="77777777" w:rsidR="00131D3E" w:rsidRPr="00DC25DA" w:rsidRDefault="00131D3E" w:rsidP="0053032F">
      <w:pPr>
        <w:widowControl/>
        <w:ind w:right="-90"/>
        <w:rPr>
          <w:rFonts w:ascii="Courier New" w:hAnsi="Courier New" w:cs="Courier New"/>
          <w:color w:val="000000"/>
          <w:sz w:val="20"/>
          <w:szCs w:val="20"/>
        </w:rPr>
      </w:pPr>
    </w:p>
    <w:p w14:paraId="4780F153" w14:textId="617464CF" w:rsidR="00131D3E" w:rsidRPr="00DC25DA" w:rsidRDefault="00131D3E" w:rsidP="0053032F">
      <w:pPr>
        <w:pStyle w:val="Heading3"/>
      </w:pPr>
      <w:r w:rsidRPr="00DC25DA">
        <w:t>WAOB</w:t>
      </w:r>
      <w:r w:rsidR="00180627" w:rsidRPr="00DC25DA">
        <w:tab/>
      </w:r>
      <w:r w:rsidR="00E14E37" w:rsidRPr="00DC25DA">
        <w:tab/>
      </w:r>
      <w:r w:rsidRPr="00DC25DA">
        <w:t>1</w:t>
      </w:r>
      <w:r w:rsidR="00180627" w:rsidRPr="00DC25DA">
        <w:tab/>
      </w:r>
    </w:p>
    <w:p w14:paraId="4780F154" w14:textId="6DA32B0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World area of birth ****</w:t>
      </w:r>
    </w:p>
    <w:p w14:paraId="4780F155" w14:textId="3F5AF8A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.US state (POB = 001-059)</w:t>
      </w:r>
    </w:p>
    <w:p w14:paraId="4780F156" w14:textId="76EF19F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2 .PR and US Island Areas (POB = 060-099)</w:t>
      </w:r>
    </w:p>
    <w:p w14:paraId="4780F157" w14:textId="622C0A57" w:rsidR="00131D3E" w:rsidRPr="002773BA" w:rsidRDefault="00180627" w:rsidP="0053032F">
      <w:pPr>
        <w:widowControl/>
        <w:ind w:right="-90"/>
        <w:rPr>
          <w:rFonts w:ascii="Courier New" w:hAnsi="Courier New" w:cs="Courier New"/>
          <w:color w:val="000000"/>
          <w:sz w:val="20"/>
          <w:szCs w:val="20"/>
          <w:lang w:val="es-MX"/>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2773BA">
        <w:rPr>
          <w:rFonts w:ascii="Courier New" w:hAnsi="Courier New" w:cs="Courier New"/>
          <w:color w:val="000000"/>
          <w:sz w:val="20"/>
          <w:szCs w:val="20"/>
          <w:lang w:val="es-MX"/>
        </w:rPr>
        <w:t>3 .Latin America (POB = 303,310-399)</w:t>
      </w:r>
    </w:p>
    <w:p w14:paraId="4780F158" w14:textId="5B13023A"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4 .Asia (POB = 158-159,161,200-299)</w:t>
      </w:r>
    </w:p>
    <w:p w14:paraId="4780F159" w14:textId="31B0D918"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5 .Europe (POB = 100-157,160,162-199)</w:t>
      </w:r>
    </w:p>
    <w:p w14:paraId="4780F15A" w14:textId="78EF3601" w:rsidR="00131D3E" w:rsidRPr="002773BA" w:rsidRDefault="00180627" w:rsidP="0053032F">
      <w:pPr>
        <w:widowControl/>
        <w:ind w:right="-90"/>
        <w:rPr>
          <w:rFonts w:ascii="Courier New" w:hAnsi="Courier New" w:cs="Courier New"/>
          <w:color w:val="000000"/>
          <w:sz w:val="20"/>
          <w:szCs w:val="20"/>
          <w:lang w:val="es-MX"/>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2773BA">
        <w:rPr>
          <w:rFonts w:ascii="Courier New" w:hAnsi="Courier New" w:cs="Courier New"/>
          <w:color w:val="000000"/>
          <w:sz w:val="20"/>
          <w:szCs w:val="20"/>
          <w:lang w:val="es-MX"/>
        </w:rPr>
        <w:t>6 .Africa (POB = 400-499)</w:t>
      </w:r>
      <w:r w:rsidRPr="002773BA">
        <w:rPr>
          <w:rFonts w:ascii="Courier New" w:hAnsi="Courier New" w:cs="Courier New"/>
          <w:color w:val="000000"/>
          <w:sz w:val="20"/>
          <w:szCs w:val="20"/>
          <w:lang w:val="es-MX"/>
        </w:rPr>
        <w:tab/>
      </w:r>
    </w:p>
    <w:p w14:paraId="4780F15B" w14:textId="372C7232" w:rsidR="00131D3E" w:rsidRPr="00DC25DA" w:rsidRDefault="00180627" w:rsidP="0053032F">
      <w:pPr>
        <w:widowControl/>
        <w:ind w:right="-90"/>
        <w:rPr>
          <w:rFonts w:ascii="Courier New" w:hAnsi="Courier New" w:cs="Courier New"/>
          <w:color w:val="000000"/>
          <w:sz w:val="20"/>
          <w:szCs w:val="20"/>
        </w:rPr>
      </w:pPr>
      <w:r w:rsidRPr="002773BA">
        <w:rPr>
          <w:rFonts w:ascii="Courier New" w:hAnsi="Courier New" w:cs="Courier New"/>
          <w:color w:val="000000"/>
          <w:sz w:val="20"/>
          <w:szCs w:val="20"/>
          <w:lang w:val="es-MX"/>
        </w:rPr>
        <w:tab/>
      </w:r>
      <w:r w:rsidRPr="002773BA">
        <w:rPr>
          <w:rFonts w:ascii="Courier New" w:hAnsi="Courier New" w:cs="Courier New"/>
          <w:color w:val="000000"/>
          <w:sz w:val="20"/>
          <w:szCs w:val="20"/>
          <w:lang w:val="es-MX"/>
        </w:rPr>
        <w:tab/>
      </w:r>
      <w:r w:rsidR="00131D3E" w:rsidRPr="00DC25DA">
        <w:rPr>
          <w:rFonts w:ascii="Courier New" w:hAnsi="Courier New" w:cs="Courier New"/>
          <w:color w:val="000000"/>
          <w:sz w:val="20"/>
          <w:szCs w:val="20"/>
        </w:rPr>
        <w:t>7 .Northern America (POB = 300-302,304-309)</w:t>
      </w:r>
    </w:p>
    <w:p w14:paraId="4780F15C" w14:textId="26BE6FF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8 .Oceania and at Sea (POB = 500-554)</w:t>
      </w:r>
    </w:p>
    <w:p w14:paraId="4780F15D" w14:textId="77777777" w:rsidR="00131D3E" w:rsidRPr="00DC25DA" w:rsidRDefault="00131D3E" w:rsidP="0053032F">
      <w:pPr>
        <w:widowControl/>
        <w:ind w:right="-90"/>
        <w:rPr>
          <w:rFonts w:ascii="Courier New" w:hAnsi="Courier New" w:cs="Courier New"/>
          <w:color w:val="000000"/>
          <w:sz w:val="20"/>
          <w:szCs w:val="20"/>
        </w:rPr>
      </w:pPr>
    </w:p>
    <w:p w14:paraId="4780F15E" w14:textId="494C4924" w:rsidR="00131D3E" w:rsidRPr="00DC25DA" w:rsidRDefault="00131D3E" w:rsidP="0053032F">
      <w:pPr>
        <w:pStyle w:val="Heading3"/>
      </w:pPr>
      <w:r w:rsidRPr="00DC25DA">
        <w:t>FAGEP</w:t>
      </w:r>
      <w:r w:rsidR="00E14E37" w:rsidRPr="00DC25DA">
        <w:tab/>
      </w:r>
      <w:r w:rsidR="00180627" w:rsidRPr="00DC25DA">
        <w:tab/>
      </w:r>
      <w:r w:rsidRPr="00DC25DA">
        <w:t>1</w:t>
      </w:r>
      <w:r w:rsidR="00180627" w:rsidRPr="00DC25DA">
        <w:tab/>
      </w:r>
    </w:p>
    <w:p w14:paraId="4780F15F" w14:textId="252FE80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Age allocation flag</w:t>
      </w:r>
    </w:p>
    <w:p w14:paraId="4780F160" w14:textId="3912D0D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61" w14:textId="31DB7A6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62" w14:textId="77777777" w:rsidR="00131D3E" w:rsidRPr="00DC25DA" w:rsidRDefault="00131D3E" w:rsidP="0053032F">
      <w:pPr>
        <w:widowControl/>
        <w:ind w:right="-90"/>
        <w:rPr>
          <w:rFonts w:ascii="Courier New" w:hAnsi="Courier New" w:cs="Courier New"/>
          <w:color w:val="000000"/>
          <w:sz w:val="20"/>
          <w:szCs w:val="20"/>
        </w:rPr>
      </w:pPr>
    </w:p>
    <w:p w14:paraId="4780F163" w14:textId="0E9ED228" w:rsidR="00131D3E" w:rsidRPr="00DC25DA" w:rsidRDefault="00131D3E" w:rsidP="0053032F">
      <w:pPr>
        <w:pStyle w:val="Heading3"/>
      </w:pPr>
      <w:r w:rsidRPr="00DC25DA">
        <w:t>FANCP</w:t>
      </w:r>
      <w:r w:rsidR="00E14E37" w:rsidRPr="00DC25DA">
        <w:tab/>
      </w:r>
      <w:r w:rsidR="00180627" w:rsidRPr="00DC25DA">
        <w:tab/>
      </w:r>
      <w:r w:rsidRPr="00DC25DA">
        <w:t>1</w:t>
      </w:r>
      <w:r w:rsidR="00180627" w:rsidRPr="00DC25DA">
        <w:tab/>
      </w:r>
    </w:p>
    <w:p w14:paraId="4780F164" w14:textId="1EC0CEE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Ancestry allocation flag</w:t>
      </w:r>
    </w:p>
    <w:p w14:paraId="4780F165" w14:textId="0962354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66" w14:textId="3C466EC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67" w14:textId="77777777" w:rsidR="00131D3E" w:rsidRPr="00DC25DA" w:rsidRDefault="00131D3E" w:rsidP="0053032F">
      <w:pPr>
        <w:widowControl/>
        <w:ind w:right="-90"/>
        <w:rPr>
          <w:rFonts w:ascii="Courier New" w:hAnsi="Courier New" w:cs="Courier New"/>
          <w:color w:val="000000"/>
          <w:sz w:val="20"/>
          <w:szCs w:val="20"/>
        </w:rPr>
      </w:pPr>
    </w:p>
    <w:p w14:paraId="4780F168" w14:textId="7DF10778" w:rsidR="00131D3E" w:rsidRPr="00DC25DA" w:rsidRDefault="00131D3E" w:rsidP="0053032F">
      <w:pPr>
        <w:pStyle w:val="Heading3"/>
      </w:pPr>
      <w:r w:rsidRPr="00DC25DA">
        <w:t>FCITP</w:t>
      </w:r>
      <w:r w:rsidR="00E14E37" w:rsidRPr="00DC25DA">
        <w:tab/>
      </w:r>
      <w:r w:rsidR="00180627" w:rsidRPr="00DC25DA">
        <w:tab/>
      </w:r>
      <w:r w:rsidRPr="00DC25DA">
        <w:t>1</w:t>
      </w:r>
      <w:r w:rsidR="00180627" w:rsidRPr="00DC25DA">
        <w:tab/>
      </w:r>
    </w:p>
    <w:p w14:paraId="4780F169" w14:textId="2CE082B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Citizenship allocation flag</w:t>
      </w:r>
    </w:p>
    <w:p w14:paraId="4780F16A" w14:textId="29C0F59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6B" w14:textId="2889E43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5058AA03" w14:textId="77777777" w:rsidR="00FC2CEA" w:rsidRPr="00DC25DA" w:rsidRDefault="00FC2CEA" w:rsidP="0053032F">
      <w:pPr>
        <w:widowControl/>
        <w:ind w:right="-90"/>
        <w:rPr>
          <w:rFonts w:ascii="Courier New" w:hAnsi="Courier New" w:cs="Courier New"/>
          <w:color w:val="000000"/>
          <w:sz w:val="20"/>
          <w:szCs w:val="20"/>
        </w:rPr>
      </w:pPr>
    </w:p>
    <w:p w14:paraId="4780F16D" w14:textId="1DC5B8BF" w:rsidR="00131D3E" w:rsidRPr="00DC25DA" w:rsidRDefault="00131D3E" w:rsidP="0053032F">
      <w:pPr>
        <w:pStyle w:val="Heading3"/>
      </w:pPr>
      <w:r w:rsidRPr="00DC25DA">
        <w:t>FCITWP</w:t>
      </w:r>
      <w:r w:rsidR="00180627" w:rsidRPr="00DC25DA">
        <w:tab/>
      </w:r>
      <w:r w:rsidRPr="00DC25DA">
        <w:t>1</w:t>
      </w:r>
      <w:r w:rsidR="00180627" w:rsidRPr="00DC25DA">
        <w:tab/>
      </w:r>
    </w:p>
    <w:p w14:paraId="4780F16E" w14:textId="3FF8C95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Year of naturalization write-in allocation flag</w:t>
      </w:r>
    </w:p>
    <w:p w14:paraId="4780F16F" w14:textId="6EE98EA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70" w14:textId="65E6E5C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71" w14:textId="19AB2DCB" w:rsidR="003C1EF8" w:rsidRPr="00DC25DA" w:rsidRDefault="003C1EF8" w:rsidP="0053032F">
      <w:pPr>
        <w:widowControl/>
        <w:ind w:right="-90"/>
        <w:rPr>
          <w:rFonts w:ascii="Courier New" w:hAnsi="Courier New" w:cs="Courier New"/>
          <w:color w:val="000000"/>
          <w:sz w:val="20"/>
          <w:szCs w:val="20"/>
        </w:rPr>
      </w:pPr>
    </w:p>
    <w:p w14:paraId="1BF016B6" w14:textId="77777777" w:rsidR="00FC6820" w:rsidRPr="00DC25DA" w:rsidRDefault="00FC6820">
      <w:pPr>
        <w:widowControl/>
        <w:autoSpaceDE/>
        <w:autoSpaceDN/>
        <w:adjustRightInd/>
        <w:rPr>
          <w:rFonts w:ascii="Courier New" w:hAnsi="Courier New" w:cs="Courier New"/>
          <w:sz w:val="20"/>
          <w:szCs w:val="20"/>
        </w:rPr>
      </w:pPr>
      <w:r w:rsidRPr="00DC25DA">
        <w:br w:type="page"/>
      </w:r>
    </w:p>
    <w:p w14:paraId="4780F172" w14:textId="3377F49E" w:rsidR="00131D3E" w:rsidRPr="00DC25DA" w:rsidRDefault="00131D3E" w:rsidP="0053032F">
      <w:pPr>
        <w:pStyle w:val="Heading3"/>
      </w:pPr>
      <w:r w:rsidRPr="00DC25DA">
        <w:lastRenderedPageBreak/>
        <w:t>FCOWP</w:t>
      </w:r>
      <w:r w:rsidR="00E14E37" w:rsidRPr="00DC25DA">
        <w:tab/>
      </w:r>
      <w:r w:rsidR="00180627" w:rsidRPr="00DC25DA">
        <w:tab/>
      </w:r>
      <w:r w:rsidRPr="00DC25DA">
        <w:t>1</w:t>
      </w:r>
      <w:r w:rsidR="00180627" w:rsidRPr="00DC25DA">
        <w:tab/>
      </w:r>
    </w:p>
    <w:p w14:paraId="4780F173" w14:textId="3E38FE6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Class of worker allocation flag</w:t>
      </w:r>
    </w:p>
    <w:p w14:paraId="4780F174" w14:textId="2EDACFC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75" w14:textId="77B91B1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76" w14:textId="77777777" w:rsidR="00131D3E" w:rsidRPr="00DC25DA" w:rsidRDefault="00131D3E" w:rsidP="0053032F">
      <w:pPr>
        <w:widowControl/>
        <w:ind w:right="-90"/>
        <w:rPr>
          <w:rFonts w:ascii="Courier New" w:hAnsi="Courier New" w:cs="Courier New"/>
          <w:color w:val="000000"/>
          <w:sz w:val="20"/>
          <w:szCs w:val="20"/>
        </w:rPr>
      </w:pPr>
    </w:p>
    <w:p w14:paraId="4780F177" w14:textId="2E90D9EA" w:rsidR="00131D3E" w:rsidRPr="00DC25DA" w:rsidRDefault="00131D3E" w:rsidP="0053032F">
      <w:pPr>
        <w:pStyle w:val="Heading3"/>
      </w:pPr>
      <w:r w:rsidRPr="00DC25DA">
        <w:t>FDDRSP</w:t>
      </w:r>
      <w:r w:rsidR="00180627" w:rsidRPr="00DC25DA">
        <w:tab/>
      </w:r>
      <w:r w:rsidRPr="00DC25DA">
        <w:t>1</w:t>
      </w:r>
      <w:r w:rsidR="00180627" w:rsidRPr="00DC25DA">
        <w:tab/>
      </w:r>
    </w:p>
    <w:p w14:paraId="4780F178" w14:textId="7FADF49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Self-care difficulty allocation flag</w:t>
      </w:r>
    </w:p>
    <w:p w14:paraId="4780F179" w14:textId="0F71EB8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7A" w14:textId="62236C2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7B" w14:textId="77777777" w:rsidR="00131D3E" w:rsidRPr="00DC25DA" w:rsidRDefault="00131D3E" w:rsidP="0053032F">
      <w:pPr>
        <w:widowControl/>
        <w:ind w:right="-90"/>
        <w:rPr>
          <w:rFonts w:ascii="Courier New" w:hAnsi="Courier New" w:cs="Courier New"/>
          <w:color w:val="000000"/>
          <w:sz w:val="20"/>
          <w:szCs w:val="20"/>
        </w:rPr>
      </w:pPr>
    </w:p>
    <w:p w14:paraId="4780F17C" w14:textId="399987EB" w:rsidR="00131D3E" w:rsidRPr="00DC25DA" w:rsidRDefault="00131D3E" w:rsidP="0053032F">
      <w:pPr>
        <w:pStyle w:val="Heading3"/>
      </w:pPr>
      <w:r w:rsidRPr="00DC25DA">
        <w:t>FDEARP</w:t>
      </w:r>
      <w:r w:rsidR="00180627" w:rsidRPr="00DC25DA">
        <w:tab/>
      </w:r>
      <w:r w:rsidRPr="00DC25DA">
        <w:t>1</w:t>
      </w:r>
      <w:r w:rsidR="00180627" w:rsidRPr="00DC25DA">
        <w:tab/>
      </w:r>
    </w:p>
    <w:p w14:paraId="4780F17D" w14:textId="27FC63A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Hearing difficulty allocation flag</w:t>
      </w:r>
    </w:p>
    <w:p w14:paraId="4780F17E" w14:textId="74A934D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7F" w14:textId="5C9E584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80" w14:textId="77777777" w:rsidR="00131D3E" w:rsidRPr="00DC25DA" w:rsidRDefault="00131D3E" w:rsidP="0053032F">
      <w:pPr>
        <w:widowControl/>
        <w:ind w:right="-90"/>
        <w:rPr>
          <w:rFonts w:ascii="Courier New" w:hAnsi="Courier New" w:cs="Courier New"/>
          <w:color w:val="000000"/>
          <w:sz w:val="20"/>
          <w:szCs w:val="20"/>
        </w:rPr>
      </w:pPr>
    </w:p>
    <w:p w14:paraId="4780F181" w14:textId="2BD8E0C6" w:rsidR="00131D3E" w:rsidRPr="00DC25DA" w:rsidRDefault="00131D3E" w:rsidP="0053032F">
      <w:pPr>
        <w:pStyle w:val="Heading3"/>
      </w:pPr>
      <w:r w:rsidRPr="00DC25DA">
        <w:t>FDEYEP</w:t>
      </w:r>
      <w:r w:rsidR="00180627" w:rsidRPr="00DC25DA">
        <w:tab/>
      </w:r>
      <w:r w:rsidRPr="00DC25DA">
        <w:t>1</w:t>
      </w:r>
      <w:r w:rsidR="00180627" w:rsidRPr="00DC25DA">
        <w:tab/>
      </w:r>
    </w:p>
    <w:p w14:paraId="4780F183" w14:textId="700EB5C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Vision difficulty allocation flag</w:t>
      </w:r>
    </w:p>
    <w:p w14:paraId="4780F184" w14:textId="4C4C3EC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85" w14:textId="2A0090E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86" w14:textId="77777777" w:rsidR="00131D3E" w:rsidRPr="00DC25DA" w:rsidRDefault="00131D3E" w:rsidP="0053032F">
      <w:pPr>
        <w:widowControl/>
        <w:ind w:right="-90"/>
        <w:rPr>
          <w:rFonts w:ascii="Courier New" w:hAnsi="Courier New" w:cs="Courier New"/>
          <w:color w:val="000000"/>
          <w:sz w:val="20"/>
          <w:szCs w:val="20"/>
        </w:rPr>
      </w:pPr>
    </w:p>
    <w:p w14:paraId="4780F187" w14:textId="7D1DFBAD" w:rsidR="00131D3E" w:rsidRPr="00DC25DA" w:rsidRDefault="00131D3E" w:rsidP="0053032F">
      <w:pPr>
        <w:pStyle w:val="Heading3"/>
      </w:pPr>
      <w:r w:rsidRPr="00DC25DA">
        <w:t>FDIS</w:t>
      </w:r>
      <w:r w:rsidR="00C32B9B" w:rsidRPr="00DC25DA">
        <w:t>P</w:t>
      </w:r>
      <w:r w:rsidR="00180627" w:rsidRPr="00DC25DA">
        <w:tab/>
      </w:r>
      <w:r w:rsidR="00E14E37" w:rsidRPr="00DC25DA">
        <w:tab/>
      </w:r>
      <w:r w:rsidR="00083F8E" w:rsidRPr="00DC25DA">
        <w:t>1</w:t>
      </w:r>
    </w:p>
    <w:p w14:paraId="4780F188" w14:textId="6EB7A313"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Disability recode allocation flag</w:t>
      </w:r>
    </w:p>
    <w:p w14:paraId="4780F189" w14:textId="67F93447" w:rsidR="00131D3E" w:rsidRPr="00DC25DA" w:rsidRDefault="00180627" w:rsidP="0053032F">
      <w:pPr>
        <w:ind w:firstLine="720"/>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F18A" w14:textId="5DA1C379" w:rsidR="00131D3E" w:rsidRPr="00DC25DA" w:rsidRDefault="00180627" w:rsidP="0053032F">
      <w:pPr>
        <w:ind w:firstLine="720"/>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F18B" w14:textId="77777777" w:rsidR="00131D3E" w:rsidRPr="00DC25DA" w:rsidRDefault="00131D3E" w:rsidP="0053032F">
      <w:pPr>
        <w:widowControl/>
        <w:ind w:right="-90"/>
        <w:rPr>
          <w:rFonts w:ascii="Courier New" w:hAnsi="Courier New" w:cs="Courier New"/>
          <w:color w:val="000000"/>
          <w:sz w:val="20"/>
          <w:szCs w:val="20"/>
        </w:rPr>
      </w:pPr>
    </w:p>
    <w:p w14:paraId="4780F18C" w14:textId="50A774C6" w:rsidR="00131D3E" w:rsidRPr="00DC25DA" w:rsidRDefault="00131D3E" w:rsidP="0053032F">
      <w:pPr>
        <w:pStyle w:val="Heading3"/>
      </w:pPr>
      <w:r w:rsidRPr="00DC25DA">
        <w:t>FDOUTP</w:t>
      </w:r>
      <w:r w:rsidR="00180627" w:rsidRPr="00DC25DA">
        <w:tab/>
      </w:r>
      <w:r w:rsidRPr="00DC25DA">
        <w:t>1</w:t>
      </w:r>
      <w:r w:rsidR="00180627" w:rsidRPr="00DC25DA">
        <w:tab/>
      </w:r>
    </w:p>
    <w:p w14:paraId="4780F18D" w14:textId="49EE96F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Independent living difficulty allocation flag</w:t>
      </w:r>
    </w:p>
    <w:p w14:paraId="4780F18E" w14:textId="01FD979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8F" w14:textId="0F35737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90" w14:textId="77777777" w:rsidR="00131D3E" w:rsidRPr="00DC25DA" w:rsidRDefault="00131D3E" w:rsidP="0053032F">
      <w:pPr>
        <w:widowControl/>
        <w:ind w:right="-90"/>
        <w:rPr>
          <w:rFonts w:ascii="Courier New" w:hAnsi="Courier New" w:cs="Courier New"/>
          <w:color w:val="000000"/>
          <w:sz w:val="20"/>
          <w:szCs w:val="20"/>
        </w:rPr>
      </w:pPr>
    </w:p>
    <w:p w14:paraId="4780F191" w14:textId="79D7838B" w:rsidR="00131D3E" w:rsidRPr="00DC25DA" w:rsidRDefault="00131D3E" w:rsidP="0053032F">
      <w:pPr>
        <w:pStyle w:val="Heading3"/>
      </w:pPr>
      <w:r w:rsidRPr="00DC25DA">
        <w:t>FDPHYP</w:t>
      </w:r>
      <w:r w:rsidR="00180627" w:rsidRPr="00DC25DA">
        <w:tab/>
      </w:r>
      <w:r w:rsidRPr="00DC25DA">
        <w:t>1</w:t>
      </w:r>
      <w:r w:rsidR="00180627" w:rsidRPr="00DC25DA">
        <w:tab/>
      </w:r>
    </w:p>
    <w:p w14:paraId="4780F192" w14:textId="7FE7976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Ambulatory difficulty allocation flag</w:t>
      </w:r>
    </w:p>
    <w:p w14:paraId="4780F193" w14:textId="37A89B3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94" w14:textId="786384E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95" w14:textId="77777777" w:rsidR="00131D3E" w:rsidRPr="00DC25DA" w:rsidRDefault="00131D3E" w:rsidP="0053032F">
      <w:pPr>
        <w:widowControl/>
        <w:ind w:right="-90"/>
        <w:rPr>
          <w:rFonts w:ascii="Courier New" w:hAnsi="Courier New" w:cs="Courier New"/>
          <w:color w:val="000000"/>
          <w:sz w:val="20"/>
          <w:szCs w:val="20"/>
        </w:rPr>
      </w:pPr>
    </w:p>
    <w:p w14:paraId="4780F196" w14:textId="45FCD1B4" w:rsidR="00131D3E" w:rsidRPr="00DC25DA" w:rsidRDefault="00131D3E" w:rsidP="0053032F">
      <w:pPr>
        <w:pStyle w:val="Heading3"/>
      </w:pPr>
      <w:r w:rsidRPr="00DC25DA">
        <w:t>FDRATP</w:t>
      </w:r>
      <w:r w:rsidR="00180627" w:rsidRPr="00DC25DA">
        <w:tab/>
      </w:r>
      <w:r w:rsidRPr="00DC25DA">
        <w:t>1</w:t>
      </w:r>
      <w:r w:rsidR="00180627" w:rsidRPr="00DC25DA">
        <w:tab/>
      </w:r>
    </w:p>
    <w:p w14:paraId="4780F197" w14:textId="6908BBF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Disability rating percentage allocation flag</w:t>
      </w:r>
    </w:p>
    <w:p w14:paraId="4780F198" w14:textId="7FCB98B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99" w14:textId="5EB54E9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3A692F95" w14:textId="77777777" w:rsidR="00AC64D6" w:rsidRPr="00DC25DA" w:rsidRDefault="00AC64D6" w:rsidP="0053032F">
      <w:pPr>
        <w:pStyle w:val="Heading3"/>
      </w:pPr>
    </w:p>
    <w:p w14:paraId="4780F19B" w14:textId="57A2175C" w:rsidR="00131D3E" w:rsidRPr="00DC25DA" w:rsidRDefault="00131D3E" w:rsidP="0053032F">
      <w:pPr>
        <w:pStyle w:val="Heading3"/>
      </w:pPr>
      <w:r w:rsidRPr="00DC25DA">
        <w:t>FDRATXP</w:t>
      </w:r>
      <w:r w:rsidR="00180627" w:rsidRPr="00DC25DA">
        <w:tab/>
      </w:r>
      <w:r w:rsidRPr="00DC25DA">
        <w:t>1</w:t>
      </w:r>
      <w:r w:rsidR="00180627" w:rsidRPr="00DC25DA">
        <w:tab/>
      </w:r>
    </w:p>
    <w:p w14:paraId="4780F19C" w14:textId="0B90F25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Disability rating checkbox allocation flag</w:t>
      </w:r>
    </w:p>
    <w:p w14:paraId="4780F19D" w14:textId="5165A48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9E" w14:textId="0EAD611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9F" w14:textId="77777777" w:rsidR="00131D3E" w:rsidRPr="00DC25DA" w:rsidRDefault="00131D3E" w:rsidP="0053032F">
      <w:pPr>
        <w:widowControl/>
        <w:ind w:right="-90"/>
        <w:rPr>
          <w:rFonts w:ascii="Courier New" w:hAnsi="Courier New" w:cs="Courier New"/>
          <w:color w:val="000000"/>
          <w:sz w:val="20"/>
          <w:szCs w:val="20"/>
        </w:rPr>
      </w:pPr>
    </w:p>
    <w:p w14:paraId="4780F1A0" w14:textId="1353B689" w:rsidR="00131D3E" w:rsidRPr="00DC25DA" w:rsidRDefault="00131D3E" w:rsidP="0053032F">
      <w:pPr>
        <w:pStyle w:val="Heading3"/>
      </w:pPr>
      <w:r w:rsidRPr="00DC25DA">
        <w:t>FDREMP</w:t>
      </w:r>
      <w:r w:rsidR="00180627" w:rsidRPr="00DC25DA">
        <w:tab/>
      </w:r>
      <w:r w:rsidRPr="00DC25DA">
        <w:t>1</w:t>
      </w:r>
      <w:r w:rsidR="00180627" w:rsidRPr="00DC25DA">
        <w:tab/>
      </w:r>
    </w:p>
    <w:p w14:paraId="4780F1A1" w14:textId="28533F7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Cognitive difficulty allocation flag</w:t>
      </w:r>
    </w:p>
    <w:p w14:paraId="4780F1A2" w14:textId="5E7CC17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A4" w14:textId="6A050DA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7AED9EEE" w14:textId="77777777" w:rsidR="00750D72" w:rsidRPr="00DC25DA" w:rsidRDefault="00750D72" w:rsidP="0053032F">
      <w:pPr>
        <w:widowControl/>
        <w:ind w:right="-90"/>
        <w:rPr>
          <w:rFonts w:ascii="Courier New" w:hAnsi="Courier New" w:cs="Courier New"/>
          <w:color w:val="000000"/>
          <w:sz w:val="20"/>
          <w:szCs w:val="20"/>
        </w:rPr>
      </w:pPr>
    </w:p>
    <w:p w14:paraId="4780F1A5" w14:textId="024D07C0" w:rsidR="00131D3E" w:rsidRPr="00DC25DA" w:rsidRDefault="00131D3E" w:rsidP="0053032F">
      <w:pPr>
        <w:pStyle w:val="Heading3"/>
      </w:pPr>
      <w:r w:rsidRPr="00DC25DA">
        <w:t>FENGP</w:t>
      </w:r>
      <w:r w:rsidR="00180627" w:rsidRPr="00DC25DA">
        <w:tab/>
      </w:r>
      <w:r w:rsidR="00E14E37" w:rsidRPr="00DC25DA">
        <w:tab/>
      </w:r>
      <w:r w:rsidRPr="00DC25DA">
        <w:t>1</w:t>
      </w:r>
      <w:r w:rsidR="00180627" w:rsidRPr="00DC25DA">
        <w:tab/>
      </w:r>
    </w:p>
    <w:p w14:paraId="4780F1A6" w14:textId="37EBBC4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Ability to speak English allocation flag</w:t>
      </w:r>
    </w:p>
    <w:p w14:paraId="4780F1A7" w14:textId="2A4F7AC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A8" w14:textId="535852B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A9" w14:textId="77777777" w:rsidR="004B7230" w:rsidRPr="00DC25DA" w:rsidRDefault="004B7230" w:rsidP="0053032F">
      <w:pPr>
        <w:widowControl/>
        <w:ind w:right="-90"/>
        <w:rPr>
          <w:rFonts w:ascii="Courier New" w:hAnsi="Courier New" w:cs="Courier New"/>
          <w:color w:val="000000"/>
          <w:sz w:val="20"/>
          <w:szCs w:val="20"/>
        </w:rPr>
      </w:pPr>
    </w:p>
    <w:p w14:paraId="4780F1AA" w14:textId="602EF371" w:rsidR="00131D3E" w:rsidRPr="00DC25DA" w:rsidRDefault="00131D3E" w:rsidP="0053032F">
      <w:pPr>
        <w:pStyle w:val="Heading3"/>
      </w:pPr>
      <w:r w:rsidRPr="00DC25DA">
        <w:t>FESRP</w:t>
      </w:r>
      <w:r w:rsidR="00E14E37" w:rsidRPr="00DC25DA">
        <w:tab/>
      </w:r>
      <w:r w:rsidR="00180627" w:rsidRPr="00DC25DA">
        <w:tab/>
      </w:r>
      <w:r w:rsidRPr="00DC25DA">
        <w:t>1</w:t>
      </w:r>
      <w:r w:rsidR="00180627" w:rsidRPr="00DC25DA">
        <w:tab/>
      </w:r>
    </w:p>
    <w:p w14:paraId="4780F1AB" w14:textId="5A2936A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Employment status recode allocation flag</w:t>
      </w:r>
    </w:p>
    <w:p w14:paraId="4780F1AC" w14:textId="5D16E19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AD" w14:textId="7379BE1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AE" w14:textId="77777777" w:rsidR="00131D3E" w:rsidRPr="00DC25DA" w:rsidRDefault="00131D3E" w:rsidP="0053032F">
      <w:pPr>
        <w:widowControl/>
        <w:ind w:right="-90"/>
        <w:rPr>
          <w:rFonts w:ascii="Courier New" w:hAnsi="Courier New" w:cs="Courier New"/>
          <w:color w:val="000000"/>
          <w:sz w:val="20"/>
          <w:szCs w:val="20"/>
        </w:rPr>
      </w:pPr>
    </w:p>
    <w:p w14:paraId="4780F1AF" w14:textId="043E13B8" w:rsidR="00131D3E" w:rsidRPr="00DC25DA" w:rsidRDefault="00131D3E" w:rsidP="0053032F">
      <w:pPr>
        <w:pStyle w:val="Heading3"/>
      </w:pPr>
      <w:r w:rsidRPr="00DC25DA">
        <w:t>FFERP</w:t>
      </w:r>
      <w:r w:rsidR="00E14E37" w:rsidRPr="00DC25DA">
        <w:tab/>
      </w:r>
      <w:r w:rsidR="00180627" w:rsidRPr="00DC25DA">
        <w:tab/>
      </w:r>
      <w:r w:rsidRPr="00DC25DA">
        <w:t>1</w:t>
      </w:r>
      <w:r w:rsidR="00180627" w:rsidRPr="00DC25DA">
        <w:tab/>
      </w:r>
    </w:p>
    <w:p w14:paraId="4780F1B0" w14:textId="635225F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Gave birth to child within the past 12 months allocation flag</w:t>
      </w:r>
    </w:p>
    <w:p w14:paraId="4780F1B1" w14:textId="288EA0A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B2" w14:textId="02D805E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B3" w14:textId="77777777" w:rsidR="00131D3E" w:rsidRPr="00DC25DA" w:rsidRDefault="00131D3E" w:rsidP="0053032F">
      <w:pPr>
        <w:widowControl/>
        <w:ind w:right="-90"/>
        <w:rPr>
          <w:rFonts w:ascii="Courier New" w:hAnsi="Courier New" w:cs="Courier New"/>
          <w:color w:val="000000"/>
          <w:sz w:val="20"/>
          <w:szCs w:val="20"/>
        </w:rPr>
      </w:pPr>
    </w:p>
    <w:p w14:paraId="4780F1B4" w14:textId="5C871FE8" w:rsidR="00131D3E" w:rsidRPr="00DC25DA" w:rsidRDefault="00131D3E" w:rsidP="0053032F">
      <w:pPr>
        <w:pStyle w:val="Heading3"/>
      </w:pPr>
      <w:r w:rsidRPr="00DC25DA">
        <w:t>FFODP</w:t>
      </w:r>
      <w:r w:rsidR="00E14E37" w:rsidRPr="00DC25DA">
        <w:tab/>
      </w:r>
      <w:r w:rsidR="00180627" w:rsidRPr="00DC25DA">
        <w:tab/>
      </w:r>
      <w:r w:rsidRPr="00DC25DA">
        <w:t>1</w:t>
      </w:r>
      <w:r w:rsidR="00180627" w:rsidRPr="00DC25DA">
        <w:tab/>
      </w:r>
    </w:p>
    <w:p w14:paraId="4780F1B5" w14:textId="6FF60C1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Field of Degree allocation flag</w:t>
      </w:r>
    </w:p>
    <w:p w14:paraId="4780F1B6" w14:textId="18821C8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B7" w14:textId="0E1C058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B8" w14:textId="77777777" w:rsidR="00131D3E" w:rsidRPr="00DC25DA" w:rsidRDefault="00131D3E" w:rsidP="0053032F">
      <w:pPr>
        <w:widowControl/>
        <w:ind w:right="-90"/>
        <w:rPr>
          <w:rFonts w:ascii="Courier New" w:hAnsi="Courier New" w:cs="Courier New"/>
          <w:color w:val="000000"/>
          <w:sz w:val="20"/>
          <w:szCs w:val="20"/>
        </w:rPr>
      </w:pPr>
    </w:p>
    <w:p w14:paraId="4780F1B9" w14:textId="46DFEB9C" w:rsidR="00131D3E" w:rsidRPr="00DC25DA" w:rsidRDefault="00131D3E" w:rsidP="0053032F">
      <w:pPr>
        <w:pStyle w:val="Heading3"/>
      </w:pPr>
      <w:r w:rsidRPr="00DC25DA">
        <w:t>FGCLP</w:t>
      </w:r>
      <w:r w:rsidR="00E14E37" w:rsidRPr="00DC25DA">
        <w:tab/>
      </w:r>
      <w:r w:rsidR="00180627" w:rsidRPr="00DC25DA">
        <w:tab/>
      </w:r>
      <w:r w:rsidRPr="00DC25DA">
        <w:t>1</w:t>
      </w:r>
      <w:r w:rsidR="00180627" w:rsidRPr="00DC25DA">
        <w:tab/>
      </w:r>
    </w:p>
    <w:p w14:paraId="4780F1BA" w14:textId="0EDD977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Grandparents living with grandchildren allocation flag</w:t>
      </w:r>
    </w:p>
    <w:p w14:paraId="4780F1BB" w14:textId="35D16DF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BC" w14:textId="7E4715F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BD" w14:textId="77777777" w:rsidR="00131D3E" w:rsidRPr="00DC25DA" w:rsidRDefault="00131D3E" w:rsidP="0053032F">
      <w:pPr>
        <w:widowControl/>
        <w:ind w:right="-90"/>
        <w:rPr>
          <w:rFonts w:ascii="Courier New" w:hAnsi="Courier New" w:cs="Courier New"/>
          <w:color w:val="000000"/>
          <w:sz w:val="20"/>
          <w:szCs w:val="20"/>
        </w:rPr>
      </w:pPr>
    </w:p>
    <w:p w14:paraId="4780F1BE" w14:textId="175EA1D5" w:rsidR="00131D3E" w:rsidRPr="00DC25DA" w:rsidRDefault="00131D3E" w:rsidP="0053032F">
      <w:pPr>
        <w:pStyle w:val="Heading3"/>
      </w:pPr>
      <w:r w:rsidRPr="00DC25DA">
        <w:t>FGCMP</w:t>
      </w:r>
      <w:r w:rsidR="00E14E37" w:rsidRPr="00DC25DA">
        <w:tab/>
      </w:r>
      <w:r w:rsidR="00180627" w:rsidRPr="00DC25DA">
        <w:tab/>
      </w:r>
      <w:r w:rsidRPr="00DC25DA">
        <w:t>1</w:t>
      </w:r>
      <w:r w:rsidR="00180627" w:rsidRPr="00DC25DA">
        <w:tab/>
      </w:r>
    </w:p>
    <w:p w14:paraId="4780F1BF" w14:textId="461AF30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Length of time responsible for grandchildren allocation flag</w:t>
      </w:r>
    </w:p>
    <w:p w14:paraId="4780F1C0" w14:textId="1742C2F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C2" w14:textId="06DB6D0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C3" w14:textId="77777777" w:rsidR="00131D3E" w:rsidRPr="00DC25DA" w:rsidRDefault="00131D3E" w:rsidP="0053032F">
      <w:pPr>
        <w:widowControl/>
        <w:ind w:right="-90"/>
        <w:rPr>
          <w:rFonts w:ascii="Courier New" w:hAnsi="Courier New" w:cs="Courier New"/>
          <w:color w:val="000000"/>
          <w:sz w:val="20"/>
          <w:szCs w:val="20"/>
        </w:rPr>
      </w:pPr>
    </w:p>
    <w:p w14:paraId="4780F1C4" w14:textId="247319E9" w:rsidR="00131D3E" w:rsidRPr="00DC25DA" w:rsidRDefault="00131D3E" w:rsidP="0053032F">
      <w:pPr>
        <w:pStyle w:val="Heading3"/>
      </w:pPr>
      <w:r w:rsidRPr="00DC25DA">
        <w:t>FGCRP</w:t>
      </w:r>
      <w:r w:rsidR="00E14E37" w:rsidRPr="00DC25DA">
        <w:tab/>
      </w:r>
      <w:r w:rsidR="00180627" w:rsidRPr="00DC25DA">
        <w:tab/>
      </w:r>
      <w:r w:rsidRPr="00DC25DA">
        <w:t>1</w:t>
      </w:r>
      <w:r w:rsidR="00180627" w:rsidRPr="00DC25DA">
        <w:tab/>
      </w:r>
    </w:p>
    <w:p w14:paraId="4780F1C5" w14:textId="3439373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Grandparents responsible for grandchildren allocation flag</w:t>
      </w:r>
    </w:p>
    <w:p w14:paraId="4780F1C6" w14:textId="540833F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C7" w14:textId="673089F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C8" w14:textId="77777777" w:rsidR="00131D3E" w:rsidRPr="00DC25DA" w:rsidRDefault="00131D3E" w:rsidP="0053032F">
      <w:pPr>
        <w:widowControl/>
        <w:ind w:right="-90"/>
        <w:rPr>
          <w:rFonts w:ascii="Courier New" w:hAnsi="Courier New" w:cs="Courier New"/>
          <w:color w:val="000000"/>
          <w:sz w:val="20"/>
          <w:szCs w:val="20"/>
        </w:rPr>
      </w:pPr>
    </w:p>
    <w:p w14:paraId="514C0A20" w14:textId="260EFB6E" w:rsidR="00972DFB" w:rsidRPr="00DC25DA" w:rsidRDefault="00972DFB" w:rsidP="0053032F">
      <w:pPr>
        <w:pStyle w:val="Heading3"/>
      </w:pPr>
      <w:r w:rsidRPr="00DC25DA">
        <w:t>FHICOVP</w:t>
      </w:r>
      <w:r w:rsidR="00180627" w:rsidRPr="00DC25DA">
        <w:tab/>
      </w:r>
      <w:r w:rsidRPr="00DC25DA">
        <w:t>1</w:t>
      </w:r>
      <w:r w:rsidR="00180627" w:rsidRPr="00DC25DA">
        <w:tab/>
      </w:r>
    </w:p>
    <w:p w14:paraId="6D2D442A" w14:textId="04474C60" w:rsidR="00972DFB" w:rsidRPr="00DC25DA" w:rsidRDefault="00180627" w:rsidP="0053032F">
      <w:pPr>
        <w:widowControl/>
        <w:rPr>
          <w:rFonts w:ascii="Courier New" w:hAnsi="Courier New" w:cs="Courier New"/>
          <w:sz w:val="20"/>
          <w:szCs w:val="20"/>
        </w:rPr>
      </w:pPr>
      <w:r w:rsidRPr="00DC25DA">
        <w:rPr>
          <w:rFonts w:ascii="Courier New" w:hAnsi="Courier New" w:cs="Courier New"/>
          <w:sz w:val="20"/>
          <w:szCs w:val="20"/>
        </w:rPr>
        <w:tab/>
      </w:r>
      <w:r w:rsidR="00972DFB" w:rsidRPr="00DC25DA">
        <w:rPr>
          <w:rFonts w:ascii="Courier New" w:hAnsi="Courier New" w:cs="Courier New"/>
          <w:sz w:val="20"/>
          <w:szCs w:val="20"/>
        </w:rPr>
        <w:t>Health insurance coverage recode allocation flag</w:t>
      </w:r>
    </w:p>
    <w:p w14:paraId="7C9CF797" w14:textId="1DAC3047" w:rsidR="00972DFB"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72DFB" w:rsidRPr="00DC25DA">
        <w:rPr>
          <w:rFonts w:ascii="Courier New" w:hAnsi="Courier New" w:cs="Courier New"/>
          <w:color w:val="000000"/>
          <w:sz w:val="20"/>
          <w:szCs w:val="20"/>
        </w:rPr>
        <w:t>0 .No</w:t>
      </w:r>
    </w:p>
    <w:p w14:paraId="2CD3511F" w14:textId="2687A372" w:rsidR="00972DFB"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972DFB" w:rsidRPr="00DC25DA">
        <w:rPr>
          <w:rFonts w:ascii="Courier New" w:hAnsi="Courier New" w:cs="Courier New"/>
          <w:color w:val="000000"/>
          <w:sz w:val="20"/>
          <w:szCs w:val="20"/>
        </w:rPr>
        <w:t>1 .Yes</w:t>
      </w:r>
    </w:p>
    <w:p w14:paraId="6FDDFC45" w14:textId="77777777" w:rsidR="00972DFB" w:rsidRPr="00DC25DA" w:rsidRDefault="00972DFB" w:rsidP="0053032F">
      <w:pPr>
        <w:widowControl/>
        <w:ind w:right="-90"/>
        <w:rPr>
          <w:rFonts w:ascii="Courier New" w:hAnsi="Courier New" w:cs="Courier New"/>
          <w:color w:val="000000"/>
          <w:sz w:val="20"/>
          <w:szCs w:val="20"/>
        </w:rPr>
      </w:pPr>
    </w:p>
    <w:p w14:paraId="4780F1C9" w14:textId="0F52B316" w:rsidR="00131D3E" w:rsidRPr="00DC25DA" w:rsidRDefault="00131D3E" w:rsidP="0053032F">
      <w:pPr>
        <w:pStyle w:val="Heading3"/>
      </w:pPr>
      <w:r w:rsidRPr="00DC25DA">
        <w:t>FHINS1P</w:t>
      </w:r>
      <w:r w:rsidR="00180627" w:rsidRPr="00DC25DA">
        <w:tab/>
      </w:r>
      <w:r w:rsidRPr="00DC25DA">
        <w:t>1</w:t>
      </w:r>
      <w:r w:rsidR="00180627" w:rsidRPr="00DC25DA">
        <w:tab/>
      </w:r>
    </w:p>
    <w:p w14:paraId="4780F1CA" w14:textId="71CA07A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Insurance through a current or former employer or union allocation flag</w:t>
      </w:r>
    </w:p>
    <w:p w14:paraId="4780F1CB" w14:textId="6421817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CC" w14:textId="4B1A0A1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CD" w14:textId="77777777" w:rsidR="00131D3E" w:rsidRPr="00DC25DA" w:rsidRDefault="00131D3E" w:rsidP="0053032F">
      <w:pPr>
        <w:widowControl/>
        <w:ind w:right="-90"/>
        <w:rPr>
          <w:rFonts w:ascii="Courier New" w:hAnsi="Courier New" w:cs="Courier New"/>
          <w:color w:val="000000"/>
          <w:sz w:val="20"/>
          <w:szCs w:val="20"/>
        </w:rPr>
      </w:pPr>
    </w:p>
    <w:p w14:paraId="4780F1CE" w14:textId="3DCB44EB" w:rsidR="00131D3E" w:rsidRPr="00DC25DA" w:rsidRDefault="00131D3E" w:rsidP="0053032F">
      <w:pPr>
        <w:pStyle w:val="Heading3"/>
      </w:pPr>
      <w:r w:rsidRPr="00DC25DA">
        <w:t>FHINS2P</w:t>
      </w:r>
      <w:r w:rsidR="00180627" w:rsidRPr="00DC25DA">
        <w:tab/>
      </w:r>
      <w:r w:rsidRPr="00DC25DA">
        <w:t>1</w:t>
      </w:r>
      <w:r w:rsidR="00180627" w:rsidRPr="00DC25DA">
        <w:tab/>
      </w:r>
    </w:p>
    <w:p w14:paraId="4780F1CF" w14:textId="6D73761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Insurance purchased directly from an insurance company allocation flag</w:t>
      </w:r>
    </w:p>
    <w:p w14:paraId="4780F1D0" w14:textId="09C9ED6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D1" w14:textId="186A3D4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D2" w14:textId="77777777" w:rsidR="00131D3E" w:rsidRPr="00DC25DA" w:rsidRDefault="00131D3E" w:rsidP="0053032F">
      <w:pPr>
        <w:widowControl/>
        <w:ind w:right="-90"/>
        <w:rPr>
          <w:rFonts w:ascii="Courier New" w:hAnsi="Courier New" w:cs="Courier New"/>
          <w:color w:val="000000"/>
          <w:sz w:val="20"/>
          <w:szCs w:val="20"/>
        </w:rPr>
      </w:pPr>
    </w:p>
    <w:p w14:paraId="4780F1D3" w14:textId="746B0A9C" w:rsidR="00131D3E" w:rsidRPr="00DC25DA" w:rsidRDefault="00131D3E" w:rsidP="0053032F">
      <w:pPr>
        <w:pStyle w:val="Heading3"/>
      </w:pPr>
      <w:r w:rsidRPr="00DC25DA">
        <w:t>FHINS3C</w:t>
      </w:r>
      <w:r w:rsidR="00180627" w:rsidRPr="00DC25DA">
        <w:tab/>
      </w:r>
      <w:r w:rsidRPr="00DC25DA">
        <w:t>1</w:t>
      </w:r>
      <w:r w:rsidR="00180627" w:rsidRPr="00DC25DA">
        <w:tab/>
      </w:r>
    </w:p>
    <w:p w14:paraId="4780F1D4" w14:textId="4275489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Medicare coverage given through the eligibility coverage edit</w:t>
      </w:r>
    </w:p>
    <w:p w14:paraId="4780F1D5" w14:textId="67874DEA" w:rsidR="00131D3E" w:rsidRPr="00DC25DA" w:rsidRDefault="00180627" w:rsidP="0053032F">
      <w:pPr>
        <w:widowControl/>
        <w:ind w:right="-90"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B44224" w:rsidRPr="00DC25DA">
        <w:rPr>
          <w:rFonts w:ascii="Courier New" w:hAnsi="Courier New" w:cs="Courier New"/>
          <w:color w:val="000000"/>
          <w:sz w:val="20"/>
          <w:szCs w:val="20"/>
        </w:rPr>
        <w:t>b</w:t>
      </w:r>
      <w:r w:rsidR="00131D3E" w:rsidRPr="00DC25DA">
        <w:rPr>
          <w:rFonts w:ascii="Courier New" w:hAnsi="Courier New" w:cs="Courier New"/>
          <w:color w:val="000000"/>
          <w:sz w:val="20"/>
          <w:szCs w:val="20"/>
        </w:rPr>
        <w:t xml:space="preserve"> .Does not have Medicare coverage (HINS3=2)</w:t>
      </w:r>
    </w:p>
    <w:p w14:paraId="4780F1D6" w14:textId="0048F54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D7" w14:textId="707C2CE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3D23C483" w14:textId="77777777" w:rsidR="004D7C31" w:rsidRPr="00DC25DA" w:rsidRDefault="004D7C31" w:rsidP="0053032F">
      <w:pPr>
        <w:widowControl/>
        <w:ind w:right="-90"/>
        <w:rPr>
          <w:rFonts w:ascii="Courier New" w:hAnsi="Courier New" w:cs="Courier New"/>
          <w:color w:val="000000"/>
          <w:sz w:val="20"/>
          <w:szCs w:val="20"/>
        </w:rPr>
      </w:pPr>
    </w:p>
    <w:p w14:paraId="017832BB" w14:textId="77777777" w:rsidR="00FC6820" w:rsidRPr="00DC25DA" w:rsidRDefault="00FC6820">
      <w:pPr>
        <w:widowControl/>
        <w:autoSpaceDE/>
        <w:autoSpaceDN/>
        <w:adjustRightInd/>
        <w:rPr>
          <w:rFonts w:ascii="Courier New" w:hAnsi="Courier New" w:cs="Courier New"/>
          <w:sz w:val="20"/>
          <w:szCs w:val="20"/>
        </w:rPr>
      </w:pPr>
      <w:r w:rsidRPr="00DC25DA">
        <w:lastRenderedPageBreak/>
        <w:br w:type="page"/>
      </w:r>
    </w:p>
    <w:p w14:paraId="4780F1D9" w14:textId="64A3F844" w:rsidR="00131D3E" w:rsidRPr="00DC25DA" w:rsidRDefault="00131D3E" w:rsidP="0053032F">
      <w:pPr>
        <w:pStyle w:val="Heading3"/>
      </w:pPr>
      <w:r w:rsidRPr="00DC25DA">
        <w:lastRenderedPageBreak/>
        <w:t>FHINS3P</w:t>
      </w:r>
      <w:r w:rsidR="00180627" w:rsidRPr="00DC25DA">
        <w:tab/>
      </w:r>
      <w:r w:rsidRPr="00DC25DA">
        <w:t>1</w:t>
      </w:r>
      <w:r w:rsidR="00180627" w:rsidRPr="00DC25DA">
        <w:tab/>
      </w:r>
    </w:p>
    <w:p w14:paraId="4780F1DA" w14:textId="25B93D5A" w:rsidR="001C2818"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Medicare, for people 65 or older, or people with certain disabilities </w:t>
      </w:r>
    </w:p>
    <w:p w14:paraId="4780F1DB" w14:textId="3FA8B6A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allocation flag</w:t>
      </w:r>
    </w:p>
    <w:p w14:paraId="4780F1DC" w14:textId="6691338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DD" w14:textId="030FBAA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DE" w14:textId="77777777" w:rsidR="00CF570F" w:rsidRPr="00DC25DA" w:rsidRDefault="00CF570F" w:rsidP="0053032F">
      <w:pPr>
        <w:widowControl/>
        <w:ind w:right="-90"/>
        <w:rPr>
          <w:rFonts w:ascii="Courier New" w:hAnsi="Courier New" w:cs="Courier New"/>
          <w:color w:val="000000"/>
          <w:sz w:val="20"/>
          <w:szCs w:val="20"/>
        </w:rPr>
      </w:pPr>
    </w:p>
    <w:p w14:paraId="4780F1DF" w14:textId="28F56076" w:rsidR="00131D3E" w:rsidRPr="00DC25DA" w:rsidRDefault="00131D3E" w:rsidP="0053032F">
      <w:pPr>
        <w:pStyle w:val="Heading3"/>
      </w:pPr>
      <w:r w:rsidRPr="00DC25DA">
        <w:t>FHINS4C</w:t>
      </w:r>
      <w:r w:rsidR="00180627" w:rsidRPr="00DC25DA">
        <w:tab/>
      </w:r>
      <w:r w:rsidRPr="00DC25DA">
        <w:t>1</w:t>
      </w:r>
      <w:r w:rsidR="00180627" w:rsidRPr="00DC25DA">
        <w:tab/>
      </w:r>
    </w:p>
    <w:p w14:paraId="4780F1E0" w14:textId="689F827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Medicaid coverage given through the eligibility coverage edit</w:t>
      </w:r>
    </w:p>
    <w:p w14:paraId="4780F1E1" w14:textId="090A7CC6" w:rsidR="00131D3E" w:rsidRPr="00DC25DA" w:rsidRDefault="00180627" w:rsidP="0053032F">
      <w:pPr>
        <w:widowControl/>
        <w:ind w:right="-90"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152E3E" w:rsidRPr="00DC25DA">
        <w:rPr>
          <w:rFonts w:ascii="Courier New" w:hAnsi="Courier New" w:cs="Courier New"/>
          <w:color w:val="000000"/>
          <w:sz w:val="20"/>
          <w:szCs w:val="20"/>
        </w:rPr>
        <w:t>b</w:t>
      </w:r>
      <w:r w:rsidR="00131D3E" w:rsidRPr="00DC25DA">
        <w:rPr>
          <w:rFonts w:ascii="Courier New" w:hAnsi="Courier New" w:cs="Courier New"/>
          <w:color w:val="000000"/>
          <w:sz w:val="20"/>
          <w:szCs w:val="20"/>
        </w:rPr>
        <w:t xml:space="preserve"> .Does not have Medicaid coverage (HINS4=2)</w:t>
      </w:r>
    </w:p>
    <w:p w14:paraId="4780F1E2" w14:textId="0409E11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E3" w14:textId="1D049CB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E4" w14:textId="77777777" w:rsidR="00131D3E" w:rsidRPr="00DC25DA" w:rsidRDefault="00131D3E" w:rsidP="0053032F">
      <w:pPr>
        <w:widowControl/>
        <w:ind w:right="-90"/>
        <w:rPr>
          <w:rFonts w:ascii="Courier New" w:hAnsi="Courier New" w:cs="Courier New"/>
          <w:color w:val="000000"/>
          <w:sz w:val="20"/>
          <w:szCs w:val="20"/>
        </w:rPr>
      </w:pPr>
    </w:p>
    <w:p w14:paraId="4780F1E5" w14:textId="62717104" w:rsidR="00131D3E" w:rsidRPr="00DC25DA" w:rsidRDefault="00131D3E" w:rsidP="0053032F">
      <w:pPr>
        <w:pStyle w:val="Heading3"/>
      </w:pPr>
      <w:r w:rsidRPr="00DC25DA">
        <w:t>FHINS4P</w:t>
      </w:r>
      <w:r w:rsidR="00180627" w:rsidRPr="00DC25DA">
        <w:tab/>
      </w:r>
      <w:r w:rsidRPr="00DC25DA">
        <w:t>1</w:t>
      </w:r>
      <w:r w:rsidR="00180627" w:rsidRPr="00DC25DA">
        <w:tab/>
      </w:r>
    </w:p>
    <w:p w14:paraId="4780F1E6" w14:textId="4D095B30" w:rsidR="001C2818"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Medicaid, medical assistance, or any kind of government-assistance plan </w:t>
      </w:r>
    </w:p>
    <w:p w14:paraId="4780F1E7" w14:textId="34A5A62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for people with low incomes or a disability allocation flag</w:t>
      </w:r>
    </w:p>
    <w:p w14:paraId="4780F1E8" w14:textId="0A55BE0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C0459AA" w14:textId="2570C72A" w:rsidR="00E14E37" w:rsidRPr="00DC25DA" w:rsidRDefault="00180627" w:rsidP="0051456D">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72955498" w14:textId="77777777" w:rsidR="0051456D" w:rsidRPr="00DC25DA" w:rsidRDefault="0051456D" w:rsidP="0051456D">
      <w:pPr>
        <w:widowControl/>
        <w:ind w:right="-90"/>
        <w:rPr>
          <w:rFonts w:ascii="Courier New" w:hAnsi="Courier New" w:cs="Courier New"/>
          <w:sz w:val="20"/>
          <w:szCs w:val="20"/>
        </w:rPr>
      </w:pPr>
    </w:p>
    <w:p w14:paraId="4780F1EB" w14:textId="6EB5B597" w:rsidR="00131D3E" w:rsidRPr="00DC25DA" w:rsidRDefault="00131D3E" w:rsidP="0053032F">
      <w:pPr>
        <w:pStyle w:val="Heading3"/>
      </w:pPr>
      <w:r w:rsidRPr="00DC25DA">
        <w:t>FHINS5C</w:t>
      </w:r>
      <w:r w:rsidR="00180627" w:rsidRPr="00DC25DA">
        <w:tab/>
      </w:r>
      <w:r w:rsidRPr="00DC25DA">
        <w:t>1</w:t>
      </w:r>
      <w:r w:rsidR="00180627" w:rsidRPr="00DC25DA">
        <w:tab/>
      </w:r>
    </w:p>
    <w:p w14:paraId="4780F1EC" w14:textId="2DD6FF7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TRICARE coverage given through the eligibility coverage edit</w:t>
      </w:r>
    </w:p>
    <w:p w14:paraId="4780F1ED" w14:textId="76B44E18" w:rsidR="00131D3E" w:rsidRPr="00DC25DA" w:rsidRDefault="00180627" w:rsidP="0053032F">
      <w:pPr>
        <w:widowControl/>
        <w:ind w:right="-90" w:firstLine="720"/>
        <w:rPr>
          <w:rFonts w:ascii="Courier New" w:hAnsi="Courier New" w:cs="Courier New"/>
          <w:color w:val="000000"/>
          <w:sz w:val="20"/>
          <w:szCs w:val="20"/>
        </w:rPr>
      </w:pPr>
      <w:r w:rsidRPr="00DC25DA">
        <w:rPr>
          <w:rFonts w:ascii="Courier New" w:hAnsi="Courier New" w:cs="Courier New"/>
          <w:color w:val="000000"/>
          <w:sz w:val="20"/>
          <w:szCs w:val="20"/>
        </w:rPr>
        <w:tab/>
      </w:r>
      <w:r w:rsidR="00152E3E" w:rsidRPr="00DC25DA">
        <w:rPr>
          <w:rFonts w:ascii="Courier New" w:hAnsi="Courier New" w:cs="Courier New"/>
          <w:color w:val="000000"/>
          <w:sz w:val="20"/>
          <w:szCs w:val="20"/>
        </w:rPr>
        <w:t>b</w:t>
      </w:r>
      <w:r w:rsidR="00131D3E" w:rsidRPr="00DC25DA">
        <w:rPr>
          <w:rFonts w:ascii="Courier New" w:hAnsi="Courier New" w:cs="Courier New"/>
          <w:color w:val="000000"/>
          <w:sz w:val="20"/>
          <w:szCs w:val="20"/>
        </w:rPr>
        <w:t xml:space="preserve"> .Does not have TRICARE coverage (HINS5=2)</w:t>
      </w:r>
    </w:p>
    <w:p w14:paraId="4780F1EE" w14:textId="150E396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EF" w14:textId="1A2461A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F0" w14:textId="77777777" w:rsidR="00131D3E" w:rsidRPr="00DC25DA" w:rsidRDefault="00131D3E" w:rsidP="0053032F">
      <w:pPr>
        <w:widowControl/>
        <w:ind w:right="-90"/>
        <w:rPr>
          <w:rFonts w:ascii="Courier New" w:hAnsi="Courier New" w:cs="Courier New"/>
          <w:color w:val="000000"/>
          <w:sz w:val="20"/>
          <w:szCs w:val="20"/>
        </w:rPr>
      </w:pPr>
    </w:p>
    <w:p w14:paraId="4780F1F1" w14:textId="6EB455A5" w:rsidR="00131D3E" w:rsidRPr="00DC25DA" w:rsidRDefault="00131D3E" w:rsidP="0053032F">
      <w:pPr>
        <w:pStyle w:val="Heading3"/>
      </w:pPr>
      <w:r w:rsidRPr="00DC25DA">
        <w:t>FHINS5P</w:t>
      </w:r>
      <w:r w:rsidR="00180627" w:rsidRPr="00DC25DA">
        <w:tab/>
      </w:r>
      <w:r w:rsidRPr="00DC25DA">
        <w:t>1</w:t>
      </w:r>
      <w:r w:rsidR="00180627" w:rsidRPr="00DC25DA">
        <w:tab/>
      </w:r>
    </w:p>
    <w:p w14:paraId="4780F1F2" w14:textId="0A86EE8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TRICARE or other military health care allocation flag</w:t>
      </w:r>
    </w:p>
    <w:p w14:paraId="4780F1F3" w14:textId="7F65F3B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F4" w14:textId="0BDEFC8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F5" w14:textId="77777777" w:rsidR="00131D3E" w:rsidRPr="00DC25DA" w:rsidRDefault="00131D3E" w:rsidP="0053032F">
      <w:pPr>
        <w:widowControl/>
        <w:ind w:right="-90"/>
        <w:rPr>
          <w:rFonts w:ascii="Courier New" w:hAnsi="Courier New" w:cs="Courier New"/>
          <w:color w:val="000000"/>
          <w:sz w:val="20"/>
          <w:szCs w:val="20"/>
        </w:rPr>
      </w:pPr>
    </w:p>
    <w:p w14:paraId="4780F1F6" w14:textId="0B41C530" w:rsidR="00131D3E" w:rsidRPr="00DC25DA" w:rsidRDefault="00131D3E" w:rsidP="0053032F">
      <w:pPr>
        <w:pStyle w:val="Heading3"/>
      </w:pPr>
      <w:r w:rsidRPr="00DC25DA">
        <w:t>FHINS6P</w:t>
      </w:r>
      <w:r w:rsidR="00180627" w:rsidRPr="00DC25DA">
        <w:tab/>
      </w:r>
      <w:r w:rsidRPr="00DC25DA">
        <w:t>1</w:t>
      </w:r>
      <w:r w:rsidR="00180627" w:rsidRPr="00DC25DA">
        <w:tab/>
      </w:r>
    </w:p>
    <w:p w14:paraId="4780F1F7" w14:textId="43623A2F" w:rsidR="001C2818"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 xml:space="preserve">VA (including those who have ever used or enrolled for VA health care) </w:t>
      </w:r>
    </w:p>
    <w:p w14:paraId="4780F1F8" w14:textId="165BD5E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allocation flag</w:t>
      </w:r>
    </w:p>
    <w:p w14:paraId="4780F1F9" w14:textId="38E536D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1FA" w14:textId="57F49F3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1FB" w14:textId="77777777" w:rsidR="00131D3E" w:rsidRPr="00DC25DA" w:rsidRDefault="00131D3E" w:rsidP="0053032F">
      <w:pPr>
        <w:widowControl/>
        <w:ind w:right="-90"/>
        <w:rPr>
          <w:rFonts w:ascii="Courier New" w:hAnsi="Courier New" w:cs="Courier New"/>
          <w:color w:val="000000"/>
          <w:sz w:val="20"/>
          <w:szCs w:val="20"/>
        </w:rPr>
      </w:pPr>
    </w:p>
    <w:p w14:paraId="4780F1FD" w14:textId="302386FC" w:rsidR="00131D3E" w:rsidRPr="00DC25DA" w:rsidRDefault="00131D3E" w:rsidP="0053032F">
      <w:pPr>
        <w:pStyle w:val="Heading3"/>
      </w:pPr>
      <w:r w:rsidRPr="00DC25DA">
        <w:t>FHINS7P</w:t>
      </w:r>
      <w:r w:rsidR="00180627" w:rsidRPr="00DC25DA">
        <w:tab/>
      </w:r>
      <w:r w:rsidRPr="00DC25DA">
        <w:t>1</w:t>
      </w:r>
      <w:r w:rsidR="00180627" w:rsidRPr="00DC25DA">
        <w:tab/>
      </w:r>
    </w:p>
    <w:p w14:paraId="4780F1FE" w14:textId="7AE1DD3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Indian health service allocation flag</w:t>
      </w:r>
    </w:p>
    <w:p w14:paraId="4780F1FF" w14:textId="6139E7D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00" w14:textId="1E19D36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01" w14:textId="77777777" w:rsidR="00131D3E" w:rsidRPr="00DC25DA" w:rsidRDefault="00131D3E" w:rsidP="0053032F">
      <w:pPr>
        <w:widowControl/>
        <w:ind w:right="-90"/>
        <w:rPr>
          <w:rFonts w:ascii="Courier New" w:hAnsi="Courier New" w:cs="Courier New"/>
          <w:color w:val="000000"/>
          <w:sz w:val="20"/>
          <w:szCs w:val="20"/>
        </w:rPr>
      </w:pPr>
    </w:p>
    <w:p w14:paraId="4780F202" w14:textId="5DF0B9AE" w:rsidR="00131D3E" w:rsidRPr="00DC25DA" w:rsidRDefault="00131D3E" w:rsidP="0053032F">
      <w:pPr>
        <w:pStyle w:val="Heading3"/>
      </w:pPr>
      <w:r w:rsidRPr="00DC25DA">
        <w:t>FHISP</w:t>
      </w:r>
      <w:r w:rsidR="00E14E37" w:rsidRPr="00DC25DA">
        <w:tab/>
      </w:r>
      <w:r w:rsidR="00180627" w:rsidRPr="00DC25DA">
        <w:tab/>
      </w:r>
      <w:r w:rsidRPr="00DC25DA">
        <w:t>1</w:t>
      </w:r>
      <w:r w:rsidR="00180627" w:rsidRPr="00DC25DA">
        <w:tab/>
      </w:r>
    </w:p>
    <w:p w14:paraId="4780F203" w14:textId="6059B35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Detailed Hispanic origin allocation flag</w:t>
      </w:r>
    </w:p>
    <w:p w14:paraId="4780F204" w14:textId="5C2C14B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05" w14:textId="47B226A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06" w14:textId="77777777" w:rsidR="00131D3E" w:rsidRPr="00DC25DA" w:rsidRDefault="00131D3E" w:rsidP="0053032F">
      <w:pPr>
        <w:widowControl/>
        <w:ind w:right="-90"/>
        <w:rPr>
          <w:rFonts w:ascii="Courier New" w:hAnsi="Courier New" w:cs="Courier New"/>
          <w:color w:val="000000"/>
          <w:sz w:val="20"/>
          <w:szCs w:val="20"/>
        </w:rPr>
      </w:pPr>
    </w:p>
    <w:p w14:paraId="4780F207" w14:textId="771029C4" w:rsidR="00131D3E" w:rsidRPr="00DC25DA" w:rsidRDefault="00131D3E" w:rsidP="0053032F">
      <w:pPr>
        <w:pStyle w:val="Heading3"/>
      </w:pPr>
      <w:r w:rsidRPr="00DC25DA">
        <w:t>FINDP</w:t>
      </w:r>
      <w:r w:rsidR="00E14E37" w:rsidRPr="00DC25DA">
        <w:tab/>
      </w:r>
      <w:r w:rsidR="00180627" w:rsidRPr="00DC25DA">
        <w:tab/>
      </w:r>
      <w:r w:rsidRPr="00DC25DA">
        <w:t>1</w:t>
      </w:r>
      <w:r w:rsidR="00180627" w:rsidRPr="00DC25DA">
        <w:tab/>
      </w:r>
    </w:p>
    <w:p w14:paraId="4780F208" w14:textId="57AD669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Industry allocation flag</w:t>
      </w:r>
    </w:p>
    <w:p w14:paraId="4780F209" w14:textId="345AC0C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0A" w14:textId="5336AC9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0B" w14:textId="77777777" w:rsidR="00131D3E" w:rsidRPr="00DC25DA" w:rsidRDefault="00131D3E" w:rsidP="0053032F">
      <w:pPr>
        <w:widowControl/>
        <w:ind w:right="-90"/>
        <w:rPr>
          <w:rFonts w:ascii="Courier New" w:hAnsi="Courier New" w:cs="Courier New"/>
          <w:color w:val="000000"/>
          <w:sz w:val="20"/>
          <w:szCs w:val="20"/>
        </w:rPr>
      </w:pPr>
    </w:p>
    <w:p w14:paraId="4780F20C" w14:textId="421F3113" w:rsidR="00131D3E" w:rsidRPr="00DC25DA" w:rsidRDefault="00131D3E" w:rsidP="0053032F">
      <w:pPr>
        <w:pStyle w:val="Heading3"/>
      </w:pPr>
      <w:r w:rsidRPr="00DC25DA">
        <w:t>FINTP</w:t>
      </w:r>
      <w:r w:rsidR="00E14E37" w:rsidRPr="00DC25DA">
        <w:tab/>
      </w:r>
      <w:r w:rsidR="00180627" w:rsidRPr="00DC25DA">
        <w:tab/>
      </w:r>
      <w:r w:rsidRPr="00DC25DA">
        <w:t>1</w:t>
      </w:r>
      <w:r w:rsidR="00180627" w:rsidRPr="00DC25DA">
        <w:tab/>
      </w:r>
      <w:r w:rsidR="00180627" w:rsidRPr="00DC25DA">
        <w:tab/>
      </w:r>
    </w:p>
    <w:p w14:paraId="4780F20D" w14:textId="6DD1894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Interest, dividend, and net rental income allocation</w:t>
      </w:r>
      <w:r w:rsidR="001C2818" w:rsidRPr="00DC25DA">
        <w:rPr>
          <w:rFonts w:ascii="Courier New" w:hAnsi="Courier New" w:cs="Courier New"/>
          <w:color w:val="000000"/>
          <w:sz w:val="20"/>
          <w:szCs w:val="20"/>
        </w:rPr>
        <w:t xml:space="preserve"> </w:t>
      </w:r>
      <w:r w:rsidR="00131D3E" w:rsidRPr="00DC25DA">
        <w:rPr>
          <w:rFonts w:ascii="Courier New" w:hAnsi="Courier New" w:cs="Courier New"/>
          <w:color w:val="000000"/>
          <w:sz w:val="20"/>
          <w:szCs w:val="20"/>
        </w:rPr>
        <w:t>flag</w:t>
      </w:r>
    </w:p>
    <w:p w14:paraId="4780F20E" w14:textId="72ACB8D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10" w14:textId="7419C9F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lastRenderedPageBreak/>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7B3EE43B" w14:textId="77777777" w:rsidR="00FC6820" w:rsidRPr="00DC25DA" w:rsidRDefault="00FC6820" w:rsidP="0053032F">
      <w:pPr>
        <w:pStyle w:val="Heading3"/>
      </w:pPr>
    </w:p>
    <w:p w14:paraId="4780F211" w14:textId="41AA7CE5" w:rsidR="00131D3E" w:rsidRPr="00DC25DA" w:rsidRDefault="00131D3E" w:rsidP="0053032F">
      <w:pPr>
        <w:pStyle w:val="Heading3"/>
      </w:pPr>
      <w:r w:rsidRPr="00DC25DA">
        <w:t>FJWDP</w:t>
      </w:r>
      <w:r w:rsidR="00E14E37" w:rsidRPr="00DC25DA">
        <w:tab/>
      </w:r>
      <w:r w:rsidR="00180627" w:rsidRPr="00DC25DA">
        <w:tab/>
      </w:r>
      <w:r w:rsidRPr="00DC25DA">
        <w:t>1</w:t>
      </w:r>
      <w:r w:rsidR="00180627" w:rsidRPr="00DC25DA">
        <w:tab/>
      </w:r>
    </w:p>
    <w:p w14:paraId="4780F212" w14:textId="6A50F38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Time of departure to work allocation flag</w:t>
      </w:r>
    </w:p>
    <w:p w14:paraId="4780F213" w14:textId="7B8F268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152BCE77" w14:textId="77777777" w:rsidR="00AC64D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50AFC777" w14:textId="56273D58" w:rsidR="00F75D19" w:rsidRPr="00DC25DA" w:rsidRDefault="00F75D19" w:rsidP="0053032F">
      <w:pPr>
        <w:widowControl/>
        <w:ind w:right="-90"/>
        <w:rPr>
          <w:rFonts w:ascii="Courier New" w:hAnsi="Courier New" w:cs="Courier New"/>
          <w:color w:val="000000"/>
          <w:sz w:val="20"/>
          <w:szCs w:val="20"/>
        </w:rPr>
      </w:pPr>
    </w:p>
    <w:p w14:paraId="4780F216" w14:textId="087AD172" w:rsidR="00131D3E" w:rsidRPr="00DC25DA" w:rsidRDefault="00131D3E" w:rsidP="0053032F">
      <w:pPr>
        <w:pStyle w:val="Heading3"/>
      </w:pPr>
      <w:r w:rsidRPr="00DC25DA">
        <w:t>FJWMNP</w:t>
      </w:r>
      <w:r w:rsidR="00180627" w:rsidRPr="00DC25DA">
        <w:tab/>
      </w:r>
      <w:r w:rsidRPr="00DC25DA">
        <w:t>1</w:t>
      </w:r>
      <w:r w:rsidR="00180627" w:rsidRPr="00DC25DA">
        <w:tab/>
      </w:r>
    </w:p>
    <w:p w14:paraId="4780F217" w14:textId="21F639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Travel time to work allocation flag</w:t>
      </w:r>
    </w:p>
    <w:p w14:paraId="4780F218" w14:textId="25485D9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19" w14:textId="733926E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1A" w14:textId="77777777" w:rsidR="00131D3E" w:rsidRPr="00DC25DA" w:rsidRDefault="00131D3E" w:rsidP="0053032F">
      <w:pPr>
        <w:widowControl/>
        <w:ind w:right="-90"/>
        <w:rPr>
          <w:rFonts w:ascii="Courier New" w:hAnsi="Courier New" w:cs="Courier New"/>
          <w:color w:val="000000"/>
          <w:sz w:val="20"/>
          <w:szCs w:val="20"/>
        </w:rPr>
      </w:pPr>
    </w:p>
    <w:p w14:paraId="4780F21B" w14:textId="72B77DAF" w:rsidR="00131D3E" w:rsidRPr="00DC25DA" w:rsidRDefault="00131D3E" w:rsidP="0053032F">
      <w:pPr>
        <w:pStyle w:val="Heading3"/>
      </w:pPr>
      <w:r w:rsidRPr="00DC25DA">
        <w:t>FJWRIP</w:t>
      </w:r>
      <w:r w:rsidR="00180627" w:rsidRPr="00DC25DA">
        <w:tab/>
      </w:r>
      <w:r w:rsidRPr="00DC25DA">
        <w:t>1</w:t>
      </w:r>
      <w:r w:rsidR="00180627" w:rsidRPr="00DC25DA">
        <w:tab/>
      </w:r>
    </w:p>
    <w:p w14:paraId="4780F21C" w14:textId="25D8D72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Vehicle occupancy allocation flag</w:t>
      </w:r>
    </w:p>
    <w:p w14:paraId="4780F21D" w14:textId="6D5FDEC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6B506735" w14:textId="21B3DD39" w:rsidR="00E14E37" w:rsidRPr="00DC25DA" w:rsidRDefault="00180627" w:rsidP="00E221C0">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0C3A9CD7" w14:textId="77777777" w:rsidR="00E221C0" w:rsidRPr="00DC25DA" w:rsidRDefault="00E221C0" w:rsidP="00E221C0">
      <w:pPr>
        <w:widowControl/>
        <w:ind w:right="-90"/>
        <w:rPr>
          <w:rFonts w:ascii="Courier New" w:hAnsi="Courier New" w:cs="Courier New"/>
          <w:sz w:val="20"/>
          <w:szCs w:val="20"/>
        </w:rPr>
      </w:pPr>
    </w:p>
    <w:p w14:paraId="4780F220" w14:textId="4486329C" w:rsidR="00131D3E" w:rsidRPr="00DC25DA" w:rsidRDefault="00131D3E" w:rsidP="0053032F">
      <w:pPr>
        <w:pStyle w:val="Heading3"/>
      </w:pPr>
      <w:r w:rsidRPr="00DC25DA">
        <w:t>FJWTRP</w:t>
      </w:r>
      <w:r w:rsidR="00180627" w:rsidRPr="00DC25DA">
        <w:tab/>
      </w:r>
      <w:r w:rsidRPr="00DC25DA">
        <w:t>1</w:t>
      </w:r>
      <w:r w:rsidR="00180627" w:rsidRPr="00DC25DA">
        <w:tab/>
      </w:r>
    </w:p>
    <w:p w14:paraId="4780F221" w14:textId="0C519EC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Means of transportation to work allocation flag</w:t>
      </w:r>
    </w:p>
    <w:p w14:paraId="4780F222" w14:textId="08EB8B3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23" w14:textId="7EBD119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24" w14:textId="77777777" w:rsidR="00131D3E" w:rsidRPr="00DC25DA" w:rsidRDefault="00131D3E" w:rsidP="0053032F">
      <w:pPr>
        <w:widowControl/>
        <w:ind w:right="-90"/>
        <w:rPr>
          <w:rFonts w:ascii="Courier New" w:hAnsi="Courier New" w:cs="Courier New"/>
          <w:color w:val="000000"/>
          <w:sz w:val="20"/>
          <w:szCs w:val="20"/>
        </w:rPr>
      </w:pPr>
    </w:p>
    <w:p w14:paraId="4780F225" w14:textId="0694429C" w:rsidR="00131D3E" w:rsidRPr="00DC25DA" w:rsidRDefault="00131D3E" w:rsidP="0053032F">
      <w:pPr>
        <w:pStyle w:val="Heading3"/>
      </w:pPr>
      <w:r w:rsidRPr="00DC25DA">
        <w:t>FLANP</w:t>
      </w:r>
      <w:r w:rsidR="00E14E37" w:rsidRPr="00DC25DA">
        <w:tab/>
      </w:r>
      <w:r w:rsidR="00180627" w:rsidRPr="00DC25DA">
        <w:tab/>
      </w:r>
      <w:r w:rsidRPr="00DC25DA">
        <w:t>1</w:t>
      </w:r>
      <w:r w:rsidR="00180627" w:rsidRPr="00DC25DA">
        <w:tab/>
      </w:r>
    </w:p>
    <w:p w14:paraId="4780F226" w14:textId="3B6CC09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Language spoken at home allocation flag</w:t>
      </w:r>
    </w:p>
    <w:p w14:paraId="4780F227" w14:textId="185909A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28" w14:textId="30F8F2F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29" w14:textId="77777777" w:rsidR="00131D3E" w:rsidRPr="00DC25DA" w:rsidRDefault="00131D3E" w:rsidP="0053032F">
      <w:pPr>
        <w:widowControl/>
        <w:ind w:right="-90"/>
        <w:rPr>
          <w:rFonts w:ascii="Courier New" w:hAnsi="Courier New" w:cs="Courier New"/>
          <w:color w:val="000000"/>
          <w:sz w:val="20"/>
          <w:szCs w:val="20"/>
        </w:rPr>
      </w:pPr>
    </w:p>
    <w:p w14:paraId="4780F22A" w14:textId="4EBB3FF8" w:rsidR="00131D3E" w:rsidRPr="00DC25DA" w:rsidRDefault="00131D3E" w:rsidP="0053032F">
      <w:pPr>
        <w:pStyle w:val="Heading3"/>
      </w:pPr>
      <w:r w:rsidRPr="00DC25DA">
        <w:t>FLANXP</w:t>
      </w:r>
      <w:r w:rsidR="00180627" w:rsidRPr="00DC25DA">
        <w:tab/>
      </w:r>
      <w:r w:rsidRPr="00DC25DA">
        <w:t>1</w:t>
      </w:r>
      <w:r w:rsidR="00180627" w:rsidRPr="00DC25DA">
        <w:tab/>
      </w:r>
    </w:p>
    <w:p w14:paraId="4780F22B" w14:textId="76ABC3A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Language other than English allocation flag</w:t>
      </w:r>
    </w:p>
    <w:p w14:paraId="4780F22C" w14:textId="134C9ED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2D" w14:textId="320449F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2E" w14:textId="77777777" w:rsidR="00131D3E" w:rsidRPr="00DC25DA" w:rsidRDefault="00131D3E" w:rsidP="0053032F">
      <w:pPr>
        <w:widowControl/>
        <w:ind w:right="-90"/>
        <w:rPr>
          <w:rFonts w:ascii="Courier New" w:hAnsi="Courier New" w:cs="Courier New"/>
          <w:color w:val="000000"/>
          <w:sz w:val="20"/>
          <w:szCs w:val="20"/>
        </w:rPr>
      </w:pPr>
    </w:p>
    <w:p w14:paraId="4780F22F" w14:textId="00CC12CC" w:rsidR="00131D3E" w:rsidRPr="00DC25DA" w:rsidRDefault="00131D3E" w:rsidP="0053032F">
      <w:pPr>
        <w:pStyle w:val="Heading3"/>
      </w:pPr>
      <w:r w:rsidRPr="00DC25DA">
        <w:t>FMARP</w:t>
      </w:r>
      <w:r w:rsidR="00180627" w:rsidRPr="00DC25DA">
        <w:tab/>
      </w:r>
      <w:r w:rsidR="00E14E37" w:rsidRPr="00DC25DA">
        <w:tab/>
      </w:r>
      <w:r w:rsidRPr="00DC25DA">
        <w:t>1</w:t>
      </w:r>
      <w:r w:rsidR="00180627" w:rsidRPr="00DC25DA">
        <w:tab/>
      </w:r>
    </w:p>
    <w:p w14:paraId="4780F230" w14:textId="3BBC9ED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Marital status allocation flag</w:t>
      </w:r>
    </w:p>
    <w:p w14:paraId="4780F231" w14:textId="6390DE5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32" w14:textId="1869B28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33" w14:textId="77777777" w:rsidR="00131D3E" w:rsidRPr="00DC25DA" w:rsidRDefault="00131D3E" w:rsidP="0053032F">
      <w:pPr>
        <w:widowControl/>
        <w:ind w:right="-90"/>
        <w:rPr>
          <w:rFonts w:ascii="Courier New" w:hAnsi="Courier New" w:cs="Courier New"/>
          <w:color w:val="000000"/>
          <w:sz w:val="20"/>
          <w:szCs w:val="20"/>
        </w:rPr>
      </w:pPr>
    </w:p>
    <w:p w14:paraId="4780F234" w14:textId="75E15501" w:rsidR="00131D3E" w:rsidRPr="00DC25DA" w:rsidRDefault="00131D3E" w:rsidP="0053032F">
      <w:pPr>
        <w:pStyle w:val="Heading3"/>
      </w:pPr>
      <w:r w:rsidRPr="00DC25DA">
        <w:t>FMARHDP</w:t>
      </w:r>
      <w:r w:rsidR="00180627" w:rsidRPr="00DC25DA">
        <w:tab/>
      </w:r>
      <w:r w:rsidRPr="00DC25DA">
        <w:t>1</w:t>
      </w:r>
      <w:r w:rsidR="00180627" w:rsidRPr="00DC25DA">
        <w:tab/>
      </w:r>
    </w:p>
    <w:p w14:paraId="4780F235" w14:textId="34239AE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Divorced in the past 12 months allocation flag</w:t>
      </w:r>
    </w:p>
    <w:p w14:paraId="4780F237" w14:textId="5523796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38" w14:textId="1BDA979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39" w14:textId="77777777" w:rsidR="00131D3E" w:rsidRPr="00DC25DA" w:rsidRDefault="00131D3E" w:rsidP="0053032F">
      <w:pPr>
        <w:widowControl/>
        <w:ind w:right="-90"/>
        <w:rPr>
          <w:rFonts w:ascii="Courier New" w:hAnsi="Courier New" w:cs="Courier New"/>
          <w:color w:val="000000"/>
          <w:sz w:val="20"/>
          <w:szCs w:val="20"/>
        </w:rPr>
      </w:pPr>
    </w:p>
    <w:p w14:paraId="4780F23A" w14:textId="13A092FA" w:rsidR="00131D3E" w:rsidRPr="00DC25DA" w:rsidRDefault="00131D3E" w:rsidP="0053032F">
      <w:pPr>
        <w:pStyle w:val="Heading3"/>
      </w:pPr>
      <w:r w:rsidRPr="00DC25DA">
        <w:t>FMARHMP</w:t>
      </w:r>
      <w:r w:rsidR="00180627" w:rsidRPr="00DC25DA">
        <w:tab/>
      </w:r>
      <w:r w:rsidRPr="00DC25DA">
        <w:t>1</w:t>
      </w:r>
      <w:r w:rsidR="00180627" w:rsidRPr="00DC25DA">
        <w:tab/>
      </w:r>
    </w:p>
    <w:p w14:paraId="4780F23B" w14:textId="5005A95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Married in the past 12 months allocation flag</w:t>
      </w:r>
    </w:p>
    <w:p w14:paraId="4780F23C" w14:textId="303A957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3D" w14:textId="5A6BF03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3E" w14:textId="77777777" w:rsidR="00131D3E" w:rsidRPr="00DC25DA" w:rsidRDefault="00131D3E" w:rsidP="0053032F">
      <w:pPr>
        <w:widowControl/>
        <w:ind w:right="-90"/>
        <w:rPr>
          <w:rFonts w:ascii="Courier New" w:hAnsi="Courier New" w:cs="Courier New"/>
          <w:color w:val="000000"/>
          <w:sz w:val="20"/>
          <w:szCs w:val="20"/>
        </w:rPr>
      </w:pPr>
    </w:p>
    <w:p w14:paraId="4780F23F" w14:textId="174AC6F8" w:rsidR="00131D3E" w:rsidRPr="00DC25DA" w:rsidRDefault="00131D3E" w:rsidP="0053032F">
      <w:pPr>
        <w:pStyle w:val="Heading3"/>
      </w:pPr>
      <w:r w:rsidRPr="00DC25DA">
        <w:t>FMARHTP</w:t>
      </w:r>
      <w:r w:rsidR="00180627" w:rsidRPr="00DC25DA">
        <w:tab/>
      </w:r>
      <w:r w:rsidRPr="00DC25DA">
        <w:t>1</w:t>
      </w:r>
      <w:r w:rsidR="00180627" w:rsidRPr="00DC25DA">
        <w:tab/>
      </w:r>
    </w:p>
    <w:p w14:paraId="4780F240" w14:textId="1BAF292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Times married allocation flag</w:t>
      </w:r>
    </w:p>
    <w:p w14:paraId="4780F241" w14:textId="62269D0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42" w14:textId="63DD330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43" w14:textId="77777777" w:rsidR="00131D3E" w:rsidRPr="00DC25DA" w:rsidRDefault="00131D3E" w:rsidP="0053032F">
      <w:pPr>
        <w:widowControl/>
        <w:ind w:right="-90"/>
        <w:rPr>
          <w:rFonts w:ascii="Courier New" w:hAnsi="Courier New" w:cs="Courier New"/>
          <w:color w:val="000000"/>
          <w:sz w:val="20"/>
          <w:szCs w:val="20"/>
        </w:rPr>
      </w:pPr>
    </w:p>
    <w:p w14:paraId="36C9C0C0" w14:textId="77777777" w:rsidR="00C67D76" w:rsidRPr="00DC25DA" w:rsidRDefault="00C67D76">
      <w:pPr>
        <w:widowControl/>
        <w:autoSpaceDE/>
        <w:autoSpaceDN/>
        <w:adjustRightInd/>
        <w:rPr>
          <w:rFonts w:ascii="Courier New" w:hAnsi="Courier New" w:cs="Courier New"/>
          <w:sz w:val="20"/>
          <w:szCs w:val="20"/>
        </w:rPr>
      </w:pPr>
      <w:r w:rsidRPr="00DC25DA">
        <w:br w:type="page"/>
      </w:r>
    </w:p>
    <w:p w14:paraId="4780F244" w14:textId="619BF318" w:rsidR="00131D3E" w:rsidRPr="00DC25DA" w:rsidRDefault="00131D3E" w:rsidP="0053032F">
      <w:pPr>
        <w:pStyle w:val="Heading3"/>
      </w:pPr>
      <w:r w:rsidRPr="00DC25DA">
        <w:lastRenderedPageBreak/>
        <w:t>FMARHWP</w:t>
      </w:r>
      <w:r w:rsidR="00180627" w:rsidRPr="00DC25DA">
        <w:tab/>
      </w:r>
      <w:r w:rsidRPr="00DC25DA">
        <w:t>1</w:t>
      </w:r>
      <w:r w:rsidR="00180627" w:rsidRPr="00DC25DA">
        <w:tab/>
      </w:r>
    </w:p>
    <w:p w14:paraId="4780F245" w14:textId="7ECEED3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Widowed in the past 12 months allocation flag</w:t>
      </w:r>
    </w:p>
    <w:p w14:paraId="4780F246" w14:textId="4FAF4F6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48" w14:textId="7179684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650588AF" w14:textId="77777777" w:rsidR="00886EDB" w:rsidRPr="00DC25DA" w:rsidRDefault="00886EDB" w:rsidP="0053032F">
      <w:pPr>
        <w:widowControl/>
        <w:ind w:right="-90"/>
        <w:rPr>
          <w:rFonts w:ascii="Courier New" w:hAnsi="Courier New" w:cs="Courier New"/>
          <w:color w:val="000000"/>
          <w:sz w:val="20"/>
          <w:szCs w:val="20"/>
        </w:rPr>
      </w:pPr>
    </w:p>
    <w:p w14:paraId="4780F249" w14:textId="104E2C8D" w:rsidR="00131D3E" w:rsidRPr="00DC25DA" w:rsidRDefault="00131D3E" w:rsidP="0053032F">
      <w:pPr>
        <w:pStyle w:val="Heading3"/>
      </w:pPr>
      <w:r w:rsidRPr="00DC25DA">
        <w:t>FMARHYP</w:t>
      </w:r>
      <w:r w:rsidR="00180627" w:rsidRPr="00DC25DA">
        <w:tab/>
      </w:r>
      <w:r w:rsidRPr="00DC25DA">
        <w:t>1</w:t>
      </w:r>
      <w:r w:rsidR="00180627" w:rsidRPr="00DC25DA">
        <w:tab/>
      </w:r>
    </w:p>
    <w:p w14:paraId="4780F24A" w14:textId="5316DC9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Year last married allocation flag</w:t>
      </w:r>
    </w:p>
    <w:p w14:paraId="4780F24B" w14:textId="4D14E25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4C" w14:textId="415B45C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203698CE" w14:textId="77777777" w:rsidR="004D7C31" w:rsidRPr="00DC25DA" w:rsidRDefault="004D7C31" w:rsidP="0053032F">
      <w:pPr>
        <w:widowControl/>
        <w:ind w:right="-90"/>
        <w:rPr>
          <w:rFonts w:ascii="Courier New" w:hAnsi="Courier New" w:cs="Courier New"/>
          <w:color w:val="000000"/>
          <w:sz w:val="20"/>
          <w:szCs w:val="20"/>
        </w:rPr>
      </w:pPr>
    </w:p>
    <w:p w14:paraId="4780F24D" w14:textId="2FF9D176" w:rsidR="00131D3E" w:rsidRPr="00DC25DA" w:rsidRDefault="00131D3E" w:rsidP="0053032F">
      <w:pPr>
        <w:pStyle w:val="Heading3"/>
      </w:pPr>
      <w:r w:rsidRPr="00DC25DA">
        <w:t>FMIGP</w:t>
      </w:r>
      <w:r w:rsidR="00180627" w:rsidRPr="00DC25DA">
        <w:tab/>
      </w:r>
      <w:r w:rsidR="00E14E37" w:rsidRPr="00DC25DA">
        <w:tab/>
      </w:r>
      <w:r w:rsidRPr="00DC25DA">
        <w:t>1</w:t>
      </w:r>
      <w:r w:rsidR="00180627" w:rsidRPr="00DC25DA">
        <w:tab/>
      </w:r>
    </w:p>
    <w:p w14:paraId="4780F24E" w14:textId="286A34A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Mobility status allocation flag</w:t>
      </w:r>
    </w:p>
    <w:p w14:paraId="4780F24F" w14:textId="524B9B7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50" w14:textId="37DE2F6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51" w14:textId="77777777" w:rsidR="00131D3E" w:rsidRPr="00DC25DA" w:rsidRDefault="00131D3E" w:rsidP="0053032F">
      <w:pPr>
        <w:widowControl/>
        <w:ind w:right="-90"/>
        <w:rPr>
          <w:rFonts w:ascii="Courier New" w:hAnsi="Courier New" w:cs="Courier New"/>
          <w:color w:val="000000"/>
          <w:sz w:val="20"/>
          <w:szCs w:val="20"/>
        </w:rPr>
      </w:pPr>
    </w:p>
    <w:p w14:paraId="4780F252" w14:textId="3146B8C7" w:rsidR="00131D3E" w:rsidRPr="00DC25DA" w:rsidRDefault="00131D3E" w:rsidP="0053032F">
      <w:pPr>
        <w:pStyle w:val="Heading3"/>
      </w:pPr>
      <w:r w:rsidRPr="00DC25DA">
        <w:t>FMIGSP</w:t>
      </w:r>
      <w:r w:rsidR="00180627" w:rsidRPr="00DC25DA">
        <w:tab/>
      </w:r>
      <w:r w:rsidRPr="00DC25DA">
        <w:t>1</w:t>
      </w:r>
      <w:r w:rsidR="00180627" w:rsidRPr="00DC25DA">
        <w:tab/>
      </w:r>
    </w:p>
    <w:p w14:paraId="4780F253" w14:textId="79CA087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Migration state allocation flag</w:t>
      </w:r>
    </w:p>
    <w:p w14:paraId="4780F254" w14:textId="319AE3D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55" w14:textId="69E6E4A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56" w14:textId="77777777" w:rsidR="00131D3E" w:rsidRPr="00DC25DA" w:rsidRDefault="00131D3E" w:rsidP="0053032F">
      <w:pPr>
        <w:widowControl/>
        <w:ind w:right="-90"/>
        <w:rPr>
          <w:rFonts w:ascii="Courier New" w:hAnsi="Courier New" w:cs="Courier New"/>
          <w:color w:val="000000"/>
          <w:sz w:val="20"/>
          <w:szCs w:val="20"/>
        </w:rPr>
      </w:pPr>
    </w:p>
    <w:p w14:paraId="4780F257" w14:textId="7DD9D070" w:rsidR="00131D3E" w:rsidRPr="00DC25DA" w:rsidRDefault="00131D3E" w:rsidP="0053032F">
      <w:pPr>
        <w:pStyle w:val="Heading3"/>
      </w:pPr>
      <w:r w:rsidRPr="00DC25DA">
        <w:t>FMILPP</w:t>
      </w:r>
      <w:r w:rsidR="00180627" w:rsidRPr="00DC25DA">
        <w:tab/>
      </w:r>
      <w:r w:rsidRPr="00DC25DA">
        <w:t>1</w:t>
      </w:r>
      <w:r w:rsidR="00180627" w:rsidRPr="00DC25DA">
        <w:tab/>
      </w:r>
    </w:p>
    <w:p w14:paraId="4780F258" w14:textId="2D53AAE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Military periods of service allocation flag</w:t>
      </w:r>
    </w:p>
    <w:p w14:paraId="4780F259" w14:textId="34290EA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5A" w14:textId="4C448FF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5B" w14:textId="77777777" w:rsidR="00131D3E" w:rsidRPr="00DC25DA" w:rsidRDefault="00131D3E" w:rsidP="0053032F">
      <w:pPr>
        <w:widowControl/>
        <w:ind w:right="-90"/>
        <w:rPr>
          <w:rFonts w:ascii="Courier New" w:hAnsi="Courier New" w:cs="Courier New"/>
          <w:color w:val="000000"/>
          <w:sz w:val="20"/>
          <w:szCs w:val="20"/>
        </w:rPr>
      </w:pPr>
    </w:p>
    <w:p w14:paraId="4780F25C" w14:textId="2C9B5924" w:rsidR="00131D3E" w:rsidRPr="00DC25DA" w:rsidRDefault="00131D3E" w:rsidP="0053032F">
      <w:pPr>
        <w:pStyle w:val="Heading3"/>
      </w:pPr>
      <w:r w:rsidRPr="00DC25DA">
        <w:t>FMILSP</w:t>
      </w:r>
      <w:r w:rsidR="00180627" w:rsidRPr="00DC25DA">
        <w:tab/>
      </w:r>
      <w:r w:rsidRPr="00DC25DA">
        <w:t>1</w:t>
      </w:r>
      <w:r w:rsidR="00180627" w:rsidRPr="00DC25DA">
        <w:tab/>
      </w:r>
    </w:p>
    <w:p w14:paraId="4780F25D" w14:textId="4190489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Military service allocation flag</w:t>
      </w:r>
    </w:p>
    <w:p w14:paraId="4780F25E" w14:textId="71FC643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5F" w14:textId="1C7951F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60" w14:textId="77777777" w:rsidR="00131D3E" w:rsidRPr="00DC25DA" w:rsidRDefault="00131D3E" w:rsidP="0053032F">
      <w:pPr>
        <w:widowControl/>
        <w:ind w:right="-90"/>
        <w:rPr>
          <w:rFonts w:ascii="Courier New" w:hAnsi="Courier New" w:cs="Courier New"/>
          <w:color w:val="000000"/>
          <w:sz w:val="20"/>
          <w:szCs w:val="20"/>
        </w:rPr>
      </w:pPr>
    </w:p>
    <w:p w14:paraId="4780F261" w14:textId="1DE55BEF" w:rsidR="00131D3E" w:rsidRPr="00DC25DA" w:rsidRDefault="00131D3E" w:rsidP="0053032F">
      <w:pPr>
        <w:pStyle w:val="Heading3"/>
      </w:pPr>
      <w:r w:rsidRPr="00DC25DA">
        <w:t>FOCCP</w:t>
      </w:r>
      <w:r w:rsidR="00180627" w:rsidRPr="00DC25DA">
        <w:tab/>
      </w:r>
      <w:r w:rsidR="00E14E37" w:rsidRPr="00DC25DA">
        <w:tab/>
      </w:r>
      <w:r w:rsidRPr="00DC25DA">
        <w:t>1</w:t>
      </w:r>
      <w:r w:rsidR="00180627" w:rsidRPr="00DC25DA">
        <w:tab/>
      </w:r>
    </w:p>
    <w:p w14:paraId="4780F262" w14:textId="28827D4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Occupation allocation flag</w:t>
      </w:r>
    </w:p>
    <w:p w14:paraId="4780F263" w14:textId="2927C60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64" w14:textId="6EF8261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65" w14:textId="77777777" w:rsidR="00131D3E" w:rsidRPr="00DC25DA" w:rsidRDefault="00131D3E" w:rsidP="0053032F">
      <w:pPr>
        <w:widowControl/>
        <w:ind w:right="-90"/>
        <w:rPr>
          <w:rFonts w:ascii="Courier New" w:hAnsi="Courier New" w:cs="Courier New"/>
          <w:color w:val="000000"/>
          <w:sz w:val="20"/>
          <w:szCs w:val="20"/>
        </w:rPr>
      </w:pPr>
    </w:p>
    <w:p w14:paraId="4780F266" w14:textId="0304AA6B" w:rsidR="00131D3E" w:rsidRPr="00DC25DA" w:rsidRDefault="00131D3E" w:rsidP="0053032F">
      <w:pPr>
        <w:pStyle w:val="Heading3"/>
      </w:pPr>
      <w:r w:rsidRPr="00DC25DA">
        <w:t>FOIP</w:t>
      </w:r>
      <w:r w:rsidR="00E14E37" w:rsidRPr="00DC25DA">
        <w:tab/>
      </w:r>
      <w:r w:rsidR="00180627" w:rsidRPr="00DC25DA">
        <w:tab/>
      </w:r>
      <w:r w:rsidRPr="00DC25DA">
        <w:t>1</w:t>
      </w:r>
      <w:r w:rsidR="00180627" w:rsidRPr="00DC25DA">
        <w:tab/>
      </w:r>
    </w:p>
    <w:p w14:paraId="4780F267" w14:textId="31B5725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All other income allocation flag</w:t>
      </w:r>
    </w:p>
    <w:p w14:paraId="4780F268" w14:textId="09BE86D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69" w14:textId="5F0F50C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6A" w14:textId="77777777" w:rsidR="00131D3E" w:rsidRPr="00DC25DA" w:rsidRDefault="00131D3E" w:rsidP="0053032F">
      <w:pPr>
        <w:widowControl/>
        <w:ind w:right="-90"/>
        <w:rPr>
          <w:rFonts w:ascii="Courier New" w:hAnsi="Courier New" w:cs="Courier New"/>
          <w:color w:val="000000"/>
          <w:sz w:val="20"/>
          <w:szCs w:val="20"/>
        </w:rPr>
      </w:pPr>
    </w:p>
    <w:p w14:paraId="4780F26B" w14:textId="650A8ABF" w:rsidR="00131D3E" w:rsidRPr="00DC25DA" w:rsidRDefault="00131D3E" w:rsidP="0053032F">
      <w:pPr>
        <w:pStyle w:val="Heading3"/>
      </w:pPr>
      <w:r w:rsidRPr="00DC25DA">
        <w:t>FPAP</w:t>
      </w:r>
      <w:r w:rsidR="00180627" w:rsidRPr="00DC25DA">
        <w:tab/>
      </w:r>
      <w:r w:rsidR="00E14E37" w:rsidRPr="00DC25DA">
        <w:tab/>
      </w:r>
      <w:r w:rsidRPr="00DC25DA">
        <w:t>1</w:t>
      </w:r>
      <w:r w:rsidR="00180627" w:rsidRPr="00DC25DA">
        <w:tab/>
      </w:r>
    </w:p>
    <w:p w14:paraId="4780F26C" w14:textId="02A37FC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Public assistance income allocation flag</w:t>
      </w:r>
    </w:p>
    <w:p w14:paraId="4780F26D" w14:textId="59F4B61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6E" w14:textId="6EF726C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6F" w14:textId="77777777" w:rsidR="00131D3E" w:rsidRPr="00DC25DA" w:rsidRDefault="00131D3E" w:rsidP="0053032F">
      <w:pPr>
        <w:widowControl/>
        <w:ind w:right="-90"/>
        <w:rPr>
          <w:rFonts w:ascii="Courier New" w:hAnsi="Courier New" w:cs="Courier New"/>
          <w:color w:val="000000"/>
          <w:sz w:val="20"/>
          <w:szCs w:val="20"/>
        </w:rPr>
      </w:pPr>
    </w:p>
    <w:p w14:paraId="4780F270" w14:textId="017CD660" w:rsidR="00131D3E" w:rsidRPr="00DC25DA" w:rsidRDefault="00131D3E" w:rsidP="0053032F">
      <w:pPr>
        <w:pStyle w:val="Heading3"/>
      </w:pPr>
      <w:r w:rsidRPr="00DC25DA">
        <w:t>FPERNP</w:t>
      </w:r>
      <w:r w:rsidR="00180627" w:rsidRPr="00DC25DA">
        <w:tab/>
      </w:r>
      <w:r w:rsidR="00083F8E" w:rsidRPr="00DC25DA">
        <w:t>1</w:t>
      </w:r>
    </w:p>
    <w:p w14:paraId="4780F271" w14:textId="7A483A92"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Total person’s earnings allocation flag</w:t>
      </w:r>
    </w:p>
    <w:p w14:paraId="4780F272" w14:textId="4DF39DCE"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F273" w14:textId="27B91058"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F274" w14:textId="77777777" w:rsidR="00131D3E" w:rsidRPr="00DC25DA" w:rsidRDefault="00131D3E" w:rsidP="0053032F">
      <w:pPr>
        <w:widowControl/>
        <w:ind w:right="-90"/>
        <w:rPr>
          <w:rFonts w:ascii="Courier New" w:hAnsi="Courier New" w:cs="Courier New"/>
          <w:color w:val="000000"/>
          <w:sz w:val="20"/>
          <w:szCs w:val="20"/>
        </w:rPr>
      </w:pPr>
    </w:p>
    <w:p w14:paraId="4780F275" w14:textId="3CF092C7" w:rsidR="00131D3E" w:rsidRPr="00DC25DA" w:rsidRDefault="00131D3E" w:rsidP="0053032F">
      <w:pPr>
        <w:pStyle w:val="Heading3"/>
      </w:pPr>
      <w:r w:rsidRPr="00DC25DA">
        <w:t>FPINCP</w:t>
      </w:r>
      <w:r w:rsidR="00180627" w:rsidRPr="00DC25DA">
        <w:tab/>
      </w:r>
      <w:r w:rsidR="00083F8E" w:rsidRPr="00DC25DA">
        <w:t>1</w:t>
      </w:r>
    </w:p>
    <w:p w14:paraId="4780F276" w14:textId="32B59D4A"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00131D3E" w:rsidRPr="00DC25DA">
        <w:rPr>
          <w:rFonts w:ascii="Courier New" w:hAnsi="Courier New" w:cs="Courier New"/>
          <w:sz w:val="20"/>
          <w:szCs w:val="20"/>
        </w:rPr>
        <w:t>Total person’s income (signed) allocation flag</w:t>
      </w:r>
    </w:p>
    <w:p w14:paraId="4780F277" w14:textId="0DF5BB56"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tab/>
      </w:r>
      <w:r w:rsidRPr="00DC25DA">
        <w:rPr>
          <w:rFonts w:ascii="Courier New" w:hAnsi="Courier New" w:cs="Courier New"/>
          <w:sz w:val="20"/>
          <w:szCs w:val="20"/>
        </w:rPr>
        <w:tab/>
      </w:r>
      <w:r w:rsidR="00131D3E" w:rsidRPr="00DC25DA">
        <w:rPr>
          <w:rFonts w:ascii="Courier New" w:hAnsi="Courier New" w:cs="Courier New"/>
          <w:sz w:val="20"/>
          <w:szCs w:val="20"/>
        </w:rPr>
        <w:t>0 .No</w:t>
      </w:r>
    </w:p>
    <w:p w14:paraId="4780F278" w14:textId="2815513C" w:rsidR="00131D3E" w:rsidRPr="00DC25DA" w:rsidRDefault="00180627" w:rsidP="0053032F">
      <w:pPr>
        <w:rPr>
          <w:rFonts w:ascii="Courier New" w:hAnsi="Courier New" w:cs="Courier New"/>
          <w:sz w:val="20"/>
          <w:szCs w:val="20"/>
        </w:rPr>
      </w:pPr>
      <w:r w:rsidRPr="00DC25DA">
        <w:rPr>
          <w:rFonts w:ascii="Courier New" w:hAnsi="Courier New" w:cs="Courier New"/>
          <w:sz w:val="20"/>
          <w:szCs w:val="20"/>
        </w:rPr>
        <w:lastRenderedPageBreak/>
        <w:tab/>
      </w:r>
      <w:r w:rsidRPr="00DC25DA">
        <w:rPr>
          <w:rFonts w:ascii="Courier New" w:hAnsi="Courier New" w:cs="Courier New"/>
          <w:sz w:val="20"/>
          <w:szCs w:val="20"/>
        </w:rPr>
        <w:tab/>
      </w:r>
      <w:r w:rsidR="00131D3E" w:rsidRPr="00DC25DA">
        <w:rPr>
          <w:rFonts w:ascii="Courier New" w:hAnsi="Courier New" w:cs="Courier New"/>
          <w:sz w:val="20"/>
          <w:szCs w:val="20"/>
        </w:rPr>
        <w:t>1 .Yes</w:t>
      </w:r>
    </w:p>
    <w:p w14:paraId="4780F279" w14:textId="77777777" w:rsidR="00131D3E" w:rsidRPr="00DC25DA" w:rsidRDefault="00131D3E" w:rsidP="0053032F">
      <w:pPr>
        <w:widowControl/>
        <w:ind w:right="-90"/>
        <w:rPr>
          <w:rFonts w:ascii="Courier New" w:hAnsi="Courier New" w:cs="Courier New"/>
          <w:color w:val="000000"/>
          <w:sz w:val="20"/>
          <w:szCs w:val="20"/>
        </w:rPr>
      </w:pPr>
    </w:p>
    <w:p w14:paraId="4780F27B" w14:textId="6079A89A" w:rsidR="00131D3E" w:rsidRPr="00DC25DA" w:rsidRDefault="00131D3E" w:rsidP="0053032F">
      <w:pPr>
        <w:pStyle w:val="Heading3"/>
      </w:pPr>
      <w:r w:rsidRPr="00DC25DA">
        <w:t>FPOBP</w:t>
      </w:r>
      <w:r w:rsidR="00E14E37" w:rsidRPr="00DC25DA">
        <w:tab/>
      </w:r>
      <w:r w:rsidR="00180627" w:rsidRPr="00DC25DA">
        <w:tab/>
      </w:r>
      <w:r w:rsidRPr="00DC25DA">
        <w:t>1</w:t>
      </w:r>
      <w:r w:rsidR="00180627" w:rsidRPr="00DC25DA">
        <w:tab/>
      </w:r>
    </w:p>
    <w:p w14:paraId="4780F27C" w14:textId="7185EFB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Place of birth allocation flag</w:t>
      </w:r>
    </w:p>
    <w:p w14:paraId="4780F27D" w14:textId="4F46AF6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7F" w14:textId="32E64BE4" w:rsidR="00EB15B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74F46834" w14:textId="77777777" w:rsidR="00C67D76" w:rsidRPr="00DC25DA" w:rsidRDefault="00C67D76" w:rsidP="0053032F">
      <w:pPr>
        <w:pStyle w:val="Heading3"/>
      </w:pPr>
    </w:p>
    <w:p w14:paraId="4780F280" w14:textId="5CDADFF6" w:rsidR="00131D3E" w:rsidRPr="00DC25DA" w:rsidRDefault="00131D3E" w:rsidP="0053032F">
      <w:pPr>
        <w:pStyle w:val="Heading3"/>
      </w:pPr>
      <w:r w:rsidRPr="00DC25DA">
        <w:t>FPOWSP</w:t>
      </w:r>
      <w:r w:rsidR="00180627" w:rsidRPr="00DC25DA">
        <w:tab/>
      </w:r>
      <w:r w:rsidRPr="00DC25DA">
        <w:t>1</w:t>
      </w:r>
      <w:r w:rsidR="00180627" w:rsidRPr="00DC25DA">
        <w:tab/>
      </w:r>
    </w:p>
    <w:p w14:paraId="4780F281" w14:textId="41705F6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Place of work state allocation flag</w:t>
      </w:r>
    </w:p>
    <w:p w14:paraId="4780F282" w14:textId="64ACE3B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83" w14:textId="5EDDFBC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6990C7B0" w14:textId="77777777" w:rsidR="004D7C31" w:rsidRPr="00DC25DA" w:rsidRDefault="004D7C31" w:rsidP="0053032F">
      <w:pPr>
        <w:widowControl/>
        <w:ind w:right="-90"/>
        <w:rPr>
          <w:rFonts w:ascii="Courier New" w:hAnsi="Courier New" w:cs="Courier New"/>
          <w:color w:val="000000"/>
          <w:sz w:val="20"/>
          <w:szCs w:val="20"/>
        </w:rPr>
      </w:pPr>
    </w:p>
    <w:p w14:paraId="4780F284" w14:textId="77777777" w:rsidR="00EB15BA" w:rsidRPr="00DC25DA" w:rsidRDefault="00EB15BA" w:rsidP="0053032F">
      <w:pPr>
        <w:pStyle w:val="Heading3"/>
        <w:rPr>
          <w:color w:val="000000"/>
        </w:rPr>
      </w:pPr>
      <w:r w:rsidRPr="00DC25DA">
        <w:t>FPRIVCOVP</w:t>
      </w:r>
      <w:r w:rsidR="00083F8E" w:rsidRPr="00DC25DA">
        <w:rPr>
          <w:color w:val="000000"/>
        </w:rPr>
        <w:t xml:space="preserve">  1</w:t>
      </w:r>
    </w:p>
    <w:p w14:paraId="4780F285" w14:textId="45C8FA95" w:rsidR="00EB15B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EB15BA" w:rsidRPr="00DC25DA">
        <w:rPr>
          <w:rFonts w:ascii="Courier New" w:hAnsi="Courier New" w:cs="Courier New"/>
          <w:color w:val="000000"/>
          <w:sz w:val="20"/>
          <w:szCs w:val="20"/>
        </w:rPr>
        <w:t>Private health insurance coverage recode allocation flag</w:t>
      </w:r>
    </w:p>
    <w:p w14:paraId="4780F286" w14:textId="5FE1D1C6" w:rsidR="00EB15B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EB15BA" w:rsidRPr="00DC25DA">
        <w:rPr>
          <w:rFonts w:ascii="Courier New" w:hAnsi="Courier New" w:cs="Courier New"/>
          <w:color w:val="000000"/>
          <w:sz w:val="20"/>
          <w:szCs w:val="20"/>
        </w:rPr>
        <w:t>0 .No</w:t>
      </w:r>
    </w:p>
    <w:p w14:paraId="4780F287" w14:textId="381CFF6E" w:rsidR="00EB15B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EB15BA" w:rsidRPr="00DC25DA">
        <w:rPr>
          <w:rFonts w:ascii="Courier New" w:hAnsi="Courier New" w:cs="Courier New"/>
          <w:color w:val="000000"/>
          <w:sz w:val="20"/>
          <w:szCs w:val="20"/>
        </w:rPr>
        <w:t>1 .Yes</w:t>
      </w:r>
    </w:p>
    <w:p w14:paraId="4780F288" w14:textId="77777777" w:rsidR="00EB15BA" w:rsidRPr="00DC25DA" w:rsidRDefault="00EB15BA" w:rsidP="0053032F">
      <w:pPr>
        <w:widowControl/>
        <w:ind w:right="-90"/>
        <w:rPr>
          <w:rFonts w:ascii="Courier New" w:hAnsi="Courier New" w:cs="Courier New"/>
          <w:color w:val="000000"/>
          <w:sz w:val="20"/>
          <w:szCs w:val="20"/>
        </w:rPr>
      </w:pPr>
    </w:p>
    <w:p w14:paraId="4780F289" w14:textId="77777777" w:rsidR="00EB15BA" w:rsidRPr="00DC25DA" w:rsidRDefault="00EB15BA" w:rsidP="0053032F">
      <w:pPr>
        <w:pStyle w:val="Heading3"/>
        <w:rPr>
          <w:color w:val="000000"/>
        </w:rPr>
      </w:pPr>
      <w:r w:rsidRPr="00DC25DA">
        <w:t>FPUBCOVP</w:t>
      </w:r>
      <w:r w:rsidR="00083F8E" w:rsidRPr="00DC25DA">
        <w:rPr>
          <w:color w:val="000000"/>
        </w:rPr>
        <w:t xml:space="preserve">   1</w:t>
      </w:r>
    </w:p>
    <w:p w14:paraId="4780F28A" w14:textId="5EE37756" w:rsidR="00EB15B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EB15BA" w:rsidRPr="00DC25DA">
        <w:rPr>
          <w:rFonts w:ascii="Courier New" w:hAnsi="Courier New" w:cs="Courier New"/>
          <w:color w:val="000000"/>
          <w:sz w:val="20"/>
          <w:szCs w:val="20"/>
        </w:rPr>
        <w:t>Public health coverage recode allocation flag</w:t>
      </w:r>
    </w:p>
    <w:p w14:paraId="4780F28B" w14:textId="0481C44A" w:rsidR="00EB15B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EB15BA" w:rsidRPr="00DC25DA">
        <w:rPr>
          <w:rFonts w:ascii="Courier New" w:hAnsi="Courier New" w:cs="Courier New"/>
          <w:color w:val="000000"/>
          <w:sz w:val="20"/>
          <w:szCs w:val="20"/>
        </w:rPr>
        <w:t>0 .No</w:t>
      </w:r>
    </w:p>
    <w:p w14:paraId="4780F28C" w14:textId="10518A14" w:rsidR="00EB15BA"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EB15BA" w:rsidRPr="00DC25DA">
        <w:rPr>
          <w:rFonts w:ascii="Courier New" w:hAnsi="Courier New" w:cs="Courier New"/>
          <w:color w:val="000000"/>
          <w:sz w:val="20"/>
          <w:szCs w:val="20"/>
        </w:rPr>
        <w:t>1 .Yes</w:t>
      </w:r>
    </w:p>
    <w:p w14:paraId="4780F28D" w14:textId="77777777" w:rsidR="00131D3E" w:rsidRPr="00DC25DA" w:rsidRDefault="00131D3E" w:rsidP="0053032F">
      <w:pPr>
        <w:widowControl/>
        <w:ind w:right="-90"/>
        <w:rPr>
          <w:rFonts w:ascii="Courier New" w:hAnsi="Courier New" w:cs="Courier New"/>
          <w:color w:val="000000"/>
          <w:sz w:val="20"/>
          <w:szCs w:val="20"/>
        </w:rPr>
      </w:pPr>
    </w:p>
    <w:p w14:paraId="4780F28E" w14:textId="364601A0" w:rsidR="00131D3E" w:rsidRPr="00DC25DA" w:rsidRDefault="00131D3E" w:rsidP="0053032F">
      <w:pPr>
        <w:pStyle w:val="Heading3"/>
      </w:pPr>
      <w:r w:rsidRPr="00DC25DA">
        <w:t>FRACP</w:t>
      </w:r>
      <w:r w:rsidR="00E14E37" w:rsidRPr="00DC25DA">
        <w:tab/>
      </w:r>
      <w:r w:rsidR="00180627" w:rsidRPr="00DC25DA">
        <w:tab/>
      </w:r>
      <w:r w:rsidRPr="00DC25DA">
        <w:t>1</w:t>
      </w:r>
      <w:r w:rsidR="00180627" w:rsidRPr="00DC25DA">
        <w:tab/>
      </w:r>
    </w:p>
    <w:p w14:paraId="4780F28F" w14:textId="4FDD448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Detailed race allocation flag</w:t>
      </w:r>
    </w:p>
    <w:p w14:paraId="4780F290" w14:textId="3C6CE2F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91" w14:textId="7BC503C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92" w14:textId="77777777" w:rsidR="00131D3E" w:rsidRPr="00DC25DA" w:rsidRDefault="00131D3E" w:rsidP="0053032F">
      <w:pPr>
        <w:widowControl/>
        <w:ind w:right="-90"/>
        <w:rPr>
          <w:rFonts w:ascii="Courier New" w:hAnsi="Courier New" w:cs="Courier New"/>
          <w:color w:val="000000"/>
          <w:sz w:val="20"/>
          <w:szCs w:val="20"/>
        </w:rPr>
      </w:pPr>
    </w:p>
    <w:p w14:paraId="4780F293" w14:textId="36B91D42" w:rsidR="00131D3E" w:rsidRPr="00DC25DA" w:rsidRDefault="00131D3E" w:rsidP="0053032F">
      <w:pPr>
        <w:pStyle w:val="Heading3"/>
      </w:pPr>
      <w:r w:rsidRPr="00DC25DA">
        <w:t>FRELP</w:t>
      </w:r>
      <w:r w:rsidR="00E14E37" w:rsidRPr="00DC25DA">
        <w:tab/>
      </w:r>
      <w:r w:rsidR="00180627" w:rsidRPr="00DC25DA">
        <w:tab/>
      </w:r>
      <w:r w:rsidRPr="00DC25DA">
        <w:t>1</w:t>
      </w:r>
      <w:r w:rsidR="00180627" w:rsidRPr="00DC25DA">
        <w:tab/>
      </w:r>
    </w:p>
    <w:p w14:paraId="4780F294" w14:textId="7C0B6B5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Relationship allocation flag</w:t>
      </w:r>
    </w:p>
    <w:p w14:paraId="4780F295" w14:textId="2CCD036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96" w14:textId="0F78618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97" w14:textId="77777777" w:rsidR="00131D3E" w:rsidRPr="00DC25DA" w:rsidRDefault="00131D3E" w:rsidP="0053032F">
      <w:pPr>
        <w:widowControl/>
        <w:ind w:right="-90"/>
        <w:rPr>
          <w:rFonts w:ascii="Courier New" w:hAnsi="Courier New" w:cs="Courier New"/>
          <w:color w:val="000000"/>
          <w:sz w:val="20"/>
          <w:szCs w:val="20"/>
        </w:rPr>
      </w:pPr>
    </w:p>
    <w:p w14:paraId="4780F298" w14:textId="76A44769" w:rsidR="00131D3E" w:rsidRPr="00DC25DA" w:rsidRDefault="00131D3E" w:rsidP="0053032F">
      <w:pPr>
        <w:pStyle w:val="Heading3"/>
      </w:pPr>
      <w:r w:rsidRPr="00DC25DA">
        <w:t>FRETP</w:t>
      </w:r>
      <w:r w:rsidR="00180627" w:rsidRPr="00DC25DA">
        <w:tab/>
      </w:r>
      <w:r w:rsidR="00E14E37" w:rsidRPr="00DC25DA">
        <w:tab/>
      </w:r>
      <w:r w:rsidRPr="00DC25DA">
        <w:t>1</w:t>
      </w:r>
      <w:r w:rsidR="00180627" w:rsidRPr="00DC25DA">
        <w:tab/>
      </w:r>
    </w:p>
    <w:p w14:paraId="4780F299" w14:textId="323257C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Retirement income allocation flag</w:t>
      </w:r>
    </w:p>
    <w:p w14:paraId="4780F29A" w14:textId="227FB68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9B" w14:textId="12F844B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9C" w14:textId="77777777" w:rsidR="00131D3E" w:rsidRPr="00DC25DA" w:rsidRDefault="00131D3E" w:rsidP="0053032F">
      <w:pPr>
        <w:widowControl/>
        <w:ind w:right="-90"/>
        <w:rPr>
          <w:rFonts w:ascii="Courier New" w:hAnsi="Courier New" w:cs="Courier New"/>
          <w:color w:val="000000"/>
          <w:sz w:val="20"/>
          <w:szCs w:val="20"/>
        </w:rPr>
      </w:pPr>
    </w:p>
    <w:p w14:paraId="4780F29D" w14:textId="0832078A" w:rsidR="00131D3E" w:rsidRPr="00DC25DA" w:rsidRDefault="00131D3E" w:rsidP="0053032F">
      <w:pPr>
        <w:pStyle w:val="Heading3"/>
      </w:pPr>
      <w:r w:rsidRPr="00DC25DA">
        <w:t>FSCHGP</w:t>
      </w:r>
      <w:r w:rsidR="00180627" w:rsidRPr="00DC25DA">
        <w:tab/>
      </w:r>
      <w:r w:rsidRPr="00DC25DA">
        <w:t>1</w:t>
      </w:r>
      <w:r w:rsidR="00180627" w:rsidRPr="00DC25DA">
        <w:tab/>
      </w:r>
    </w:p>
    <w:p w14:paraId="4780F29E" w14:textId="037E7E7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Grade attending allocation flag</w:t>
      </w:r>
    </w:p>
    <w:p w14:paraId="4780F29F" w14:textId="79AE518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A0" w14:textId="7BC98E8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A1" w14:textId="77777777" w:rsidR="00131D3E" w:rsidRPr="00DC25DA" w:rsidRDefault="00131D3E" w:rsidP="0053032F">
      <w:pPr>
        <w:widowControl/>
        <w:ind w:right="-90"/>
        <w:rPr>
          <w:rFonts w:ascii="Courier New" w:hAnsi="Courier New" w:cs="Courier New"/>
          <w:color w:val="000000"/>
          <w:sz w:val="20"/>
          <w:szCs w:val="20"/>
        </w:rPr>
      </w:pPr>
    </w:p>
    <w:p w14:paraId="4780F2A2" w14:textId="093AC2D6" w:rsidR="00131D3E" w:rsidRPr="00DC25DA" w:rsidRDefault="00131D3E" w:rsidP="0053032F">
      <w:pPr>
        <w:pStyle w:val="Heading3"/>
      </w:pPr>
      <w:r w:rsidRPr="00DC25DA">
        <w:t>FSCHLP</w:t>
      </w:r>
      <w:r w:rsidR="00180627" w:rsidRPr="00DC25DA">
        <w:tab/>
      </w:r>
      <w:r w:rsidRPr="00DC25DA">
        <w:t>1</w:t>
      </w:r>
      <w:r w:rsidR="00180627" w:rsidRPr="00DC25DA">
        <w:tab/>
      </w:r>
    </w:p>
    <w:p w14:paraId="4780F2A3" w14:textId="7FD3236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Highest education allocation flag</w:t>
      </w:r>
    </w:p>
    <w:p w14:paraId="4780F2A4" w14:textId="0064675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A5" w14:textId="270E172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A6" w14:textId="77777777" w:rsidR="00131D3E" w:rsidRPr="00DC25DA" w:rsidRDefault="00131D3E" w:rsidP="0053032F">
      <w:pPr>
        <w:widowControl/>
        <w:ind w:right="-90"/>
        <w:rPr>
          <w:rFonts w:ascii="Courier New" w:hAnsi="Courier New" w:cs="Courier New"/>
          <w:color w:val="000000"/>
          <w:sz w:val="20"/>
          <w:szCs w:val="20"/>
        </w:rPr>
      </w:pPr>
    </w:p>
    <w:p w14:paraId="4780F2A7" w14:textId="17549091" w:rsidR="00131D3E" w:rsidRPr="00DC25DA" w:rsidRDefault="00131D3E" w:rsidP="0053032F">
      <w:pPr>
        <w:pStyle w:val="Heading3"/>
      </w:pPr>
      <w:r w:rsidRPr="00DC25DA">
        <w:t>FSCHP</w:t>
      </w:r>
      <w:r w:rsidR="00E14E37" w:rsidRPr="00DC25DA">
        <w:tab/>
      </w:r>
      <w:r w:rsidR="00180627" w:rsidRPr="00DC25DA">
        <w:tab/>
      </w:r>
      <w:r w:rsidRPr="00DC25DA">
        <w:t>1</w:t>
      </w:r>
      <w:r w:rsidR="00180627" w:rsidRPr="00DC25DA">
        <w:tab/>
      </w:r>
    </w:p>
    <w:p w14:paraId="4780F2A8" w14:textId="4456732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School enrollment allocation flag</w:t>
      </w:r>
    </w:p>
    <w:p w14:paraId="4780F2A9" w14:textId="67EBC38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AA" w14:textId="70CE232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AB" w14:textId="77777777" w:rsidR="00131D3E" w:rsidRPr="00DC25DA" w:rsidRDefault="00131D3E" w:rsidP="0053032F">
      <w:pPr>
        <w:widowControl/>
        <w:ind w:right="-90"/>
        <w:rPr>
          <w:rFonts w:ascii="Courier New" w:hAnsi="Courier New" w:cs="Courier New"/>
          <w:color w:val="000000"/>
          <w:sz w:val="20"/>
          <w:szCs w:val="20"/>
        </w:rPr>
      </w:pPr>
    </w:p>
    <w:p w14:paraId="6290A6EF" w14:textId="77777777" w:rsidR="00C67D76" w:rsidRPr="00DC25DA" w:rsidRDefault="00C67D76">
      <w:pPr>
        <w:widowControl/>
        <w:autoSpaceDE/>
        <w:autoSpaceDN/>
        <w:adjustRightInd/>
        <w:rPr>
          <w:rFonts w:ascii="Courier New" w:hAnsi="Courier New" w:cs="Courier New"/>
          <w:sz w:val="20"/>
          <w:szCs w:val="20"/>
        </w:rPr>
      </w:pPr>
      <w:r w:rsidRPr="00DC25DA">
        <w:br w:type="page"/>
      </w:r>
    </w:p>
    <w:p w14:paraId="4780F2AC" w14:textId="5F4E86A7" w:rsidR="00131D3E" w:rsidRPr="00DC25DA" w:rsidRDefault="00131D3E" w:rsidP="0053032F">
      <w:pPr>
        <w:pStyle w:val="Heading3"/>
      </w:pPr>
      <w:r w:rsidRPr="00DC25DA">
        <w:lastRenderedPageBreak/>
        <w:t>FSEMP</w:t>
      </w:r>
      <w:r w:rsidR="00E14E37" w:rsidRPr="00DC25DA">
        <w:tab/>
      </w:r>
      <w:r w:rsidR="00180627" w:rsidRPr="00DC25DA">
        <w:tab/>
      </w:r>
      <w:r w:rsidRPr="00DC25DA">
        <w:t>1</w:t>
      </w:r>
      <w:r w:rsidR="00180627" w:rsidRPr="00DC25DA">
        <w:tab/>
      </w:r>
    </w:p>
    <w:p w14:paraId="4780F2AD" w14:textId="703DA07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Self-employment income allocation flag</w:t>
      </w:r>
    </w:p>
    <w:p w14:paraId="4780F2AE" w14:textId="6FDDFA2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AF" w14:textId="6BC192B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B0" w14:textId="77777777" w:rsidR="00131D3E" w:rsidRPr="00DC25DA" w:rsidRDefault="00131D3E" w:rsidP="0053032F">
      <w:pPr>
        <w:widowControl/>
        <w:ind w:right="-90"/>
        <w:rPr>
          <w:rFonts w:ascii="Courier New" w:hAnsi="Courier New" w:cs="Courier New"/>
          <w:color w:val="000000"/>
          <w:sz w:val="20"/>
          <w:szCs w:val="20"/>
        </w:rPr>
      </w:pPr>
    </w:p>
    <w:p w14:paraId="4780F2B1" w14:textId="435B674E" w:rsidR="00131D3E" w:rsidRPr="00DC25DA" w:rsidRDefault="00131D3E" w:rsidP="0053032F">
      <w:pPr>
        <w:pStyle w:val="Heading3"/>
      </w:pPr>
      <w:r w:rsidRPr="00DC25DA">
        <w:t>FSEXP</w:t>
      </w:r>
      <w:r w:rsidR="00E14E37" w:rsidRPr="00DC25DA">
        <w:tab/>
      </w:r>
      <w:r w:rsidR="00180627" w:rsidRPr="00DC25DA">
        <w:tab/>
      </w:r>
      <w:r w:rsidRPr="00DC25DA">
        <w:t>1</w:t>
      </w:r>
      <w:r w:rsidR="00180627" w:rsidRPr="00DC25DA">
        <w:tab/>
      </w:r>
    </w:p>
    <w:p w14:paraId="4780F2B2" w14:textId="59625E5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Sex allocation flag</w:t>
      </w:r>
    </w:p>
    <w:p w14:paraId="4780F2B3" w14:textId="12FBF89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B5" w14:textId="1FF7CD6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3A4FEC23" w14:textId="77777777" w:rsidR="00F75D19" w:rsidRPr="00DC25DA" w:rsidRDefault="00F75D19" w:rsidP="0053032F">
      <w:pPr>
        <w:pStyle w:val="Heading3"/>
      </w:pPr>
    </w:p>
    <w:p w14:paraId="4780F2B6" w14:textId="2496F148" w:rsidR="00131D3E" w:rsidRPr="00DC25DA" w:rsidRDefault="00131D3E" w:rsidP="0053032F">
      <w:pPr>
        <w:pStyle w:val="Heading3"/>
      </w:pPr>
      <w:r w:rsidRPr="00DC25DA">
        <w:t>FSSIP</w:t>
      </w:r>
      <w:r w:rsidR="00E14E37" w:rsidRPr="00DC25DA">
        <w:tab/>
      </w:r>
      <w:r w:rsidR="00180627" w:rsidRPr="00DC25DA">
        <w:tab/>
      </w:r>
      <w:r w:rsidRPr="00DC25DA">
        <w:t>1</w:t>
      </w:r>
      <w:r w:rsidR="00180627" w:rsidRPr="00DC25DA">
        <w:tab/>
      </w:r>
    </w:p>
    <w:p w14:paraId="4780F2B7" w14:textId="2C11EEB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Supplementary Security Income allocation flag</w:t>
      </w:r>
    </w:p>
    <w:p w14:paraId="4780F2B8" w14:textId="4C9FB40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B9" w14:textId="0DA039D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72499542" w14:textId="77777777" w:rsidR="004D7C31" w:rsidRPr="00DC25DA" w:rsidRDefault="004D7C31" w:rsidP="0053032F">
      <w:pPr>
        <w:widowControl/>
        <w:ind w:right="-90"/>
        <w:rPr>
          <w:rFonts w:ascii="Courier New" w:hAnsi="Courier New" w:cs="Courier New"/>
          <w:color w:val="000000"/>
          <w:sz w:val="20"/>
          <w:szCs w:val="20"/>
        </w:rPr>
      </w:pPr>
    </w:p>
    <w:p w14:paraId="4780F2BA" w14:textId="0B5D1406" w:rsidR="00131D3E" w:rsidRPr="00DC25DA" w:rsidRDefault="00131D3E" w:rsidP="0053032F">
      <w:pPr>
        <w:pStyle w:val="Heading3"/>
      </w:pPr>
      <w:r w:rsidRPr="00DC25DA">
        <w:t>FSSP</w:t>
      </w:r>
      <w:r w:rsidR="00E14E37" w:rsidRPr="00DC25DA">
        <w:tab/>
      </w:r>
      <w:r w:rsidR="00180627" w:rsidRPr="00DC25DA">
        <w:tab/>
      </w:r>
      <w:r w:rsidRPr="00DC25DA">
        <w:t>1</w:t>
      </w:r>
      <w:r w:rsidR="00180627" w:rsidRPr="00DC25DA">
        <w:tab/>
      </w:r>
    </w:p>
    <w:p w14:paraId="4780F2BB" w14:textId="335B0EB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Social Security income allocation flag</w:t>
      </w:r>
    </w:p>
    <w:p w14:paraId="1CF60A91" w14:textId="77777777" w:rsidR="00AC64D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57ABD43F" w14:textId="45A6FC0A" w:rsidR="00E14E37" w:rsidRPr="00DC25DA" w:rsidRDefault="00180627" w:rsidP="00D10973">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321FDC8E" w14:textId="77777777" w:rsidR="00D10973" w:rsidRPr="00DC25DA" w:rsidRDefault="00D10973" w:rsidP="00D10973">
      <w:pPr>
        <w:widowControl/>
        <w:ind w:right="-90"/>
        <w:rPr>
          <w:rFonts w:ascii="Courier New" w:hAnsi="Courier New" w:cs="Courier New"/>
          <w:sz w:val="20"/>
          <w:szCs w:val="20"/>
        </w:rPr>
      </w:pPr>
    </w:p>
    <w:p w14:paraId="4780F2BF" w14:textId="0141E2F0" w:rsidR="00131D3E" w:rsidRPr="00DC25DA" w:rsidRDefault="00131D3E" w:rsidP="0053032F">
      <w:pPr>
        <w:pStyle w:val="Heading3"/>
      </w:pPr>
      <w:r w:rsidRPr="00DC25DA">
        <w:t>FWAGP</w:t>
      </w:r>
      <w:r w:rsidR="00E14E37" w:rsidRPr="00DC25DA">
        <w:tab/>
      </w:r>
      <w:r w:rsidR="00180627" w:rsidRPr="00DC25DA">
        <w:tab/>
      </w:r>
      <w:r w:rsidRPr="00DC25DA">
        <w:t>1</w:t>
      </w:r>
      <w:r w:rsidR="00180627" w:rsidRPr="00DC25DA">
        <w:tab/>
      </w:r>
    </w:p>
    <w:p w14:paraId="4780F2C0" w14:textId="699BF13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Wages and salary income allocation flag</w:t>
      </w:r>
    </w:p>
    <w:p w14:paraId="4780F2C1" w14:textId="0E59DD3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C2" w14:textId="719B0A2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C3" w14:textId="77777777" w:rsidR="00131D3E" w:rsidRPr="00DC25DA" w:rsidRDefault="00131D3E" w:rsidP="0053032F">
      <w:pPr>
        <w:widowControl/>
        <w:ind w:right="-90"/>
        <w:rPr>
          <w:rFonts w:ascii="Courier New" w:hAnsi="Courier New" w:cs="Courier New"/>
          <w:color w:val="000000"/>
          <w:sz w:val="20"/>
          <w:szCs w:val="20"/>
        </w:rPr>
      </w:pPr>
    </w:p>
    <w:p w14:paraId="4780F2C4" w14:textId="75FA6487" w:rsidR="00131D3E" w:rsidRPr="00DC25DA" w:rsidRDefault="00131D3E" w:rsidP="0053032F">
      <w:pPr>
        <w:pStyle w:val="Heading3"/>
      </w:pPr>
      <w:r w:rsidRPr="00DC25DA">
        <w:t>FWKHP</w:t>
      </w:r>
      <w:r w:rsidR="00180627" w:rsidRPr="00DC25DA">
        <w:tab/>
      </w:r>
      <w:r w:rsidR="00E14E37" w:rsidRPr="00DC25DA">
        <w:tab/>
      </w:r>
      <w:r w:rsidRPr="00DC25DA">
        <w:t>1</w:t>
      </w:r>
      <w:r w:rsidR="00180627" w:rsidRPr="00DC25DA">
        <w:tab/>
      </w:r>
    </w:p>
    <w:p w14:paraId="4780F2C5" w14:textId="4F024F5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Usual hours worked per week past 12 months allocation flag</w:t>
      </w:r>
    </w:p>
    <w:p w14:paraId="4780F2C6" w14:textId="0AEA654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C7" w14:textId="70A9546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C8" w14:textId="77777777" w:rsidR="00131D3E" w:rsidRPr="00DC25DA" w:rsidRDefault="00131D3E" w:rsidP="0053032F">
      <w:pPr>
        <w:widowControl/>
        <w:ind w:right="-90"/>
        <w:rPr>
          <w:rFonts w:ascii="Courier New" w:hAnsi="Courier New" w:cs="Courier New"/>
          <w:color w:val="000000"/>
          <w:sz w:val="20"/>
          <w:szCs w:val="20"/>
        </w:rPr>
      </w:pPr>
    </w:p>
    <w:p w14:paraId="4780F2C9" w14:textId="21EF8D13" w:rsidR="00131D3E" w:rsidRPr="00DC25DA" w:rsidRDefault="00131D3E" w:rsidP="0053032F">
      <w:pPr>
        <w:pStyle w:val="Heading3"/>
      </w:pPr>
      <w:r w:rsidRPr="00DC25DA">
        <w:t>FWKLP</w:t>
      </w:r>
      <w:r w:rsidR="00E14E37" w:rsidRPr="00DC25DA">
        <w:tab/>
      </w:r>
      <w:r w:rsidR="00180627" w:rsidRPr="00DC25DA">
        <w:tab/>
      </w:r>
      <w:r w:rsidRPr="00DC25DA">
        <w:t>1</w:t>
      </w:r>
      <w:r w:rsidR="00180627" w:rsidRPr="00DC25DA">
        <w:tab/>
      </w:r>
    </w:p>
    <w:p w14:paraId="4780F2CA" w14:textId="5C39C20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Last worked allocation flag</w:t>
      </w:r>
    </w:p>
    <w:p w14:paraId="4780F2CB" w14:textId="2F15121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CC" w14:textId="52DA42C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CD" w14:textId="77777777" w:rsidR="00131D3E" w:rsidRPr="00DC25DA" w:rsidRDefault="00131D3E" w:rsidP="0053032F">
      <w:pPr>
        <w:widowControl/>
        <w:ind w:right="-90"/>
        <w:rPr>
          <w:rFonts w:ascii="Courier New" w:hAnsi="Courier New" w:cs="Courier New"/>
          <w:color w:val="000000"/>
          <w:sz w:val="20"/>
          <w:szCs w:val="20"/>
        </w:rPr>
      </w:pPr>
    </w:p>
    <w:p w14:paraId="4780F2CE" w14:textId="7E03D94E" w:rsidR="00131D3E" w:rsidRPr="00DC25DA" w:rsidRDefault="00131D3E" w:rsidP="0053032F">
      <w:pPr>
        <w:pStyle w:val="Heading3"/>
      </w:pPr>
      <w:r w:rsidRPr="00DC25DA">
        <w:t>FWKWP</w:t>
      </w:r>
      <w:r w:rsidR="00E14E37" w:rsidRPr="00DC25DA">
        <w:tab/>
      </w:r>
      <w:r w:rsidR="00180627" w:rsidRPr="00DC25DA">
        <w:tab/>
      </w:r>
      <w:r w:rsidRPr="00DC25DA">
        <w:t>1</w:t>
      </w:r>
      <w:r w:rsidR="00180627" w:rsidRPr="00DC25DA">
        <w:tab/>
      </w:r>
    </w:p>
    <w:p w14:paraId="4780F2CF" w14:textId="41AABAF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Weeks worked past 12 months allocation flag</w:t>
      </w:r>
    </w:p>
    <w:p w14:paraId="4780F2D0" w14:textId="32F1CE1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D1" w14:textId="1E17012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D2" w14:textId="77777777" w:rsidR="00131D3E" w:rsidRPr="00DC25DA" w:rsidRDefault="00131D3E" w:rsidP="0053032F">
      <w:pPr>
        <w:widowControl/>
        <w:ind w:right="-90"/>
        <w:rPr>
          <w:rFonts w:ascii="Courier New" w:hAnsi="Courier New" w:cs="Courier New"/>
          <w:color w:val="000000"/>
          <w:sz w:val="20"/>
          <w:szCs w:val="20"/>
        </w:rPr>
      </w:pPr>
    </w:p>
    <w:p w14:paraId="4780F2D3" w14:textId="74B48982" w:rsidR="00131D3E" w:rsidRPr="00DC25DA" w:rsidRDefault="00131D3E" w:rsidP="0053032F">
      <w:pPr>
        <w:pStyle w:val="Heading3"/>
      </w:pPr>
      <w:r w:rsidRPr="00DC25DA">
        <w:t>FWRKP</w:t>
      </w:r>
      <w:r w:rsidR="00E14E37" w:rsidRPr="00DC25DA">
        <w:tab/>
      </w:r>
      <w:r w:rsidR="00180627" w:rsidRPr="00DC25DA">
        <w:tab/>
      </w:r>
      <w:r w:rsidRPr="00DC25DA">
        <w:t>1</w:t>
      </w:r>
      <w:r w:rsidR="00180627" w:rsidRPr="00DC25DA">
        <w:tab/>
      </w:r>
    </w:p>
    <w:p w14:paraId="4780F2D4" w14:textId="4A411BF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Worked last week allocation flag</w:t>
      </w:r>
    </w:p>
    <w:p w14:paraId="4780F2D5" w14:textId="7D9E286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D6" w14:textId="63D1A3C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D7" w14:textId="77777777" w:rsidR="00131D3E" w:rsidRPr="00DC25DA" w:rsidRDefault="00131D3E" w:rsidP="0053032F">
      <w:pPr>
        <w:widowControl/>
        <w:ind w:right="-90"/>
        <w:rPr>
          <w:rFonts w:ascii="Courier New" w:hAnsi="Courier New" w:cs="Courier New"/>
          <w:color w:val="000000"/>
          <w:sz w:val="20"/>
          <w:szCs w:val="20"/>
        </w:rPr>
      </w:pPr>
    </w:p>
    <w:p w14:paraId="4780F2D8" w14:textId="4D0C29F3" w:rsidR="00131D3E" w:rsidRPr="00DC25DA" w:rsidRDefault="00131D3E" w:rsidP="0053032F">
      <w:pPr>
        <w:pStyle w:val="Heading3"/>
      </w:pPr>
      <w:r w:rsidRPr="00DC25DA">
        <w:t>FYOEP</w:t>
      </w:r>
      <w:r w:rsidR="00180627" w:rsidRPr="00DC25DA">
        <w:tab/>
      </w:r>
      <w:r w:rsidR="00E14E37" w:rsidRPr="00DC25DA">
        <w:tab/>
      </w:r>
      <w:r w:rsidRPr="00DC25DA">
        <w:t>1</w:t>
      </w:r>
      <w:r w:rsidR="00180627" w:rsidRPr="00DC25DA">
        <w:tab/>
      </w:r>
    </w:p>
    <w:p w14:paraId="4780F2D9" w14:textId="11FB798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Year of entry allocation flag</w:t>
      </w:r>
    </w:p>
    <w:p w14:paraId="4780F2DA" w14:textId="7476CA2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0 .No</w:t>
      </w:r>
    </w:p>
    <w:p w14:paraId="4780F2DB" w14:textId="1997C72C" w:rsidR="00EC150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1 .Yes</w:t>
      </w:r>
    </w:p>
    <w:p w14:paraId="4780F2DC" w14:textId="77777777" w:rsidR="00131D3E" w:rsidRPr="00DC25DA" w:rsidRDefault="00131D3E" w:rsidP="0053032F">
      <w:pPr>
        <w:widowControl/>
        <w:ind w:right="-90"/>
        <w:rPr>
          <w:rFonts w:ascii="Courier New" w:hAnsi="Courier New" w:cs="Courier New"/>
          <w:color w:val="000000"/>
          <w:sz w:val="20"/>
          <w:szCs w:val="20"/>
        </w:rPr>
      </w:pPr>
    </w:p>
    <w:p w14:paraId="4780F2DD" w14:textId="7CEC5CBD" w:rsidR="00131D3E" w:rsidRPr="00DC25DA" w:rsidRDefault="00131D3E" w:rsidP="0053032F">
      <w:pPr>
        <w:pStyle w:val="Heading3"/>
      </w:pPr>
      <w:r w:rsidRPr="00DC25DA">
        <w:t>PWGTP1</w:t>
      </w:r>
      <w:r w:rsidR="00180627" w:rsidRPr="00DC25DA">
        <w:tab/>
      </w:r>
      <w:r w:rsidRPr="00DC25DA">
        <w:t>5</w:t>
      </w:r>
    </w:p>
    <w:p w14:paraId="4780F2DE" w14:textId="559AAD7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1</w:t>
      </w:r>
    </w:p>
    <w:p w14:paraId="4780F2DF" w14:textId="6F3EC8A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2E0" w14:textId="77777777" w:rsidR="00131D3E" w:rsidRPr="00DC25DA" w:rsidRDefault="00131D3E" w:rsidP="0053032F">
      <w:pPr>
        <w:widowControl/>
        <w:ind w:right="-90"/>
        <w:rPr>
          <w:rFonts w:ascii="Courier New" w:hAnsi="Courier New" w:cs="Courier New"/>
          <w:color w:val="000000"/>
          <w:sz w:val="20"/>
          <w:szCs w:val="20"/>
        </w:rPr>
      </w:pPr>
    </w:p>
    <w:p w14:paraId="4780F2E1" w14:textId="2CCDB531" w:rsidR="00131D3E" w:rsidRPr="00DC25DA" w:rsidRDefault="00131D3E" w:rsidP="0053032F">
      <w:pPr>
        <w:pStyle w:val="Heading3"/>
      </w:pPr>
      <w:r w:rsidRPr="00DC25DA">
        <w:t>PWGTP2</w:t>
      </w:r>
      <w:r w:rsidR="00180627" w:rsidRPr="00DC25DA">
        <w:tab/>
      </w:r>
      <w:r w:rsidRPr="00DC25DA">
        <w:t>5</w:t>
      </w:r>
    </w:p>
    <w:p w14:paraId="4780F2E2" w14:textId="05810AC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2</w:t>
      </w:r>
    </w:p>
    <w:p w14:paraId="4780F2E3" w14:textId="2E222E1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2E4" w14:textId="77777777" w:rsidR="00131D3E" w:rsidRPr="00DC25DA" w:rsidRDefault="00131D3E" w:rsidP="0053032F">
      <w:pPr>
        <w:widowControl/>
        <w:ind w:right="-90"/>
        <w:rPr>
          <w:rFonts w:ascii="Courier New" w:hAnsi="Courier New" w:cs="Courier New"/>
          <w:color w:val="000000"/>
          <w:sz w:val="20"/>
          <w:szCs w:val="20"/>
        </w:rPr>
      </w:pPr>
    </w:p>
    <w:p w14:paraId="4780F2E5" w14:textId="77CB5D9C" w:rsidR="00131D3E" w:rsidRPr="00DC25DA" w:rsidRDefault="00131D3E" w:rsidP="0053032F">
      <w:pPr>
        <w:pStyle w:val="Heading3"/>
      </w:pPr>
      <w:r w:rsidRPr="00DC25DA">
        <w:t>PWGTP3</w:t>
      </w:r>
      <w:r w:rsidR="00180627" w:rsidRPr="00DC25DA">
        <w:tab/>
      </w:r>
      <w:r w:rsidRPr="00DC25DA">
        <w:t>5</w:t>
      </w:r>
    </w:p>
    <w:p w14:paraId="4780F2E6" w14:textId="740B5BC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3</w:t>
      </w:r>
    </w:p>
    <w:p w14:paraId="4780F2E7" w14:textId="4B6ECD8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1090B812" w14:textId="77777777" w:rsidR="004D7C31" w:rsidRPr="00DC25DA" w:rsidRDefault="004D7C31" w:rsidP="0053032F">
      <w:pPr>
        <w:widowControl/>
        <w:ind w:right="-90"/>
        <w:rPr>
          <w:rFonts w:ascii="Courier New" w:hAnsi="Courier New" w:cs="Courier New"/>
          <w:color w:val="000000"/>
          <w:sz w:val="20"/>
          <w:szCs w:val="20"/>
        </w:rPr>
      </w:pPr>
    </w:p>
    <w:p w14:paraId="4780F2E9" w14:textId="1AF5D03E" w:rsidR="00131D3E" w:rsidRPr="00DC25DA" w:rsidRDefault="00131D3E" w:rsidP="0053032F">
      <w:pPr>
        <w:pStyle w:val="Heading3"/>
      </w:pPr>
      <w:r w:rsidRPr="00DC25DA">
        <w:t>PWGTP4</w:t>
      </w:r>
      <w:r w:rsidR="00180627" w:rsidRPr="00DC25DA">
        <w:tab/>
      </w:r>
      <w:r w:rsidRPr="00DC25DA">
        <w:t>5</w:t>
      </w:r>
    </w:p>
    <w:p w14:paraId="4780F2EA" w14:textId="0ACFED5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4</w:t>
      </w:r>
    </w:p>
    <w:p w14:paraId="4780F2EB" w14:textId="5B8E113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2EC" w14:textId="77777777" w:rsidR="00131D3E" w:rsidRPr="00DC25DA" w:rsidRDefault="00131D3E" w:rsidP="0053032F">
      <w:pPr>
        <w:widowControl/>
        <w:ind w:right="-90"/>
        <w:rPr>
          <w:rFonts w:ascii="Courier New" w:hAnsi="Courier New" w:cs="Courier New"/>
          <w:color w:val="000000"/>
          <w:sz w:val="20"/>
          <w:szCs w:val="20"/>
        </w:rPr>
      </w:pPr>
    </w:p>
    <w:p w14:paraId="4780F2ED" w14:textId="3E4C38AE" w:rsidR="00131D3E" w:rsidRPr="00DC25DA" w:rsidRDefault="00131D3E" w:rsidP="0053032F">
      <w:pPr>
        <w:pStyle w:val="Heading3"/>
      </w:pPr>
      <w:r w:rsidRPr="00DC25DA">
        <w:t>PWGTP5</w:t>
      </w:r>
      <w:r w:rsidR="00180627" w:rsidRPr="00DC25DA">
        <w:tab/>
      </w:r>
      <w:r w:rsidRPr="00DC25DA">
        <w:t>5</w:t>
      </w:r>
    </w:p>
    <w:p w14:paraId="4780F2EE" w14:textId="34ADEB1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5</w:t>
      </w:r>
    </w:p>
    <w:p w14:paraId="4780F2EF" w14:textId="269A95E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1AF23819" w14:textId="77777777" w:rsidR="004D7C31" w:rsidRPr="00DC25DA" w:rsidRDefault="004D7C31" w:rsidP="0053032F">
      <w:pPr>
        <w:widowControl/>
        <w:ind w:right="-90"/>
        <w:rPr>
          <w:rFonts w:ascii="Courier New" w:hAnsi="Courier New" w:cs="Courier New"/>
          <w:color w:val="000000"/>
          <w:sz w:val="20"/>
          <w:szCs w:val="20"/>
        </w:rPr>
      </w:pPr>
    </w:p>
    <w:p w14:paraId="4780F2F0" w14:textId="21861ACB" w:rsidR="00131D3E" w:rsidRPr="00DC25DA" w:rsidRDefault="00131D3E" w:rsidP="0053032F">
      <w:pPr>
        <w:pStyle w:val="Heading3"/>
      </w:pPr>
      <w:r w:rsidRPr="00DC25DA">
        <w:t>PWGTP6</w:t>
      </w:r>
      <w:r w:rsidR="00180627" w:rsidRPr="00DC25DA">
        <w:tab/>
      </w:r>
      <w:r w:rsidRPr="00DC25DA">
        <w:t>5</w:t>
      </w:r>
    </w:p>
    <w:p w14:paraId="4780F2F1" w14:textId="1A2685C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6</w:t>
      </w:r>
    </w:p>
    <w:p w14:paraId="4780F2F2" w14:textId="3803D83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2F3" w14:textId="77777777" w:rsidR="00131D3E" w:rsidRPr="00DC25DA" w:rsidRDefault="00131D3E" w:rsidP="0053032F">
      <w:pPr>
        <w:widowControl/>
        <w:ind w:right="-90"/>
        <w:rPr>
          <w:rFonts w:ascii="Courier New" w:hAnsi="Courier New" w:cs="Courier New"/>
          <w:color w:val="000000"/>
          <w:sz w:val="20"/>
          <w:szCs w:val="20"/>
        </w:rPr>
      </w:pPr>
    </w:p>
    <w:p w14:paraId="4780F2F4" w14:textId="65AE5F64" w:rsidR="00131D3E" w:rsidRPr="00DC25DA" w:rsidRDefault="00131D3E" w:rsidP="0053032F">
      <w:pPr>
        <w:pStyle w:val="Heading3"/>
      </w:pPr>
      <w:r w:rsidRPr="00DC25DA">
        <w:t>PWGTP7</w:t>
      </w:r>
      <w:r w:rsidR="00180627" w:rsidRPr="00DC25DA">
        <w:tab/>
      </w:r>
      <w:r w:rsidRPr="00DC25DA">
        <w:t>5</w:t>
      </w:r>
    </w:p>
    <w:p w14:paraId="4780F2F5" w14:textId="095B942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7</w:t>
      </w:r>
    </w:p>
    <w:p w14:paraId="4780F2F7" w14:textId="7BE47EF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2F8" w14:textId="77777777" w:rsidR="00131D3E" w:rsidRPr="00DC25DA" w:rsidRDefault="00131D3E" w:rsidP="0053032F">
      <w:pPr>
        <w:widowControl/>
        <w:ind w:right="-90"/>
        <w:rPr>
          <w:rFonts w:ascii="Courier New" w:hAnsi="Courier New" w:cs="Courier New"/>
          <w:color w:val="000000"/>
          <w:sz w:val="20"/>
          <w:szCs w:val="20"/>
        </w:rPr>
      </w:pPr>
    </w:p>
    <w:p w14:paraId="4780F2F9" w14:textId="1B9997EE" w:rsidR="00131D3E" w:rsidRPr="00DC25DA" w:rsidRDefault="00131D3E" w:rsidP="0053032F">
      <w:pPr>
        <w:pStyle w:val="Heading3"/>
      </w:pPr>
      <w:r w:rsidRPr="00DC25DA">
        <w:t>PWGTP8</w:t>
      </w:r>
      <w:r w:rsidR="00180627" w:rsidRPr="00DC25DA">
        <w:tab/>
      </w:r>
      <w:r w:rsidRPr="00DC25DA">
        <w:t>5</w:t>
      </w:r>
    </w:p>
    <w:p w14:paraId="4780F2FA" w14:textId="66A272D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8</w:t>
      </w:r>
    </w:p>
    <w:p w14:paraId="4780F2FB" w14:textId="462E2AA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2FC" w14:textId="77777777" w:rsidR="00131D3E" w:rsidRPr="00DC25DA" w:rsidRDefault="00131D3E" w:rsidP="0053032F">
      <w:pPr>
        <w:widowControl/>
        <w:ind w:right="-90"/>
        <w:rPr>
          <w:rFonts w:ascii="Courier New" w:hAnsi="Courier New" w:cs="Courier New"/>
          <w:color w:val="000000"/>
          <w:sz w:val="20"/>
          <w:szCs w:val="20"/>
        </w:rPr>
      </w:pPr>
    </w:p>
    <w:p w14:paraId="4780F2FD" w14:textId="1E97607A" w:rsidR="00131D3E" w:rsidRPr="00DC25DA" w:rsidRDefault="00131D3E" w:rsidP="0053032F">
      <w:pPr>
        <w:pStyle w:val="Heading3"/>
      </w:pPr>
      <w:r w:rsidRPr="00DC25DA">
        <w:t>PWGTP9</w:t>
      </w:r>
      <w:r w:rsidR="00180627" w:rsidRPr="00DC25DA">
        <w:tab/>
      </w:r>
      <w:r w:rsidRPr="00DC25DA">
        <w:t>5</w:t>
      </w:r>
    </w:p>
    <w:p w14:paraId="4780F2FE" w14:textId="7524016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9</w:t>
      </w:r>
    </w:p>
    <w:p w14:paraId="4780F2FF" w14:textId="7713B4A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00" w14:textId="77777777" w:rsidR="00131D3E" w:rsidRPr="00DC25DA" w:rsidRDefault="00131D3E" w:rsidP="0053032F">
      <w:pPr>
        <w:widowControl/>
        <w:ind w:right="-90"/>
        <w:rPr>
          <w:rFonts w:ascii="Courier New" w:hAnsi="Courier New" w:cs="Courier New"/>
          <w:color w:val="000000"/>
          <w:sz w:val="20"/>
          <w:szCs w:val="20"/>
        </w:rPr>
      </w:pPr>
    </w:p>
    <w:p w14:paraId="4780F301" w14:textId="5CE9DFE5" w:rsidR="00131D3E" w:rsidRPr="00DC25DA" w:rsidRDefault="00131D3E" w:rsidP="0053032F">
      <w:pPr>
        <w:pStyle w:val="Heading3"/>
        <w:rPr>
          <w:color w:val="000000"/>
        </w:rPr>
      </w:pPr>
      <w:r w:rsidRPr="00DC25DA">
        <w:t>PWGTP10</w:t>
      </w:r>
      <w:r w:rsidR="00180627" w:rsidRPr="00DC25DA">
        <w:rPr>
          <w:color w:val="000000"/>
        </w:rPr>
        <w:tab/>
      </w:r>
      <w:r w:rsidRPr="00DC25DA">
        <w:rPr>
          <w:color w:val="000000"/>
        </w:rPr>
        <w:t>5</w:t>
      </w:r>
    </w:p>
    <w:p w14:paraId="4780F302" w14:textId="7E1CF4C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10</w:t>
      </w:r>
    </w:p>
    <w:p w14:paraId="4780F303" w14:textId="677A464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04" w14:textId="77777777" w:rsidR="00131D3E" w:rsidRPr="00DC25DA" w:rsidRDefault="00131D3E" w:rsidP="0053032F">
      <w:pPr>
        <w:widowControl/>
        <w:ind w:right="-90"/>
        <w:rPr>
          <w:rFonts w:ascii="Courier New" w:hAnsi="Courier New" w:cs="Courier New"/>
          <w:color w:val="000000"/>
          <w:sz w:val="20"/>
          <w:szCs w:val="20"/>
        </w:rPr>
      </w:pPr>
    </w:p>
    <w:p w14:paraId="4780F305" w14:textId="33A0085C" w:rsidR="00131D3E" w:rsidRPr="00DC25DA" w:rsidRDefault="00131D3E" w:rsidP="0053032F">
      <w:pPr>
        <w:pStyle w:val="Heading3"/>
        <w:rPr>
          <w:color w:val="000000"/>
        </w:rPr>
      </w:pPr>
      <w:r w:rsidRPr="00DC25DA">
        <w:t>PWGTP11</w:t>
      </w:r>
      <w:r w:rsidR="00180627" w:rsidRPr="00DC25DA">
        <w:rPr>
          <w:color w:val="000000"/>
        </w:rPr>
        <w:tab/>
      </w:r>
      <w:r w:rsidRPr="00DC25DA">
        <w:rPr>
          <w:color w:val="000000"/>
        </w:rPr>
        <w:t>5</w:t>
      </w:r>
    </w:p>
    <w:p w14:paraId="4780F306" w14:textId="0AB0271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11</w:t>
      </w:r>
    </w:p>
    <w:p w14:paraId="4780F307" w14:textId="43769F5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08" w14:textId="77777777" w:rsidR="00131D3E" w:rsidRPr="00DC25DA" w:rsidRDefault="00131D3E" w:rsidP="0053032F">
      <w:pPr>
        <w:widowControl/>
        <w:ind w:right="-90"/>
        <w:rPr>
          <w:rFonts w:ascii="Courier New" w:hAnsi="Courier New" w:cs="Courier New"/>
          <w:color w:val="000000"/>
          <w:sz w:val="20"/>
          <w:szCs w:val="20"/>
        </w:rPr>
      </w:pPr>
    </w:p>
    <w:p w14:paraId="4780F309" w14:textId="05AF76C5" w:rsidR="00131D3E" w:rsidRPr="00DC25DA" w:rsidRDefault="00131D3E" w:rsidP="0053032F">
      <w:pPr>
        <w:pStyle w:val="Heading3"/>
        <w:rPr>
          <w:color w:val="000000"/>
        </w:rPr>
      </w:pPr>
      <w:r w:rsidRPr="00DC25DA">
        <w:t>PWGTP12</w:t>
      </w:r>
      <w:r w:rsidR="00180627" w:rsidRPr="00DC25DA">
        <w:rPr>
          <w:color w:val="000000"/>
        </w:rPr>
        <w:tab/>
      </w:r>
      <w:r w:rsidRPr="00DC25DA">
        <w:rPr>
          <w:color w:val="000000"/>
        </w:rPr>
        <w:t>5</w:t>
      </w:r>
    </w:p>
    <w:p w14:paraId="4780F30A" w14:textId="485DF6E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12</w:t>
      </w:r>
    </w:p>
    <w:p w14:paraId="4780F30B" w14:textId="02599AE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0C" w14:textId="77777777" w:rsidR="00131D3E" w:rsidRPr="00DC25DA" w:rsidRDefault="00131D3E" w:rsidP="0053032F">
      <w:pPr>
        <w:widowControl/>
        <w:ind w:right="-90"/>
        <w:rPr>
          <w:rFonts w:ascii="Courier New" w:hAnsi="Courier New" w:cs="Courier New"/>
          <w:color w:val="000000"/>
          <w:sz w:val="20"/>
          <w:szCs w:val="20"/>
        </w:rPr>
      </w:pPr>
    </w:p>
    <w:p w14:paraId="4780F30D" w14:textId="7284F01F" w:rsidR="00131D3E" w:rsidRPr="00DC25DA" w:rsidRDefault="00131D3E" w:rsidP="0053032F">
      <w:pPr>
        <w:pStyle w:val="Heading3"/>
        <w:rPr>
          <w:color w:val="000000"/>
        </w:rPr>
      </w:pPr>
      <w:r w:rsidRPr="00DC25DA">
        <w:t>PWGTP13</w:t>
      </w:r>
      <w:r w:rsidR="00180627" w:rsidRPr="00DC25DA">
        <w:rPr>
          <w:color w:val="000000"/>
        </w:rPr>
        <w:tab/>
      </w:r>
      <w:r w:rsidRPr="00DC25DA">
        <w:rPr>
          <w:color w:val="000000"/>
        </w:rPr>
        <w:t>5</w:t>
      </w:r>
    </w:p>
    <w:p w14:paraId="4780F30E" w14:textId="2CA4BE4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13</w:t>
      </w:r>
    </w:p>
    <w:p w14:paraId="4780F30F" w14:textId="40DA9B7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10" w14:textId="77777777" w:rsidR="00131D3E" w:rsidRPr="00DC25DA" w:rsidRDefault="00131D3E" w:rsidP="0053032F">
      <w:pPr>
        <w:widowControl/>
        <w:ind w:right="-90"/>
        <w:rPr>
          <w:rFonts w:ascii="Courier New" w:hAnsi="Courier New" w:cs="Courier New"/>
          <w:color w:val="000000"/>
          <w:sz w:val="20"/>
          <w:szCs w:val="20"/>
        </w:rPr>
      </w:pPr>
    </w:p>
    <w:p w14:paraId="4780F311" w14:textId="5C680BB7" w:rsidR="00131D3E" w:rsidRPr="00DC25DA" w:rsidRDefault="00131D3E" w:rsidP="0053032F">
      <w:pPr>
        <w:pStyle w:val="Heading3"/>
        <w:rPr>
          <w:color w:val="000000"/>
        </w:rPr>
      </w:pPr>
      <w:r w:rsidRPr="00DC25DA">
        <w:t>PWGTP14</w:t>
      </w:r>
      <w:r w:rsidR="00180627" w:rsidRPr="00DC25DA">
        <w:tab/>
      </w:r>
      <w:r w:rsidRPr="00DC25DA">
        <w:rPr>
          <w:color w:val="000000"/>
        </w:rPr>
        <w:t>5</w:t>
      </w:r>
    </w:p>
    <w:p w14:paraId="4780F312" w14:textId="0844119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14</w:t>
      </w:r>
    </w:p>
    <w:p w14:paraId="4780F313" w14:textId="588C376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14" w14:textId="77777777" w:rsidR="00131D3E" w:rsidRPr="00DC25DA" w:rsidRDefault="00131D3E" w:rsidP="0053032F">
      <w:pPr>
        <w:widowControl/>
        <w:ind w:right="-90"/>
        <w:rPr>
          <w:rFonts w:ascii="Courier New" w:hAnsi="Courier New" w:cs="Courier New"/>
          <w:color w:val="000000"/>
          <w:sz w:val="20"/>
          <w:szCs w:val="20"/>
        </w:rPr>
      </w:pPr>
    </w:p>
    <w:p w14:paraId="3D33434D" w14:textId="77777777" w:rsidR="00C67D76" w:rsidRPr="00DC25DA" w:rsidRDefault="00C67D76">
      <w:pPr>
        <w:widowControl/>
        <w:autoSpaceDE/>
        <w:autoSpaceDN/>
        <w:adjustRightInd/>
        <w:rPr>
          <w:rFonts w:ascii="Courier New" w:hAnsi="Courier New" w:cs="Courier New"/>
          <w:sz w:val="20"/>
          <w:szCs w:val="20"/>
        </w:rPr>
      </w:pPr>
      <w:r w:rsidRPr="00DC25DA">
        <w:lastRenderedPageBreak/>
        <w:br w:type="page"/>
      </w:r>
    </w:p>
    <w:p w14:paraId="4780F315" w14:textId="6260F8BD" w:rsidR="00131D3E" w:rsidRPr="00DC25DA" w:rsidRDefault="00131D3E" w:rsidP="0053032F">
      <w:pPr>
        <w:pStyle w:val="Heading3"/>
        <w:rPr>
          <w:color w:val="000000"/>
        </w:rPr>
      </w:pPr>
      <w:r w:rsidRPr="00DC25DA">
        <w:lastRenderedPageBreak/>
        <w:t>PWGTP15</w:t>
      </w:r>
      <w:r w:rsidR="00180627" w:rsidRPr="00DC25DA">
        <w:rPr>
          <w:color w:val="000000"/>
        </w:rPr>
        <w:tab/>
      </w:r>
      <w:r w:rsidRPr="00DC25DA">
        <w:rPr>
          <w:color w:val="000000"/>
        </w:rPr>
        <w:t>5</w:t>
      </w:r>
    </w:p>
    <w:p w14:paraId="4780F316" w14:textId="4C34B68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15</w:t>
      </w:r>
    </w:p>
    <w:p w14:paraId="4780F317" w14:textId="5F63855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18" w14:textId="77777777" w:rsidR="00131D3E" w:rsidRPr="00DC25DA" w:rsidRDefault="00131D3E" w:rsidP="0053032F">
      <w:pPr>
        <w:widowControl/>
        <w:ind w:right="-90"/>
        <w:rPr>
          <w:rFonts w:ascii="Courier New" w:hAnsi="Courier New" w:cs="Courier New"/>
          <w:color w:val="000000"/>
          <w:sz w:val="20"/>
          <w:szCs w:val="20"/>
        </w:rPr>
      </w:pPr>
    </w:p>
    <w:p w14:paraId="4780F319" w14:textId="71ADF4E6" w:rsidR="00131D3E" w:rsidRPr="00DC25DA" w:rsidRDefault="00131D3E" w:rsidP="0053032F">
      <w:pPr>
        <w:pStyle w:val="Heading3"/>
        <w:rPr>
          <w:color w:val="000000"/>
        </w:rPr>
      </w:pPr>
      <w:r w:rsidRPr="00DC25DA">
        <w:t>PWGTP16</w:t>
      </w:r>
      <w:r w:rsidR="00180627" w:rsidRPr="00DC25DA">
        <w:rPr>
          <w:color w:val="000000"/>
        </w:rPr>
        <w:tab/>
      </w:r>
      <w:r w:rsidRPr="00DC25DA">
        <w:rPr>
          <w:color w:val="000000"/>
        </w:rPr>
        <w:t>5</w:t>
      </w:r>
    </w:p>
    <w:p w14:paraId="4780F31A" w14:textId="3D30283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16</w:t>
      </w:r>
    </w:p>
    <w:p w14:paraId="4780F31B" w14:textId="63C853E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1C" w14:textId="77777777" w:rsidR="00131D3E" w:rsidRPr="00DC25DA" w:rsidRDefault="00131D3E" w:rsidP="0053032F">
      <w:pPr>
        <w:widowControl/>
        <w:ind w:right="-90"/>
        <w:rPr>
          <w:rFonts w:ascii="Courier New" w:hAnsi="Courier New" w:cs="Courier New"/>
          <w:color w:val="000000"/>
          <w:sz w:val="20"/>
          <w:szCs w:val="20"/>
        </w:rPr>
      </w:pPr>
    </w:p>
    <w:p w14:paraId="4780F31D" w14:textId="32CE4D26" w:rsidR="00131D3E" w:rsidRPr="00DC25DA" w:rsidRDefault="00131D3E" w:rsidP="0053032F">
      <w:pPr>
        <w:pStyle w:val="Heading3"/>
        <w:rPr>
          <w:color w:val="000000"/>
        </w:rPr>
      </w:pPr>
      <w:r w:rsidRPr="00DC25DA">
        <w:t>PWGTP17</w:t>
      </w:r>
      <w:r w:rsidR="00180627" w:rsidRPr="00DC25DA">
        <w:rPr>
          <w:color w:val="000000"/>
        </w:rPr>
        <w:tab/>
      </w:r>
      <w:r w:rsidRPr="00DC25DA">
        <w:rPr>
          <w:color w:val="000000"/>
        </w:rPr>
        <w:t>5</w:t>
      </w:r>
    </w:p>
    <w:p w14:paraId="4780F31E" w14:textId="5335AF3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17</w:t>
      </w:r>
    </w:p>
    <w:p w14:paraId="4780F31F" w14:textId="10D3040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20" w14:textId="77777777" w:rsidR="00131D3E" w:rsidRPr="00DC25DA" w:rsidRDefault="00131D3E" w:rsidP="0053032F">
      <w:pPr>
        <w:widowControl/>
        <w:ind w:right="-90"/>
        <w:rPr>
          <w:rFonts w:ascii="Courier New" w:hAnsi="Courier New" w:cs="Courier New"/>
          <w:color w:val="000000"/>
          <w:sz w:val="20"/>
          <w:szCs w:val="20"/>
        </w:rPr>
      </w:pPr>
    </w:p>
    <w:p w14:paraId="4780F321" w14:textId="0D567035" w:rsidR="00131D3E" w:rsidRPr="00DC25DA" w:rsidRDefault="00131D3E" w:rsidP="0053032F">
      <w:pPr>
        <w:pStyle w:val="Heading3"/>
        <w:rPr>
          <w:color w:val="000000"/>
        </w:rPr>
      </w:pPr>
      <w:r w:rsidRPr="00DC25DA">
        <w:t>PWGTP18</w:t>
      </w:r>
      <w:r w:rsidR="00180627" w:rsidRPr="00DC25DA">
        <w:rPr>
          <w:color w:val="000000"/>
        </w:rPr>
        <w:tab/>
      </w:r>
      <w:r w:rsidRPr="00DC25DA">
        <w:rPr>
          <w:color w:val="000000"/>
        </w:rPr>
        <w:t>5</w:t>
      </w:r>
    </w:p>
    <w:p w14:paraId="4780F322" w14:textId="5DEFC03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18</w:t>
      </w:r>
    </w:p>
    <w:p w14:paraId="4780F323" w14:textId="0B7574E9" w:rsidR="00CF570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w:t>
      </w:r>
      <w:r w:rsidR="004B7230" w:rsidRPr="00DC25DA">
        <w:rPr>
          <w:rFonts w:ascii="Courier New" w:hAnsi="Courier New" w:cs="Courier New"/>
          <w:color w:val="000000"/>
          <w:sz w:val="20"/>
          <w:szCs w:val="20"/>
        </w:rPr>
        <w:t>09999 .Integer weight of person</w:t>
      </w:r>
    </w:p>
    <w:p w14:paraId="4780F324" w14:textId="77777777" w:rsidR="00CF570F" w:rsidRPr="00DC25DA" w:rsidRDefault="00CF570F" w:rsidP="0053032F">
      <w:pPr>
        <w:widowControl/>
        <w:ind w:right="-90"/>
        <w:rPr>
          <w:rFonts w:ascii="Courier New" w:hAnsi="Courier New" w:cs="Courier New"/>
          <w:color w:val="000000"/>
          <w:sz w:val="20"/>
          <w:szCs w:val="20"/>
        </w:rPr>
      </w:pPr>
    </w:p>
    <w:p w14:paraId="4780F325" w14:textId="6E3B663D" w:rsidR="00131D3E" w:rsidRPr="00DC25DA" w:rsidRDefault="00131D3E" w:rsidP="0053032F">
      <w:pPr>
        <w:pStyle w:val="Heading3"/>
        <w:rPr>
          <w:color w:val="000000"/>
        </w:rPr>
      </w:pPr>
      <w:r w:rsidRPr="00DC25DA">
        <w:t>PWGTP19</w:t>
      </w:r>
      <w:r w:rsidR="00180627" w:rsidRPr="00DC25DA">
        <w:rPr>
          <w:color w:val="000000"/>
        </w:rPr>
        <w:tab/>
      </w:r>
      <w:r w:rsidRPr="00DC25DA">
        <w:rPr>
          <w:color w:val="000000"/>
        </w:rPr>
        <w:t>5</w:t>
      </w:r>
    </w:p>
    <w:p w14:paraId="4780F326" w14:textId="37AC225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19</w:t>
      </w:r>
    </w:p>
    <w:p w14:paraId="4780F327" w14:textId="4DE4B9F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28" w14:textId="77777777" w:rsidR="00131D3E" w:rsidRPr="00DC25DA" w:rsidRDefault="00131D3E" w:rsidP="0053032F">
      <w:pPr>
        <w:widowControl/>
        <w:ind w:right="-90"/>
        <w:rPr>
          <w:rFonts w:ascii="Courier New" w:hAnsi="Courier New" w:cs="Courier New"/>
          <w:color w:val="000000"/>
          <w:sz w:val="20"/>
          <w:szCs w:val="20"/>
        </w:rPr>
      </w:pPr>
    </w:p>
    <w:p w14:paraId="4780F329" w14:textId="1B185335" w:rsidR="00131D3E" w:rsidRPr="00DC25DA" w:rsidRDefault="00131D3E" w:rsidP="0053032F">
      <w:pPr>
        <w:pStyle w:val="Heading3"/>
        <w:rPr>
          <w:color w:val="000000"/>
        </w:rPr>
      </w:pPr>
      <w:r w:rsidRPr="00DC25DA">
        <w:t>PWGTP20</w:t>
      </w:r>
      <w:r w:rsidR="00180627" w:rsidRPr="00DC25DA">
        <w:rPr>
          <w:color w:val="000000"/>
        </w:rPr>
        <w:tab/>
      </w:r>
      <w:r w:rsidRPr="00DC25DA">
        <w:rPr>
          <w:color w:val="000000"/>
        </w:rPr>
        <w:t>5</w:t>
      </w:r>
    </w:p>
    <w:p w14:paraId="4780F32A" w14:textId="2D01385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20</w:t>
      </w:r>
    </w:p>
    <w:p w14:paraId="4780F32B" w14:textId="0EE2500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2C" w14:textId="77777777" w:rsidR="00131D3E" w:rsidRPr="00DC25DA" w:rsidRDefault="00131D3E" w:rsidP="0053032F">
      <w:pPr>
        <w:widowControl/>
        <w:ind w:right="-90"/>
        <w:rPr>
          <w:rFonts w:ascii="Courier New" w:hAnsi="Courier New" w:cs="Courier New"/>
          <w:color w:val="000000"/>
          <w:sz w:val="20"/>
          <w:szCs w:val="20"/>
        </w:rPr>
      </w:pPr>
    </w:p>
    <w:p w14:paraId="4780F32D" w14:textId="54699DB3" w:rsidR="00131D3E" w:rsidRPr="00DC25DA" w:rsidRDefault="00131D3E" w:rsidP="0053032F">
      <w:pPr>
        <w:pStyle w:val="Heading3"/>
        <w:rPr>
          <w:color w:val="000000"/>
        </w:rPr>
      </w:pPr>
      <w:r w:rsidRPr="00DC25DA">
        <w:t>PWGTP21</w:t>
      </w:r>
      <w:r w:rsidR="00180627" w:rsidRPr="00DC25DA">
        <w:rPr>
          <w:color w:val="000000"/>
        </w:rPr>
        <w:tab/>
      </w:r>
      <w:r w:rsidRPr="00DC25DA">
        <w:rPr>
          <w:color w:val="000000"/>
        </w:rPr>
        <w:t>5</w:t>
      </w:r>
    </w:p>
    <w:p w14:paraId="4780F32E" w14:textId="3FD50D3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21</w:t>
      </w:r>
    </w:p>
    <w:p w14:paraId="4780F32F" w14:textId="5D64244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30" w14:textId="77777777" w:rsidR="00131D3E" w:rsidRPr="00DC25DA" w:rsidRDefault="00131D3E" w:rsidP="0053032F">
      <w:pPr>
        <w:widowControl/>
        <w:ind w:right="-90"/>
        <w:rPr>
          <w:rFonts w:ascii="Courier New" w:hAnsi="Courier New" w:cs="Courier New"/>
          <w:color w:val="000000"/>
          <w:sz w:val="20"/>
          <w:szCs w:val="20"/>
        </w:rPr>
      </w:pPr>
    </w:p>
    <w:p w14:paraId="4780F332" w14:textId="499FA8C0" w:rsidR="00131D3E" w:rsidRPr="00DC25DA" w:rsidRDefault="00131D3E" w:rsidP="0053032F">
      <w:pPr>
        <w:pStyle w:val="Heading3"/>
        <w:rPr>
          <w:color w:val="000000"/>
        </w:rPr>
      </w:pPr>
      <w:r w:rsidRPr="00DC25DA">
        <w:t>PWGTP22</w:t>
      </w:r>
      <w:r w:rsidR="00180627" w:rsidRPr="00DC25DA">
        <w:rPr>
          <w:color w:val="000000"/>
        </w:rPr>
        <w:tab/>
      </w:r>
      <w:r w:rsidRPr="00DC25DA">
        <w:rPr>
          <w:color w:val="000000"/>
        </w:rPr>
        <w:t>5</w:t>
      </w:r>
    </w:p>
    <w:p w14:paraId="4780F333" w14:textId="2EF6BE3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22</w:t>
      </w:r>
    </w:p>
    <w:p w14:paraId="4780F334" w14:textId="6998625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35" w14:textId="77777777" w:rsidR="00131D3E" w:rsidRPr="00DC25DA" w:rsidRDefault="00131D3E" w:rsidP="0053032F">
      <w:pPr>
        <w:widowControl/>
        <w:ind w:right="-90"/>
        <w:rPr>
          <w:rFonts w:ascii="Courier New" w:hAnsi="Courier New" w:cs="Courier New"/>
          <w:color w:val="000000"/>
          <w:sz w:val="20"/>
          <w:szCs w:val="20"/>
        </w:rPr>
      </w:pPr>
    </w:p>
    <w:p w14:paraId="4780F336" w14:textId="76344A9E" w:rsidR="00131D3E" w:rsidRPr="00DC25DA" w:rsidRDefault="00131D3E" w:rsidP="0053032F">
      <w:pPr>
        <w:pStyle w:val="Heading3"/>
        <w:rPr>
          <w:color w:val="000000"/>
        </w:rPr>
      </w:pPr>
      <w:r w:rsidRPr="00DC25DA">
        <w:t>PWGTP23</w:t>
      </w:r>
      <w:r w:rsidR="00180627" w:rsidRPr="00DC25DA">
        <w:rPr>
          <w:color w:val="000000"/>
        </w:rPr>
        <w:tab/>
      </w:r>
      <w:r w:rsidRPr="00DC25DA">
        <w:rPr>
          <w:color w:val="000000"/>
        </w:rPr>
        <w:t>5</w:t>
      </w:r>
    </w:p>
    <w:p w14:paraId="4780F337" w14:textId="057C3F3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23</w:t>
      </w:r>
    </w:p>
    <w:p w14:paraId="4780F338" w14:textId="46049C8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39" w14:textId="77777777" w:rsidR="00131D3E" w:rsidRPr="00DC25DA" w:rsidRDefault="00131D3E" w:rsidP="0053032F">
      <w:pPr>
        <w:widowControl/>
        <w:ind w:right="-90"/>
        <w:rPr>
          <w:rFonts w:ascii="Courier New" w:hAnsi="Courier New" w:cs="Courier New"/>
          <w:color w:val="000000"/>
          <w:sz w:val="20"/>
          <w:szCs w:val="20"/>
        </w:rPr>
      </w:pPr>
    </w:p>
    <w:p w14:paraId="4780F33A" w14:textId="355A6713" w:rsidR="00131D3E" w:rsidRPr="00DC25DA" w:rsidRDefault="00131D3E" w:rsidP="0053032F">
      <w:pPr>
        <w:pStyle w:val="Heading3"/>
        <w:rPr>
          <w:color w:val="000000"/>
        </w:rPr>
      </w:pPr>
      <w:r w:rsidRPr="00DC25DA">
        <w:t>PWGTP24</w:t>
      </w:r>
      <w:r w:rsidR="00180627" w:rsidRPr="00DC25DA">
        <w:rPr>
          <w:color w:val="000000"/>
        </w:rPr>
        <w:tab/>
      </w:r>
      <w:r w:rsidRPr="00DC25DA">
        <w:rPr>
          <w:color w:val="000000"/>
        </w:rPr>
        <w:t>5</w:t>
      </w:r>
    </w:p>
    <w:p w14:paraId="4780F33B" w14:textId="3F4BF3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24</w:t>
      </w:r>
    </w:p>
    <w:p w14:paraId="4780F33C" w14:textId="2D6F82A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3D" w14:textId="77777777" w:rsidR="00131D3E" w:rsidRPr="00DC25DA" w:rsidRDefault="00131D3E" w:rsidP="0053032F">
      <w:pPr>
        <w:widowControl/>
        <w:ind w:right="-90"/>
        <w:rPr>
          <w:rFonts w:ascii="Courier New" w:hAnsi="Courier New" w:cs="Courier New"/>
          <w:color w:val="000000"/>
          <w:sz w:val="20"/>
          <w:szCs w:val="20"/>
        </w:rPr>
      </w:pPr>
    </w:p>
    <w:p w14:paraId="4780F33E" w14:textId="26ACF01C" w:rsidR="00131D3E" w:rsidRPr="00DC25DA" w:rsidRDefault="00131D3E" w:rsidP="0053032F">
      <w:pPr>
        <w:pStyle w:val="Heading3"/>
        <w:rPr>
          <w:color w:val="000000"/>
        </w:rPr>
      </w:pPr>
      <w:r w:rsidRPr="00DC25DA">
        <w:t>PWGTP25</w:t>
      </w:r>
      <w:r w:rsidR="00180627" w:rsidRPr="00DC25DA">
        <w:rPr>
          <w:color w:val="000000"/>
        </w:rPr>
        <w:tab/>
      </w:r>
      <w:r w:rsidRPr="00DC25DA">
        <w:rPr>
          <w:color w:val="000000"/>
        </w:rPr>
        <w:t>5</w:t>
      </w:r>
    </w:p>
    <w:p w14:paraId="4780F33F" w14:textId="1169C30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25</w:t>
      </w:r>
    </w:p>
    <w:p w14:paraId="4780F340" w14:textId="6888FB2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41" w14:textId="77777777" w:rsidR="00131D3E" w:rsidRPr="00DC25DA" w:rsidRDefault="00131D3E" w:rsidP="0053032F">
      <w:pPr>
        <w:widowControl/>
        <w:ind w:right="-90"/>
        <w:rPr>
          <w:rFonts w:ascii="Courier New" w:hAnsi="Courier New" w:cs="Courier New"/>
          <w:color w:val="000000"/>
          <w:sz w:val="20"/>
          <w:szCs w:val="20"/>
        </w:rPr>
      </w:pPr>
    </w:p>
    <w:p w14:paraId="4780F342" w14:textId="10159312" w:rsidR="00131D3E" w:rsidRPr="00DC25DA" w:rsidRDefault="00131D3E" w:rsidP="0053032F">
      <w:pPr>
        <w:pStyle w:val="Heading3"/>
        <w:rPr>
          <w:color w:val="000000"/>
        </w:rPr>
      </w:pPr>
      <w:r w:rsidRPr="00DC25DA">
        <w:t>PWGTP26</w:t>
      </w:r>
      <w:r w:rsidR="00180627" w:rsidRPr="00DC25DA">
        <w:rPr>
          <w:color w:val="000000"/>
        </w:rPr>
        <w:tab/>
      </w:r>
      <w:r w:rsidRPr="00DC25DA">
        <w:rPr>
          <w:color w:val="000000"/>
        </w:rPr>
        <w:t>5</w:t>
      </w:r>
    </w:p>
    <w:p w14:paraId="4780F343" w14:textId="7790DDF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26</w:t>
      </w:r>
    </w:p>
    <w:p w14:paraId="4780F344" w14:textId="2C46134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45" w14:textId="77777777" w:rsidR="00131D3E" w:rsidRPr="00DC25DA" w:rsidRDefault="00131D3E" w:rsidP="0053032F">
      <w:pPr>
        <w:widowControl/>
        <w:ind w:right="-90"/>
        <w:rPr>
          <w:rFonts w:ascii="Courier New" w:hAnsi="Courier New" w:cs="Courier New"/>
          <w:color w:val="000000"/>
          <w:sz w:val="20"/>
          <w:szCs w:val="20"/>
        </w:rPr>
      </w:pPr>
    </w:p>
    <w:p w14:paraId="4780F346" w14:textId="272BC87F" w:rsidR="00131D3E" w:rsidRPr="00DC25DA" w:rsidRDefault="00131D3E" w:rsidP="0053032F">
      <w:pPr>
        <w:pStyle w:val="Heading3"/>
        <w:rPr>
          <w:color w:val="000000"/>
        </w:rPr>
      </w:pPr>
      <w:r w:rsidRPr="00DC25DA">
        <w:t>PWGTP27</w:t>
      </w:r>
      <w:r w:rsidR="00180627" w:rsidRPr="00DC25DA">
        <w:rPr>
          <w:color w:val="000000"/>
        </w:rPr>
        <w:tab/>
      </w:r>
      <w:r w:rsidRPr="00DC25DA">
        <w:rPr>
          <w:color w:val="000000"/>
        </w:rPr>
        <w:t>5</w:t>
      </w:r>
    </w:p>
    <w:p w14:paraId="4780F347" w14:textId="7AA2CB1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27</w:t>
      </w:r>
    </w:p>
    <w:p w14:paraId="4780F348" w14:textId="0C4CD90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49" w14:textId="77777777" w:rsidR="00131D3E" w:rsidRPr="00DC25DA" w:rsidRDefault="00131D3E" w:rsidP="0053032F">
      <w:pPr>
        <w:widowControl/>
        <w:ind w:right="-90"/>
        <w:rPr>
          <w:rFonts w:ascii="Courier New" w:hAnsi="Courier New" w:cs="Courier New"/>
          <w:color w:val="000000"/>
          <w:sz w:val="20"/>
          <w:szCs w:val="20"/>
        </w:rPr>
      </w:pPr>
    </w:p>
    <w:p w14:paraId="73C1371F" w14:textId="77777777" w:rsidR="00C67D76" w:rsidRPr="00DC25DA" w:rsidRDefault="00C67D76">
      <w:pPr>
        <w:widowControl/>
        <w:autoSpaceDE/>
        <w:autoSpaceDN/>
        <w:adjustRightInd/>
        <w:rPr>
          <w:rFonts w:ascii="Courier New" w:hAnsi="Courier New" w:cs="Courier New"/>
          <w:sz w:val="20"/>
          <w:szCs w:val="20"/>
        </w:rPr>
      </w:pPr>
      <w:r w:rsidRPr="00DC25DA">
        <w:br w:type="page"/>
      </w:r>
    </w:p>
    <w:p w14:paraId="4780F34A" w14:textId="72A9B63D" w:rsidR="00131D3E" w:rsidRPr="00DC25DA" w:rsidRDefault="00131D3E" w:rsidP="0053032F">
      <w:pPr>
        <w:pStyle w:val="Heading3"/>
        <w:rPr>
          <w:color w:val="000000"/>
        </w:rPr>
      </w:pPr>
      <w:r w:rsidRPr="00DC25DA">
        <w:lastRenderedPageBreak/>
        <w:t>PWGTP28</w:t>
      </w:r>
      <w:r w:rsidR="00180627" w:rsidRPr="00DC25DA">
        <w:tab/>
      </w:r>
      <w:r w:rsidRPr="00DC25DA">
        <w:rPr>
          <w:color w:val="000000"/>
        </w:rPr>
        <w:t>5</w:t>
      </w:r>
    </w:p>
    <w:p w14:paraId="4780F34B" w14:textId="000C6FE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28</w:t>
      </w:r>
    </w:p>
    <w:p w14:paraId="4780F34C" w14:textId="637FD44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4D" w14:textId="77777777" w:rsidR="00131D3E" w:rsidRPr="00DC25DA" w:rsidRDefault="00131D3E" w:rsidP="0053032F">
      <w:pPr>
        <w:widowControl/>
        <w:ind w:right="-90"/>
        <w:rPr>
          <w:rFonts w:ascii="Courier New" w:hAnsi="Courier New" w:cs="Courier New"/>
          <w:color w:val="000000"/>
          <w:sz w:val="20"/>
          <w:szCs w:val="20"/>
        </w:rPr>
      </w:pPr>
    </w:p>
    <w:p w14:paraId="4780F34E" w14:textId="678CF586" w:rsidR="00131D3E" w:rsidRPr="00DC25DA" w:rsidRDefault="00131D3E" w:rsidP="0053032F">
      <w:pPr>
        <w:pStyle w:val="Heading3"/>
        <w:rPr>
          <w:color w:val="000000"/>
        </w:rPr>
      </w:pPr>
      <w:r w:rsidRPr="00DC25DA">
        <w:t>PWGTP29</w:t>
      </w:r>
      <w:r w:rsidR="00180627" w:rsidRPr="00DC25DA">
        <w:rPr>
          <w:color w:val="000000"/>
        </w:rPr>
        <w:tab/>
      </w:r>
      <w:r w:rsidRPr="00DC25DA">
        <w:rPr>
          <w:color w:val="000000"/>
        </w:rPr>
        <w:t>5</w:t>
      </w:r>
    </w:p>
    <w:p w14:paraId="4780F34F" w14:textId="0457433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29</w:t>
      </w:r>
    </w:p>
    <w:p w14:paraId="4780F350" w14:textId="14E171C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2DEA15D0" w14:textId="77777777" w:rsidR="004D7C31" w:rsidRPr="00DC25DA" w:rsidRDefault="004D7C31" w:rsidP="0053032F">
      <w:pPr>
        <w:widowControl/>
        <w:ind w:right="-90"/>
        <w:rPr>
          <w:rFonts w:ascii="Courier New" w:hAnsi="Courier New" w:cs="Courier New"/>
          <w:color w:val="000000"/>
          <w:sz w:val="20"/>
          <w:szCs w:val="20"/>
        </w:rPr>
      </w:pPr>
    </w:p>
    <w:p w14:paraId="4780F352" w14:textId="5ECE09EF" w:rsidR="00131D3E" w:rsidRPr="00DC25DA" w:rsidRDefault="00131D3E" w:rsidP="0053032F">
      <w:pPr>
        <w:pStyle w:val="Heading3"/>
        <w:rPr>
          <w:color w:val="000000"/>
        </w:rPr>
      </w:pPr>
      <w:r w:rsidRPr="00DC25DA">
        <w:t>PWGTP30</w:t>
      </w:r>
      <w:r w:rsidR="00180627" w:rsidRPr="00DC25DA">
        <w:rPr>
          <w:color w:val="000000"/>
        </w:rPr>
        <w:tab/>
      </w:r>
      <w:r w:rsidRPr="00DC25DA">
        <w:rPr>
          <w:color w:val="000000"/>
        </w:rPr>
        <w:t>5</w:t>
      </w:r>
    </w:p>
    <w:p w14:paraId="4780F353" w14:textId="7AF841B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30</w:t>
      </w:r>
    </w:p>
    <w:p w14:paraId="4780F354" w14:textId="050D554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55" w14:textId="77777777" w:rsidR="00131D3E" w:rsidRPr="00DC25DA" w:rsidRDefault="00131D3E" w:rsidP="0053032F">
      <w:pPr>
        <w:widowControl/>
        <w:ind w:right="-90"/>
        <w:rPr>
          <w:rFonts w:ascii="Courier New" w:hAnsi="Courier New" w:cs="Courier New"/>
          <w:color w:val="000000"/>
          <w:sz w:val="20"/>
          <w:szCs w:val="20"/>
        </w:rPr>
      </w:pPr>
    </w:p>
    <w:p w14:paraId="4780F356" w14:textId="4D954702" w:rsidR="00131D3E" w:rsidRPr="00DC25DA" w:rsidRDefault="00131D3E" w:rsidP="0053032F">
      <w:pPr>
        <w:pStyle w:val="Heading3"/>
        <w:rPr>
          <w:color w:val="000000"/>
        </w:rPr>
      </w:pPr>
      <w:r w:rsidRPr="00DC25DA">
        <w:t>PWGTP31</w:t>
      </w:r>
      <w:r w:rsidR="00180627" w:rsidRPr="00DC25DA">
        <w:rPr>
          <w:color w:val="000000"/>
        </w:rPr>
        <w:tab/>
      </w:r>
      <w:r w:rsidRPr="00DC25DA">
        <w:rPr>
          <w:color w:val="000000"/>
        </w:rPr>
        <w:t>5</w:t>
      </w:r>
    </w:p>
    <w:p w14:paraId="4780F357" w14:textId="7DAE1C8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31</w:t>
      </w:r>
    </w:p>
    <w:p w14:paraId="4780F358" w14:textId="26102595" w:rsidR="00CF570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w:t>
      </w:r>
      <w:r w:rsidR="004B7230" w:rsidRPr="00DC25DA">
        <w:rPr>
          <w:rFonts w:ascii="Courier New" w:hAnsi="Courier New" w:cs="Courier New"/>
          <w:color w:val="000000"/>
          <w:sz w:val="20"/>
          <w:szCs w:val="20"/>
        </w:rPr>
        <w:t>09999 .Integer weight of person</w:t>
      </w:r>
    </w:p>
    <w:p w14:paraId="4780F359" w14:textId="77777777" w:rsidR="00CF570F" w:rsidRPr="00DC25DA" w:rsidRDefault="00CF570F" w:rsidP="0053032F">
      <w:pPr>
        <w:widowControl/>
        <w:ind w:right="-90"/>
        <w:rPr>
          <w:rFonts w:ascii="Courier New" w:hAnsi="Courier New" w:cs="Courier New"/>
          <w:color w:val="000000"/>
          <w:sz w:val="20"/>
          <w:szCs w:val="20"/>
        </w:rPr>
      </w:pPr>
    </w:p>
    <w:p w14:paraId="4780F35A" w14:textId="5EFFF898" w:rsidR="00131D3E" w:rsidRPr="00DC25DA" w:rsidRDefault="00131D3E" w:rsidP="0053032F">
      <w:pPr>
        <w:pStyle w:val="Heading3"/>
        <w:rPr>
          <w:color w:val="000000"/>
        </w:rPr>
      </w:pPr>
      <w:r w:rsidRPr="00DC25DA">
        <w:t>PWGTP32</w:t>
      </w:r>
      <w:r w:rsidR="00180627" w:rsidRPr="00DC25DA">
        <w:rPr>
          <w:color w:val="000000"/>
        </w:rPr>
        <w:tab/>
      </w:r>
      <w:r w:rsidRPr="00DC25DA">
        <w:rPr>
          <w:color w:val="000000"/>
        </w:rPr>
        <w:t>5</w:t>
      </w:r>
    </w:p>
    <w:p w14:paraId="4780F35B" w14:textId="5B54167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32</w:t>
      </w:r>
    </w:p>
    <w:p w14:paraId="4780F35C" w14:textId="155E078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5D" w14:textId="77777777" w:rsidR="00131D3E" w:rsidRPr="00DC25DA" w:rsidRDefault="00131D3E" w:rsidP="0053032F">
      <w:pPr>
        <w:widowControl/>
        <w:ind w:right="-90"/>
        <w:rPr>
          <w:rFonts w:ascii="Courier New" w:hAnsi="Courier New" w:cs="Courier New"/>
          <w:color w:val="000000"/>
          <w:sz w:val="20"/>
          <w:szCs w:val="20"/>
        </w:rPr>
      </w:pPr>
    </w:p>
    <w:p w14:paraId="4780F35E" w14:textId="41E3796E" w:rsidR="00131D3E" w:rsidRPr="00DC25DA" w:rsidRDefault="00131D3E" w:rsidP="0053032F">
      <w:pPr>
        <w:pStyle w:val="Heading3"/>
        <w:rPr>
          <w:color w:val="000000"/>
        </w:rPr>
      </w:pPr>
      <w:r w:rsidRPr="00DC25DA">
        <w:t>PWGTP33</w:t>
      </w:r>
      <w:r w:rsidR="00180627" w:rsidRPr="00DC25DA">
        <w:rPr>
          <w:color w:val="000000"/>
        </w:rPr>
        <w:tab/>
      </w:r>
      <w:r w:rsidRPr="00DC25DA">
        <w:rPr>
          <w:color w:val="000000"/>
        </w:rPr>
        <w:t>5</w:t>
      </w:r>
    </w:p>
    <w:p w14:paraId="4780F35F" w14:textId="3FA5EB9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33</w:t>
      </w:r>
    </w:p>
    <w:p w14:paraId="4780F360" w14:textId="4C349B3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61" w14:textId="77777777" w:rsidR="00131D3E" w:rsidRPr="00DC25DA" w:rsidRDefault="00131D3E" w:rsidP="0053032F">
      <w:pPr>
        <w:widowControl/>
        <w:ind w:right="-90"/>
        <w:rPr>
          <w:rFonts w:ascii="Courier New" w:hAnsi="Courier New" w:cs="Courier New"/>
          <w:color w:val="000000"/>
          <w:sz w:val="20"/>
          <w:szCs w:val="20"/>
        </w:rPr>
      </w:pPr>
    </w:p>
    <w:p w14:paraId="4780F362" w14:textId="6BB3B854" w:rsidR="00131D3E" w:rsidRPr="00DC25DA" w:rsidRDefault="00131D3E" w:rsidP="0053032F">
      <w:pPr>
        <w:pStyle w:val="Heading3"/>
        <w:rPr>
          <w:color w:val="000000"/>
        </w:rPr>
      </w:pPr>
      <w:r w:rsidRPr="00DC25DA">
        <w:t>PWGTP34</w:t>
      </w:r>
      <w:r w:rsidR="00180627" w:rsidRPr="00DC25DA">
        <w:rPr>
          <w:color w:val="000000"/>
        </w:rPr>
        <w:tab/>
      </w:r>
      <w:r w:rsidRPr="00DC25DA">
        <w:rPr>
          <w:color w:val="000000"/>
        </w:rPr>
        <w:t>5</w:t>
      </w:r>
    </w:p>
    <w:p w14:paraId="4780F363" w14:textId="46523E8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34</w:t>
      </w:r>
    </w:p>
    <w:p w14:paraId="4780F364" w14:textId="033EEFE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65" w14:textId="77777777" w:rsidR="00131D3E" w:rsidRPr="00DC25DA" w:rsidRDefault="00131D3E" w:rsidP="0053032F">
      <w:pPr>
        <w:widowControl/>
        <w:ind w:right="-90"/>
        <w:rPr>
          <w:rFonts w:ascii="Courier New" w:hAnsi="Courier New" w:cs="Courier New"/>
          <w:color w:val="000000"/>
          <w:sz w:val="20"/>
          <w:szCs w:val="20"/>
        </w:rPr>
      </w:pPr>
    </w:p>
    <w:p w14:paraId="4780F366" w14:textId="0B986EE9" w:rsidR="00131D3E" w:rsidRPr="00DC25DA" w:rsidRDefault="00131D3E" w:rsidP="0053032F">
      <w:pPr>
        <w:pStyle w:val="Heading3"/>
        <w:rPr>
          <w:color w:val="000000"/>
        </w:rPr>
      </w:pPr>
      <w:r w:rsidRPr="00DC25DA">
        <w:t>PWGTP35</w:t>
      </w:r>
      <w:r w:rsidR="00180627" w:rsidRPr="00DC25DA">
        <w:rPr>
          <w:color w:val="000000"/>
        </w:rPr>
        <w:tab/>
      </w:r>
      <w:r w:rsidRPr="00DC25DA">
        <w:rPr>
          <w:color w:val="000000"/>
        </w:rPr>
        <w:t>5</w:t>
      </w:r>
    </w:p>
    <w:p w14:paraId="4780F367" w14:textId="45767B4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35</w:t>
      </w:r>
    </w:p>
    <w:p w14:paraId="4780F368" w14:textId="7180823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69" w14:textId="77777777" w:rsidR="00131D3E" w:rsidRPr="00DC25DA" w:rsidRDefault="00131D3E" w:rsidP="0053032F">
      <w:pPr>
        <w:widowControl/>
        <w:ind w:right="-90"/>
        <w:rPr>
          <w:rFonts w:ascii="Courier New" w:hAnsi="Courier New" w:cs="Courier New"/>
          <w:color w:val="000000"/>
          <w:sz w:val="20"/>
          <w:szCs w:val="20"/>
        </w:rPr>
      </w:pPr>
    </w:p>
    <w:p w14:paraId="4780F36A" w14:textId="0CEFF9C2" w:rsidR="00131D3E" w:rsidRPr="00DC25DA" w:rsidRDefault="00131D3E" w:rsidP="0053032F">
      <w:pPr>
        <w:pStyle w:val="Heading3"/>
        <w:rPr>
          <w:color w:val="000000"/>
        </w:rPr>
      </w:pPr>
      <w:r w:rsidRPr="00DC25DA">
        <w:t>PWGTP36</w:t>
      </w:r>
      <w:r w:rsidR="00180627" w:rsidRPr="00DC25DA">
        <w:rPr>
          <w:color w:val="000000"/>
        </w:rPr>
        <w:tab/>
      </w:r>
      <w:r w:rsidRPr="00DC25DA">
        <w:rPr>
          <w:color w:val="000000"/>
        </w:rPr>
        <w:t>5</w:t>
      </w:r>
    </w:p>
    <w:p w14:paraId="7E7DC593" w14:textId="77777777" w:rsidR="00AC64D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36</w:t>
      </w:r>
    </w:p>
    <w:p w14:paraId="4780F36C" w14:textId="3A118F9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6D" w14:textId="77777777" w:rsidR="00131D3E" w:rsidRPr="00DC25DA" w:rsidRDefault="00131D3E" w:rsidP="0053032F">
      <w:pPr>
        <w:widowControl/>
        <w:ind w:right="-90"/>
        <w:rPr>
          <w:rFonts w:ascii="Courier New" w:hAnsi="Courier New" w:cs="Courier New"/>
          <w:color w:val="000000"/>
          <w:sz w:val="20"/>
          <w:szCs w:val="20"/>
        </w:rPr>
      </w:pPr>
    </w:p>
    <w:p w14:paraId="4780F36E" w14:textId="1137A605" w:rsidR="00131D3E" w:rsidRPr="00DC25DA" w:rsidRDefault="00131D3E" w:rsidP="0053032F">
      <w:pPr>
        <w:pStyle w:val="Heading3"/>
        <w:rPr>
          <w:color w:val="000000"/>
        </w:rPr>
      </w:pPr>
      <w:r w:rsidRPr="00DC25DA">
        <w:t>PWGTP37</w:t>
      </w:r>
      <w:r w:rsidR="00180627" w:rsidRPr="00DC25DA">
        <w:rPr>
          <w:color w:val="000000"/>
        </w:rPr>
        <w:tab/>
      </w:r>
      <w:r w:rsidRPr="00DC25DA">
        <w:rPr>
          <w:color w:val="000000"/>
        </w:rPr>
        <w:t>5</w:t>
      </w:r>
    </w:p>
    <w:p w14:paraId="4780F36F" w14:textId="622F6D3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37</w:t>
      </w:r>
    </w:p>
    <w:p w14:paraId="4780F370" w14:textId="11DF22C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71" w14:textId="77777777" w:rsidR="00131D3E" w:rsidRPr="00DC25DA" w:rsidRDefault="00131D3E" w:rsidP="0053032F">
      <w:pPr>
        <w:widowControl/>
        <w:ind w:right="-90"/>
        <w:rPr>
          <w:rFonts w:ascii="Courier New" w:hAnsi="Courier New" w:cs="Courier New"/>
          <w:color w:val="000000"/>
          <w:sz w:val="20"/>
          <w:szCs w:val="20"/>
        </w:rPr>
      </w:pPr>
    </w:p>
    <w:p w14:paraId="4780F372" w14:textId="7B917809" w:rsidR="00131D3E" w:rsidRPr="00DC25DA" w:rsidRDefault="00131D3E" w:rsidP="0053032F">
      <w:pPr>
        <w:pStyle w:val="Heading3"/>
        <w:rPr>
          <w:color w:val="000000"/>
        </w:rPr>
      </w:pPr>
      <w:r w:rsidRPr="00DC25DA">
        <w:t>PWGTP38</w:t>
      </w:r>
      <w:r w:rsidR="00180627" w:rsidRPr="00DC25DA">
        <w:rPr>
          <w:color w:val="000000"/>
        </w:rPr>
        <w:tab/>
      </w:r>
      <w:r w:rsidRPr="00DC25DA">
        <w:rPr>
          <w:color w:val="000000"/>
        </w:rPr>
        <w:t>5</w:t>
      </w:r>
    </w:p>
    <w:p w14:paraId="4780F373" w14:textId="00C55E7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38</w:t>
      </w:r>
    </w:p>
    <w:p w14:paraId="4780F374" w14:textId="182E995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75" w14:textId="77777777" w:rsidR="00131D3E" w:rsidRPr="00DC25DA" w:rsidRDefault="00131D3E" w:rsidP="0053032F">
      <w:pPr>
        <w:widowControl/>
        <w:ind w:right="-90"/>
        <w:rPr>
          <w:rFonts w:ascii="Courier New" w:hAnsi="Courier New" w:cs="Courier New"/>
          <w:color w:val="000000"/>
          <w:sz w:val="20"/>
          <w:szCs w:val="20"/>
        </w:rPr>
      </w:pPr>
    </w:p>
    <w:p w14:paraId="4780F376" w14:textId="5ED7D638" w:rsidR="00131D3E" w:rsidRPr="00DC25DA" w:rsidRDefault="00131D3E" w:rsidP="0053032F">
      <w:pPr>
        <w:pStyle w:val="Heading3"/>
        <w:rPr>
          <w:color w:val="000000"/>
        </w:rPr>
      </w:pPr>
      <w:r w:rsidRPr="00DC25DA">
        <w:t>PWGTP39</w:t>
      </w:r>
      <w:r w:rsidR="00180627" w:rsidRPr="00DC25DA">
        <w:rPr>
          <w:color w:val="000000"/>
        </w:rPr>
        <w:tab/>
      </w:r>
      <w:r w:rsidRPr="00DC25DA">
        <w:rPr>
          <w:color w:val="000000"/>
        </w:rPr>
        <w:t>5</w:t>
      </w:r>
    </w:p>
    <w:p w14:paraId="4780F377" w14:textId="13C6551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39</w:t>
      </w:r>
    </w:p>
    <w:p w14:paraId="4780F378" w14:textId="49FE069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79" w14:textId="77777777" w:rsidR="00131D3E" w:rsidRPr="00DC25DA" w:rsidRDefault="00131D3E" w:rsidP="0053032F">
      <w:pPr>
        <w:widowControl/>
        <w:ind w:right="-90"/>
        <w:rPr>
          <w:rFonts w:ascii="Courier New" w:hAnsi="Courier New" w:cs="Courier New"/>
          <w:color w:val="000000"/>
          <w:sz w:val="20"/>
          <w:szCs w:val="20"/>
        </w:rPr>
      </w:pPr>
    </w:p>
    <w:p w14:paraId="4780F37A" w14:textId="455B033E" w:rsidR="00131D3E" w:rsidRPr="00DC25DA" w:rsidRDefault="00131D3E" w:rsidP="0053032F">
      <w:pPr>
        <w:pStyle w:val="Heading3"/>
        <w:rPr>
          <w:color w:val="000000"/>
        </w:rPr>
      </w:pPr>
      <w:r w:rsidRPr="00DC25DA">
        <w:t>PWGTP40</w:t>
      </w:r>
      <w:r w:rsidR="00180627" w:rsidRPr="00DC25DA">
        <w:rPr>
          <w:color w:val="000000"/>
        </w:rPr>
        <w:tab/>
      </w:r>
      <w:r w:rsidRPr="00DC25DA">
        <w:rPr>
          <w:color w:val="000000"/>
        </w:rPr>
        <w:t>5</w:t>
      </w:r>
    </w:p>
    <w:p w14:paraId="4780F37B" w14:textId="1E49CF0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40</w:t>
      </w:r>
    </w:p>
    <w:p w14:paraId="4780F37C" w14:textId="0387515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7D" w14:textId="77777777" w:rsidR="00131D3E" w:rsidRPr="00DC25DA" w:rsidRDefault="00131D3E" w:rsidP="0053032F">
      <w:pPr>
        <w:widowControl/>
        <w:ind w:right="-90"/>
        <w:rPr>
          <w:rFonts w:ascii="Courier New" w:hAnsi="Courier New" w:cs="Courier New"/>
          <w:color w:val="000000"/>
          <w:sz w:val="20"/>
          <w:szCs w:val="20"/>
        </w:rPr>
      </w:pPr>
    </w:p>
    <w:p w14:paraId="1DB4253E" w14:textId="77777777" w:rsidR="00C67D76" w:rsidRPr="00DC25DA" w:rsidRDefault="00C67D76">
      <w:pPr>
        <w:widowControl/>
        <w:autoSpaceDE/>
        <w:autoSpaceDN/>
        <w:adjustRightInd/>
        <w:rPr>
          <w:rFonts w:ascii="Courier New" w:hAnsi="Courier New" w:cs="Courier New"/>
          <w:sz w:val="20"/>
          <w:szCs w:val="20"/>
        </w:rPr>
      </w:pPr>
      <w:r w:rsidRPr="00DC25DA">
        <w:br w:type="page"/>
      </w:r>
    </w:p>
    <w:p w14:paraId="4780F37E" w14:textId="566C8EEE" w:rsidR="00131D3E" w:rsidRPr="00DC25DA" w:rsidRDefault="00131D3E" w:rsidP="0053032F">
      <w:pPr>
        <w:pStyle w:val="Heading3"/>
        <w:rPr>
          <w:color w:val="000000"/>
        </w:rPr>
      </w:pPr>
      <w:r w:rsidRPr="00DC25DA">
        <w:lastRenderedPageBreak/>
        <w:t>PWGTP41</w:t>
      </w:r>
      <w:r w:rsidR="00180627" w:rsidRPr="00DC25DA">
        <w:rPr>
          <w:color w:val="000000"/>
        </w:rPr>
        <w:tab/>
      </w:r>
      <w:r w:rsidRPr="00DC25DA">
        <w:rPr>
          <w:color w:val="000000"/>
        </w:rPr>
        <w:t>5</w:t>
      </w:r>
    </w:p>
    <w:p w14:paraId="4780F37F" w14:textId="6B7E161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41</w:t>
      </w:r>
    </w:p>
    <w:p w14:paraId="4780F380" w14:textId="5412489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81" w14:textId="77777777" w:rsidR="00131D3E" w:rsidRPr="00DC25DA" w:rsidRDefault="00131D3E" w:rsidP="0053032F">
      <w:pPr>
        <w:widowControl/>
        <w:ind w:right="-90"/>
        <w:rPr>
          <w:rFonts w:ascii="Courier New" w:hAnsi="Courier New" w:cs="Courier New"/>
          <w:color w:val="000000"/>
          <w:sz w:val="20"/>
          <w:szCs w:val="20"/>
        </w:rPr>
      </w:pPr>
    </w:p>
    <w:p w14:paraId="4780F382" w14:textId="28EE0D23" w:rsidR="00131D3E" w:rsidRPr="00DC25DA" w:rsidRDefault="00131D3E" w:rsidP="0053032F">
      <w:pPr>
        <w:pStyle w:val="Heading3"/>
        <w:rPr>
          <w:color w:val="000000"/>
        </w:rPr>
      </w:pPr>
      <w:r w:rsidRPr="00DC25DA">
        <w:t>PWGTP42</w:t>
      </w:r>
      <w:r w:rsidR="00180627" w:rsidRPr="00DC25DA">
        <w:tab/>
      </w:r>
      <w:r w:rsidRPr="00DC25DA">
        <w:rPr>
          <w:color w:val="000000"/>
        </w:rPr>
        <w:t>5</w:t>
      </w:r>
    </w:p>
    <w:p w14:paraId="4780F383" w14:textId="32760C6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42</w:t>
      </w:r>
    </w:p>
    <w:p w14:paraId="4780F384" w14:textId="7A7A555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0C8B0A70" w14:textId="77777777" w:rsidR="004D7C31" w:rsidRPr="00DC25DA" w:rsidRDefault="004D7C31" w:rsidP="0053032F">
      <w:pPr>
        <w:widowControl/>
        <w:ind w:right="-90"/>
        <w:rPr>
          <w:rFonts w:ascii="Courier New" w:hAnsi="Courier New" w:cs="Courier New"/>
          <w:color w:val="000000"/>
          <w:sz w:val="20"/>
          <w:szCs w:val="20"/>
        </w:rPr>
      </w:pPr>
    </w:p>
    <w:p w14:paraId="4780F386" w14:textId="6A63D78E" w:rsidR="00131D3E" w:rsidRPr="00DC25DA" w:rsidRDefault="00131D3E" w:rsidP="0053032F">
      <w:pPr>
        <w:pStyle w:val="Heading3"/>
        <w:rPr>
          <w:color w:val="000000"/>
        </w:rPr>
      </w:pPr>
      <w:r w:rsidRPr="00DC25DA">
        <w:t>PWGTP43</w:t>
      </w:r>
      <w:r w:rsidR="00180627" w:rsidRPr="00DC25DA">
        <w:rPr>
          <w:color w:val="000000"/>
        </w:rPr>
        <w:tab/>
      </w:r>
      <w:r w:rsidRPr="00DC25DA">
        <w:rPr>
          <w:color w:val="000000"/>
        </w:rPr>
        <w:t>5</w:t>
      </w:r>
    </w:p>
    <w:p w14:paraId="4780F387" w14:textId="32A403F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43</w:t>
      </w:r>
    </w:p>
    <w:p w14:paraId="4780F388" w14:textId="38BEC22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89" w14:textId="77777777" w:rsidR="00131D3E" w:rsidRPr="00DC25DA" w:rsidRDefault="00131D3E" w:rsidP="0053032F">
      <w:pPr>
        <w:widowControl/>
        <w:ind w:right="-90"/>
        <w:rPr>
          <w:rFonts w:ascii="Courier New" w:hAnsi="Courier New" w:cs="Courier New"/>
          <w:color w:val="000000"/>
          <w:sz w:val="20"/>
          <w:szCs w:val="20"/>
        </w:rPr>
      </w:pPr>
    </w:p>
    <w:p w14:paraId="4780F38A" w14:textId="4EEA3BF1" w:rsidR="00131D3E" w:rsidRPr="00DC25DA" w:rsidRDefault="00131D3E" w:rsidP="0053032F">
      <w:pPr>
        <w:pStyle w:val="Heading3"/>
        <w:rPr>
          <w:color w:val="000000"/>
        </w:rPr>
      </w:pPr>
      <w:r w:rsidRPr="00DC25DA">
        <w:t>PWGTP44</w:t>
      </w:r>
      <w:r w:rsidR="00180627" w:rsidRPr="00DC25DA">
        <w:rPr>
          <w:color w:val="000000"/>
        </w:rPr>
        <w:tab/>
      </w:r>
      <w:r w:rsidRPr="00DC25DA">
        <w:rPr>
          <w:color w:val="000000"/>
        </w:rPr>
        <w:t>5</w:t>
      </w:r>
    </w:p>
    <w:p w14:paraId="4780F38B" w14:textId="293A99A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44</w:t>
      </w:r>
    </w:p>
    <w:p w14:paraId="4780F38C" w14:textId="07C61739" w:rsidR="00CF570F"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w:t>
      </w:r>
      <w:r w:rsidR="004B7230" w:rsidRPr="00DC25DA">
        <w:rPr>
          <w:rFonts w:ascii="Courier New" w:hAnsi="Courier New" w:cs="Courier New"/>
          <w:color w:val="000000"/>
          <w:sz w:val="20"/>
          <w:szCs w:val="20"/>
        </w:rPr>
        <w:t>09999 .Integer weight of person</w:t>
      </w:r>
    </w:p>
    <w:p w14:paraId="4780F38D" w14:textId="77777777" w:rsidR="00CF570F" w:rsidRPr="00DC25DA" w:rsidRDefault="00CF570F" w:rsidP="0053032F">
      <w:pPr>
        <w:widowControl/>
        <w:ind w:right="-90"/>
        <w:rPr>
          <w:rFonts w:ascii="Courier New" w:hAnsi="Courier New" w:cs="Courier New"/>
          <w:color w:val="000000"/>
          <w:sz w:val="20"/>
          <w:szCs w:val="20"/>
        </w:rPr>
      </w:pPr>
    </w:p>
    <w:p w14:paraId="4780F38E" w14:textId="7D28FF33" w:rsidR="00131D3E" w:rsidRPr="00DC25DA" w:rsidRDefault="00131D3E" w:rsidP="0053032F">
      <w:pPr>
        <w:pStyle w:val="Heading3"/>
        <w:rPr>
          <w:color w:val="000000"/>
        </w:rPr>
      </w:pPr>
      <w:r w:rsidRPr="00DC25DA">
        <w:t>PWGTP45</w:t>
      </w:r>
      <w:r w:rsidR="00180627" w:rsidRPr="00DC25DA">
        <w:rPr>
          <w:color w:val="000000"/>
        </w:rPr>
        <w:tab/>
      </w:r>
      <w:r w:rsidRPr="00DC25DA">
        <w:rPr>
          <w:color w:val="000000"/>
        </w:rPr>
        <w:t>5</w:t>
      </w:r>
    </w:p>
    <w:p w14:paraId="4780F38F" w14:textId="4C56E3F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45</w:t>
      </w:r>
    </w:p>
    <w:p w14:paraId="4780F390" w14:textId="1E4E318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91" w14:textId="77777777" w:rsidR="00131D3E" w:rsidRPr="00DC25DA" w:rsidRDefault="00131D3E" w:rsidP="0053032F">
      <w:pPr>
        <w:widowControl/>
        <w:ind w:right="-90"/>
        <w:rPr>
          <w:rFonts w:ascii="Courier New" w:hAnsi="Courier New" w:cs="Courier New"/>
          <w:color w:val="000000"/>
          <w:sz w:val="20"/>
          <w:szCs w:val="20"/>
        </w:rPr>
      </w:pPr>
    </w:p>
    <w:p w14:paraId="4780F392" w14:textId="0254F6D7" w:rsidR="00131D3E" w:rsidRPr="00DC25DA" w:rsidRDefault="00131D3E" w:rsidP="0053032F">
      <w:pPr>
        <w:pStyle w:val="Heading3"/>
        <w:rPr>
          <w:color w:val="000000"/>
        </w:rPr>
      </w:pPr>
      <w:r w:rsidRPr="00DC25DA">
        <w:t>PWGTP46</w:t>
      </w:r>
      <w:r w:rsidR="00180627" w:rsidRPr="00DC25DA">
        <w:rPr>
          <w:color w:val="000000"/>
        </w:rPr>
        <w:tab/>
      </w:r>
      <w:r w:rsidRPr="00DC25DA">
        <w:rPr>
          <w:color w:val="000000"/>
        </w:rPr>
        <w:t>5</w:t>
      </w:r>
    </w:p>
    <w:p w14:paraId="4780F393" w14:textId="405EEB6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46</w:t>
      </w:r>
    </w:p>
    <w:p w14:paraId="4780F394" w14:textId="0C1CF40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95" w14:textId="77777777" w:rsidR="00131D3E" w:rsidRPr="00DC25DA" w:rsidRDefault="00131D3E" w:rsidP="0053032F">
      <w:pPr>
        <w:widowControl/>
        <w:ind w:right="-90"/>
        <w:rPr>
          <w:rFonts w:ascii="Courier New" w:hAnsi="Courier New" w:cs="Courier New"/>
          <w:color w:val="000000"/>
          <w:sz w:val="20"/>
          <w:szCs w:val="20"/>
        </w:rPr>
      </w:pPr>
    </w:p>
    <w:p w14:paraId="4780F396" w14:textId="435FC3AB" w:rsidR="00131D3E" w:rsidRPr="00DC25DA" w:rsidRDefault="00131D3E" w:rsidP="0053032F">
      <w:pPr>
        <w:pStyle w:val="Heading3"/>
        <w:rPr>
          <w:color w:val="000000"/>
        </w:rPr>
      </w:pPr>
      <w:r w:rsidRPr="00DC25DA">
        <w:t>PWGTP47</w:t>
      </w:r>
      <w:r w:rsidR="00180627" w:rsidRPr="00DC25DA">
        <w:rPr>
          <w:color w:val="000000"/>
        </w:rPr>
        <w:tab/>
      </w:r>
      <w:r w:rsidRPr="00DC25DA">
        <w:rPr>
          <w:color w:val="000000"/>
        </w:rPr>
        <w:t>5</w:t>
      </w:r>
    </w:p>
    <w:p w14:paraId="4780F397" w14:textId="45EF4C0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47</w:t>
      </w:r>
    </w:p>
    <w:p w14:paraId="4780F398" w14:textId="50225D3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99" w14:textId="77777777" w:rsidR="00131D3E" w:rsidRPr="00DC25DA" w:rsidRDefault="00131D3E" w:rsidP="0053032F">
      <w:pPr>
        <w:widowControl/>
        <w:ind w:right="-90"/>
        <w:rPr>
          <w:rFonts w:ascii="Courier New" w:hAnsi="Courier New" w:cs="Courier New"/>
          <w:color w:val="000000"/>
          <w:sz w:val="20"/>
          <w:szCs w:val="20"/>
        </w:rPr>
      </w:pPr>
    </w:p>
    <w:p w14:paraId="4780F39A" w14:textId="486D0E36" w:rsidR="00131D3E" w:rsidRPr="00DC25DA" w:rsidRDefault="00131D3E" w:rsidP="0053032F">
      <w:pPr>
        <w:pStyle w:val="Heading3"/>
        <w:rPr>
          <w:color w:val="000000"/>
        </w:rPr>
      </w:pPr>
      <w:r w:rsidRPr="00DC25DA">
        <w:t>PWGTP48</w:t>
      </w:r>
      <w:r w:rsidR="00180627" w:rsidRPr="00DC25DA">
        <w:rPr>
          <w:color w:val="000000"/>
        </w:rPr>
        <w:tab/>
      </w:r>
      <w:r w:rsidRPr="00DC25DA">
        <w:rPr>
          <w:color w:val="000000"/>
        </w:rPr>
        <w:t>5</w:t>
      </w:r>
    </w:p>
    <w:p w14:paraId="4780F39B" w14:textId="6141FBF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48</w:t>
      </w:r>
    </w:p>
    <w:p w14:paraId="4780F39C" w14:textId="479A711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9D" w14:textId="77777777" w:rsidR="00131D3E" w:rsidRPr="00DC25DA" w:rsidRDefault="00131D3E" w:rsidP="0053032F">
      <w:pPr>
        <w:widowControl/>
        <w:ind w:right="-90"/>
        <w:rPr>
          <w:rFonts w:ascii="Courier New" w:hAnsi="Courier New" w:cs="Courier New"/>
          <w:color w:val="000000"/>
          <w:sz w:val="20"/>
          <w:szCs w:val="20"/>
        </w:rPr>
      </w:pPr>
    </w:p>
    <w:p w14:paraId="4780F39E" w14:textId="657D0748" w:rsidR="00131D3E" w:rsidRPr="00DC25DA" w:rsidRDefault="00131D3E" w:rsidP="0053032F">
      <w:pPr>
        <w:pStyle w:val="Heading3"/>
        <w:rPr>
          <w:color w:val="000000"/>
        </w:rPr>
      </w:pPr>
      <w:r w:rsidRPr="00DC25DA">
        <w:t>PWGTP49</w:t>
      </w:r>
      <w:r w:rsidR="00180627" w:rsidRPr="00DC25DA">
        <w:rPr>
          <w:color w:val="000000"/>
        </w:rPr>
        <w:tab/>
      </w:r>
      <w:r w:rsidRPr="00DC25DA">
        <w:rPr>
          <w:color w:val="000000"/>
        </w:rPr>
        <w:t>5</w:t>
      </w:r>
    </w:p>
    <w:p w14:paraId="4780F39F" w14:textId="2BFA56A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49</w:t>
      </w:r>
    </w:p>
    <w:p w14:paraId="4780F3A0" w14:textId="0B8CEB0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A1" w14:textId="77777777" w:rsidR="00131D3E" w:rsidRPr="00DC25DA" w:rsidRDefault="00131D3E" w:rsidP="0053032F">
      <w:pPr>
        <w:widowControl/>
        <w:ind w:right="-90"/>
        <w:rPr>
          <w:rFonts w:ascii="Courier New" w:hAnsi="Courier New" w:cs="Courier New"/>
          <w:color w:val="000000"/>
          <w:sz w:val="20"/>
          <w:szCs w:val="20"/>
        </w:rPr>
      </w:pPr>
    </w:p>
    <w:p w14:paraId="4780F3A2" w14:textId="4069DA8B" w:rsidR="00131D3E" w:rsidRPr="00DC25DA" w:rsidRDefault="00131D3E" w:rsidP="0053032F">
      <w:pPr>
        <w:pStyle w:val="Heading3"/>
        <w:rPr>
          <w:color w:val="000000"/>
        </w:rPr>
      </w:pPr>
      <w:r w:rsidRPr="00DC25DA">
        <w:t>PWGTP50</w:t>
      </w:r>
      <w:r w:rsidR="00180627" w:rsidRPr="00DC25DA">
        <w:rPr>
          <w:color w:val="000000"/>
        </w:rPr>
        <w:tab/>
      </w:r>
      <w:r w:rsidRPr="00DC25DA">
        <w:rPr>
          <w:color w:val="000000"/>
        </w:rPr>
        <w:t>5</w:t>
      </w:r>
    </w:p>
    <w:p w14:paraId="4780F3A3" w14:textId="5677268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50</w:t>
      </w:r>
    </w:p>
    <w:p w14:paraId="4780F3A4" w14:textId="4A75DC2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A5" w14:textId="77777777" w:rsidR="00131D3E" w:rsidRPr="00DC25DA" w:rsidRDefault="00131D3E" w:rsidP="0053032F">
      <w:pPr>
        <w:widowControl/>
        <w:ind w:right="-90"/>
        <w:rPr>
          <w:rFonts w:ascii="Courier New" w:hAnsi="Courier New" w:cs="Courier New"/>
          <w:color w:val="000000"/>
          <w:sz w:val="20"/>
          <w:szCs w:val="20"/>
        </w:rPr>
      </w:pPr>
    </w:p>
    <w:p w14:paraId="4780F3A7" w14:textId="422293C9" w:rsidR="00131D3E" w:rsidRPr="00DC25DA" w:rsidRDefault="00131D3E" w:rsidP="0053032F">
      <w:pPr>
        <w:pStyle w:val="Heading3"/>
        <w:rPr>
          <w:color w:val="000000"/>
        </w:rPr>
      </w:pPr>
      <w:r w:rsidRPr="00DC25DA">
        <w:t>PWGTP51</w:t>
      </w:r>
      <w:r w:rsidR="00180627" w:rsidRPr="00DC25DA">
        <w:rPr>
          <w:color w:val="000000"/>
        </w:rPr>
        <w:tab/>
      </w:r>
      <w:r w:rsidRPr="00DC25DA">
        <w:rPr>
          <w:color w:val="000000"/>
        </w:rPr>
        <w:t>5</w:t>
      </w:r>
    </w:p>
    <w:p w14:paraId="4780F3A8" w14:textId="7DD2CF3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51</w:t>
      </w:r>
    </w:p>
    <w:p w14:paraId="4780F3A9" w14:textId="482A7AC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AA" w14:textId="77777777" w:rsidR="00131D3E" w:rsidRPr="00DC25DA" w:rsidRDefault="00131D3E" w:rsidP="0053032F">
      <w:pPr>
        <w:widowControl/>
        <w:ind w:right="-90"/>
        <w:rPr>
          <w:rFonts w:ascii="Courier New" w:hAnsi="Courier New" w:cs="Courier New"/>
          <w:color w:val="000000"/>
          <w:sz w:val="20"/>
          <w:szCs w:val="20"/>
        </w:rPr>
      </w:pPr>
    </w:p>
    <w:p w14:paraId="4780F3AB" w14:textId="11CE18EE" w:rsidR="00131D3E" w:rsidRPr="00DC25DA" w:rsidRDefault="00131D3E" w:rsidP="0053032F">
      <w:pPr>
        <w:pStyle w:val="Heading3"/>
        <w:rPr>
          <w:color w:val="000000"/>
        </w:rPr>
      </w:pPr>
      <w:r w:rsidRPr="00DC25DA">
        <w:t>PWGTP52</w:t>
      </w:r>
      <w:r w:rsidR="00180627" w:rsidRPr="00DC25DA">
        <w:rPr>
          <w:color w:val="000000"/>
        </w:rPr>
        <w:tab/>
      </w:r>
      <w:r w:rsidRPr="00DC25DA">
        <w:rPr>
          <w:color w:val="000000"/>
        </w:rPr>
        <w:t>5</w:t>
      </w:r>
    </w:p>
    <w:p w14:paraId="4780F3AC" w14:textId="32EB977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52</w:t>
      </w:r>
    </w:p>
    <w:p w14:paraId="4780F3AD" w14:textId="024E85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AE" w14:textId="77777777" w:rsidR="00131D3E" w:rsidRPr="00DC25DA" w:rsidRDefault="00131D3E" w:rsidP="0053032F">
      <w:pPr>
        <w:widowControl/>
        <w:ind w:right="-90"/>
        <w:rPr>
          <w:rFonts w:ascii="Courier New" w:hAnsi="Courier New" w:cs="Courier New"/>
          <w:color w:val="000000"/>
          <w:sz w:val="20"/>
          <w:szCs w:val="20"/>
        </w:rPr>
      </w:pPr>
    </w:p>
    <w:p w14:paraId="4780F3AF" w14:textId="6EEF43FF" w:rsidR="00131D3E" w:rsidRPr="00DC25DA" w:rsidRDefault="00131D3E" w:rsidP="0053032F">
      <w:pPr>
        <w:pStyle w:val="Heading3"/>
        <w:rPr>
          <w:color w:val="000000"/>
        </w:rPr>
      </w:pPr>
      <w:r w:rsidRPr="00DC25DA">
        <w:t>PWGTP53</w:t>
      </w:r>
      <w:r w:rsidR="00180627" w:rsidRPr="00DC25DA">
        <w:rPr>
          <w:color w:val="000000"/>
        </w:rPr>
        <w:tab/>
      </w:r>
      <w:r w:rsidRPr="00DC25DA">
        <w:rPr>
          <w:color w:val="000000"/>
        </w:rPr>
        <w:t>5</w:t>
      </w:r>
    </w:p>
    <w:p w14:paraId="4780F3B0" w14:textId="4DEE130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53</w:t>
      </w:r>
    </w:p>
    <w:p w14:paraId="4780F3B1" w14:textId="1370C0A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B2" w14:textId="77777777" w:rsidR="00131D3E" w:rsidRPr="00DC25DA" w:rsidRDefault="00131D3E" w:rsidP="0053032F">
      <w:pPr>
        <w:widowControl/>
        <w:ind w:right="-90"/>
        <w:rPr>
          <w:rFonts w:ascii="Courier New" w:hAnsi="Courier New" w:cs="Courier New"/>
          <w:color w:val="000000"/>
          <w:sz w:val="20"/>
          <w:szCs w:val="20"/>
        </w:rPr>
      </w:pPr>
    </w:p>
    <w:p w14:paraId="2443705F" w14:textId="77777777" w:rsidR="00C67D76" w:rsidRPr="00DC25DA" w:rsidRDefault="00C67D76">
      <w:pPr>
        <w:widowControl/>
        <w:autoSpaceDE/>
        <w:autoSpaceDN/>
        <w:adjustRightInd/>
        <w:rPr>
          <w:rFonts w:ascii="Courier New" w:hAnsi="Courier New" w:cs="Courier New"/>
          <w:sz w:val="20"/>
          <w:szCs w:val="20"/>
        </w:rPr>
      </w:pPr>
      <w:r w:rsidRPr="00DC25DA">
        <w:br w:type="page"/>
      </w:r>
    </w:p>
    <w:p w14:paraId="4780F3B3" w14:textId="23057AC4" w:rsidR="00131D3E" w:rsidRPr="00DC25DA" w:rsidRDefault="00131D3E" w:rsidP="0053032F">
      <w:pPr>
        <w:pStyle w:val="Heading3"/>
        <w:rPr>
          <w:color w:val="000000"/>
        </w:rPr>
      </w:pPr>
      <w:r w:rsidRPr="00DC25DA">
        <w:lastRenderedPageBreak/>
        <w:t>PWGTP54</w:t>
      </w:r>
      <w:r w:rsidR="00180627" w:rsidRPr="00DC25DA">
        <w:rPr>
          <w:color w:val="000000"/>
        </w:rPr>
        <w:tab/>
      </w:r>
      <w:r w:rsidRPr="00DC25DA">
        <w:rPr>
          <w:color w:val="000000"/>
        </w:rPr>
        <w:t>5</w:t>
      </w:r>
    </w:p>
    <w:p w14:paraId="4780F3B4" w14:textId="1647FD2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54</w:t>
      </w:r>
    </w:p>
    <w:p w14:paraId="4780F3B5" w14:textId="6F62A44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B6" w14:textId="77777777" w:rsidR="00131D3E" w:rsidRPr="00DC25DA" w:rsidRDefault="00131D3E" w:rsidP="0053032F">
      <w:pPr>
        <w:widowControl/>
        <w:ind w:right="-90"/>
        <w:rPr>
          <w:rFonts w:ascii="Courier New" w:hAnsi="Courier New" w:cs="Courier New"/>
          <w:color w:val="000000"/>
          <w:sz w:val="20"/>
          <w:szCs w:val="20"/>
        </w:rPr>
      </w:pPr>
    </w:p>
    <w:p w14:paraId="4780F3B7" w14:textId="182077A2" w:rsidR="00131D3E" w:rsidRPr="00DC25DA" w:rsidRDefault="00131D3E" w:rsidP="0053032F">
      <w:pPr>
        <w:pStyle w:val="Heading3"/>
        <w:rPr>
          <w:color w:val="000000"/>
        </w:rPr>
      </w:pPr>
      <w:r w:rsidRPr="00DC25DA">
        <w:t>PWGTP55</w:t>
      </w:r>
      <w:r w:rsidR="00180627" w:rsidRPr="00DC25DA">
        <w:rPr>
          <w:color w:val="000000"/>
        </w:rPr>
        <w:tab/>
      </w:r>
      <w:r w:rsidRPr="00DC25DA">
        <w:rPr>
          <w:color w:val="000000"/>
        </w:rPr>
        <w:t>5</w:t>
      </w:r>
    </w:p>
    <w:p w14:paraId="4780F3B8" w14:textId="2AB6FE4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55</w:t>
      </w:r>
    </w:p>
    <w:p w14:paraId="4780F3B9" w14:textId="30ABED1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B703AE9" w14:textId="77777777" w:rsidR="004D7C31" w:rsidRPr="00DC25DA" w:rsidRDefault="004D7C31" w:rsidP="0053032F">
      <w:pPr>
        <w:widowControl/>
        <w:ind w:right="-90"/>
        <w:rPr>
          <w:rFonts w:ascii="Courier New" w:hAnsi="Courier New" w:cs="Courier New"/>
          <w:color w:val="000000"/>
          <w:sz w:val="20"/>
          <w:szCs w:val="20"/>
        </w:rPr>
      </w:pPr>
    </w:p>
    <w:p w14:paraId="4780F3BB" w14:textId="6E0DE98F" w:rsidR="00131D3E" w:rsidRPr="00DC25DA" w:rsidRDefault="00131D3E" w:rsidP="0053032F">
      <w:pPr>
        <w:pStyle w:val="Heading3"/>
        <w:rPr>
          <w:color w:val="000000"/>
        </w:rPr>
      </w:pPr>
      <w:r w:rsidRPr="00DC25DA">
        <w:t>PWGTP56</w:t>
      </w:r>
      <w:r w:rsidR="00180627" w:rsidRPr="00DC25DA">
        <w:rPr>
          <w:color w:val="000000"/>
        </w:rPr>
        <w:tab/>
      </w:r>
      <w:r w:rsidRPr="00DC25DA">
        <w:rPr>
          <w:color w:val="000000"/>
        </w:rPr>
        <w:t>5</w:t>
      </w:r>
    </w:p>
    <w:p w14:paraId="4780F3BC" w14:textId="12FFC8C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56</w:t>
      </w:r>
    </w:p>
    <w:p w14:paraId="4780F3BD" w14:textId="3C3C29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BE" w14:textId="77777777" w:rsidR="00131D3E" w:rsidRPr="00DC25DA" w:rsidRDefault="00131D3E" w:rsidP="0053032F">
      <w:pPr>
        <w:widowControl/>
        <w:ind w:right="-90"/>
        <w:rPr>
          <w:rFonts w:ascii="Courier New" w:hAnsi="Courier New" w:cs="Courier New"/>
          <w:color w:val="000000"/>
          <w:sz w:val="20"/>
          <w:szCs w:val="20"/>
        </w:rPr>
      </w:pPr>
    </w:p>
    <w:p w14:paraId="4780F3BF" w14:textId="51A625A8" w:rsidR="00131D3E" w:rsidRPr="00DC25DA" w:rsidRDefault="00131D3E" w:rsidP="0053032F">
      <w:pPr>
        <w:pStyle w:val="Heading3"/>
        <w:rPr>
          <w:color w:val="000000"/>
        </w:rPr>
      </w:pPr>
      <w:r w:rsidRPr="00DC25DA">
        <w:t>PWGTP57</w:t>
      </w:r>
      <w:r w:rsidR="00180627" w:rsidRPr="00DC25DA">
        <w:rPr>
          <w:color w:val="000000"/>
        </w:rPr>
        <w:tab/>
      </w:r>
      <w:r w:rsidRPr="00DC25DA">
        <w:rPr>
          <w:color w:val="000000"/>
        </w:rPr>
        <w:t>5</w:t>
      </w:r>
    </w:p>
    <w:p w14:paraId="4780F3C0" w14:textId="7E6123C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57</w:t>
      </w:r>
    </w:p>
    <w:p w14:paraId="47EE8073" w14:textId="77777777" w:rsidR="00AC64D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w:t>
      </w:r>
      <w:r w:rsidR="004B7230" w:rsidRPr="00DC25DA">
        <w:rPr>
          <w:rFonts w:ascii="Courier New" w:hAnsi="Courier New" w:cs="Courier New"/>
          <w:color w:val="000000"/>
          <w:sz w:val="20"/>
          <w:szCs w:val="20"/>
        </w:rPr>
        <w:t>ger weight of person</w:t>
      </w:r>
    </w:p>
    <w:p w14:paraId="7B6DFAB2" w14:textId="77777777" w:rsidR="00F75D19" w:rsidRPr="00DC25DA" w:rsidRDefault="00F75D19" w:rsidP="0053032F">
      <w:pPr>
        <w:pStyle w:val="Heading3"/>
      </w:pPr>
    </w:p>
    <w:p w14:paraId="4780F3C3" w14:textId="4E860A42" w:rsidR="00131D3E" w:rsidRPr="00DC25DA" w:rsidRDefault="00131D3E" w:rsidP="0053032F">
      <w:pPr>
        <w:pStyle w:val="Heading3"/>
        <w:rPr>
          <w:color w:val="000000"/>
        </w:rPr>
      </w:pPr>
      <w:r w:rsidRPr="00DC25DA">
        <w:t>PWGTP58</w:t>
      </w:r>
      <w:r w:rsidR="00180627" w:rsidRPr="00DC25DA">
        <w:rPr>
          <w:color w:val="000000"/>
        </w:rPr>
        <w:tab/>
      </w:r>
      <w:r w:rsidRPr="00DC25DA">
        <w:rPr>
          <w:color w:val="000000"/>
        </w:rPr>
        <w:t>5</w:t>
      </w:r>
    </w:p>
    <w:p w14:paraId="4780F3C4" w14:textId="63453BC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58</w:t>
      </w:r>
    </w:p>
    <w:p w14:paraId="4780F3C5" w14:textId="7742B8D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C6" w14:textId="77777777" w:rsidR="00131D3E" w:rsidRPr="00DC25DA" w:rsidRDefault="00131D3E" w:rsidP="0053032F">
      <w:pPr>
        <w:widowControl/>
        <w:ind w:right="-90"/>
        <w:rPr>
          <w:rFonts w:ascii="Courier New" w:hAnsi="Courier New" w:cs="Courier New"/>
          <w:color w:val="000000"/>
          <w:sz w:val="20"/>
          <w:szCs w:val="20"/>
        </w:rPr>
      </w:pPr>
    </w:p>
    <w:p w14:paraId="4780F3C7" w14:textId="0DBE016F" w:rsidR="00131D3E" w:rsidRPr="00DC25DA" w:rsidRDefault="00131D3E" w:rsidP="0053032F">
      <w:pPr>
        <w:pStyle w:val="Heading3"/>
        <w:rPr>
          <w:color w:val="000000"/>
        </w:rPr>
      </w:pPr>
      <w:r w:rsidRPr="00DC25DA">
        <w:t>PWGTP59</w:t>
      </w:r>
      <w:r w:rsidR="00180627" w:rsidRPr="00DC25DA">
        <w:rPr>
          <w:color w:val="000000"/>
        </w:rPr>
        <w:tab/>
      </w:r>
      <w:r w:rsidRPr="00DC25DA">
        <w:rPr>
          <w:color w:val="000000"/>
        </w:rPr>
        <w:t>5</w:t>
      </w:r>
    </w:p>
    <w:p w14:paraId="4780F3C8" w14:textId="1D9148D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59</w:t>
      </w:r>
    </w:p>
    <w:p w14:paraId="4780F3C9" w14:textId="00B7295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CA" w14:textId="77777777" w:rsidR="00131D3E" w:rsidRPr="00DC25DA" w:rsidRDefault="00131D3E" w:rsidP="0053032F">
      <w:pPr>
        <w:widowControl/>
        <w:ind w:right="-90"/>
        <w:rPr>
          <w:rFonts w:ascii="Courier New" w:hAnsi="Courier New" w:cs="Courier New"/>
          <w:color w:val="000000"/>
          <w:sz w:val="20"/>
          <w:szCs w:val="20"/>
        </w:rPr>
      </w:pPr>
    </w:p>
    <w:p w14:paraId="4780F3CB" w14:textId="5792C129" w:rsidR="00131D3E" w:rsidRPr="00DC25DA" w:rsidRDefault="00131D3E" w:rsidP="0053032F">
      <w:pPr>
        <w:pStyle w:val="Heading3"/>
        <w:rPr>
          <w:color w:val="000000"/>
        </w:rPr>
      </w:pPr>
      <w:r w:rsidRPr="00DC25DA">
        <w:t>PWGTP60</w:t>
      </w:r>
      <w:r w:rsidR="00180627" w:rsidRPr="00DC25DA">
        <w:rPr>
          <w:color w:val="000000"/>
        </w:rPr>
        <w:tab/>
      </w:r>
      <w:r w:rsidRPr="00DC25DA">
        <w:rPr>
          <w:color w:val="000000"/>
        </w:rPr>
        <w:t>5</w:t>
      </w:r>
    </w:p>
    <w:p w14:paraId="4780F3CC" w14:textId="5E5137C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60</w:t>
      </w:r>
    </w:p>
    <w:p w14:paraId="4780F3CD" w14:textId="34DF80C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CE" w14:textId="77777777" w:rsidR="00131D3E" w:rsidRPr="00DC25DA" w:rsidRDefault="00131D3E" w:rsidP="0053032F">
      <w:pPr>
        <w:widowControl/>
        <w:ind w:right="-90"/>
        <w:rPr>
          <w:rFonts w:ascii="Courier New" w:hAnsi="Courier New" w:cs="Courier New"/>
          <w:color w:val="000000"/>
          <w:sz w:val="20"/>
          <w:szCs w:val="20"/>
        </w:rPr>
      </w:pPr>
    </w:p>
    <w:p w14:paraId="4780F3CF" w14:textId="40DD0787" w:rsidR="00131D3E" w:rsidRPr="00DC25DA" w:rsidRDefault="00131D3E" w:rsidP="0053032F">
      <w:pPr>
        <w:pStyle w:val="Heading3"/>
        <w:rPr>
          <w:color w:val="000000"/>
        </w:rPr>
      </w:pPr>
      <w:r w:rsidRPr="00DC25DA">
        <w:t>PWGTP61</w:t>
      </w:r>
      <w:r w:rsidR="00180627" w:rsidRPr="00DC25DA">
        <w:rPr>
          <w:color w:val="000000"/>
        </w:rPr>
        <w:tab/>
      </w:r>
      <w:r w:rsidRPr="00DC25DA">
        <w:rPr>
          <w:color w:val="000000"/>
        </w:rPr>
        <w:t>5</w:t>
      </w:r>
    </w:p>
    <w:p w14:paraId="4780F3D0" w14:textId="31738EB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61</w:t>
      </w:r>
    </w:p>
    <w:p w14:paraId="4780F3D1" w14:textId="4C5DAEE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D2" w14:textId="77777777" w:rsidR="00131D3E" w:rsidRPr="00DC25DA" w:rsidRDefault="00131D3E" w:rsidP="0053032F">
      <w:pPr>
        <w:widowControl/>
        <w:ind w:right="-90"/>
        <w:rPr>
          <w:rFonts w:ascii="Courier New" w:hAnsi="Courier New" w:cs="Courier New"/>
          <w:color w:val="000000"/>
          <w:sz w:val="20"/>
          <w:szCs w:val="20"/>
        </w:rPr>
      </w:pPr>
    </w:p>
    <w:p w14:paraId="4780F3D3" w14:textId="7E493F37" w:rsidR="00131D3E" w:rsidRPr="00DC25DA" w:rsidRDefault="00131D3E" w:rsidP="0053032F">
      <w:pPr>
        <w:pStyle w:val="Heading3"/>
        <w:rPr>
          <w:color w:val="000000"/>
        </w:rPr>
      </w:pPr>
      <w:r w:rsidRPr="00DC25DA">
        <w:t>PWGTP62</w:t>
      </w:r>
      <w:r w:rsidR="00180627" w:rsidRPr="00DC25DA">
        <w:rPr>
          <w:color w:val="000000"/>
        </w:rPr>
        <w:tab/>
      </w:r>
      <w:r w:rsidRPr="00DC25DA">
        <w:rPr>
          <w:color w:val="000000"/>
        </w:rPr>
        <w:t>5</w:t>
      </w:r>
    </w:p>
    <w:p w14:paraId="4780F3D4" w14:textId="51EB7D8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62</w:t>
      </w:r>
    </w:p>
    <w:p w14:paraId="4780F3D5" w14:textId="2807D4E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D6" w14:textId="77777777" w:rsidR="00131D3E" w:rsidRPr="00DC25DA" w:rsidRDefault="00131D3E" w:rsidP="0053032F">
      <w:pPr>
        <w:widowControl/>
        <w:ind w:right="-90"/>
        <w:rPr>
          <w:rFonts w:ascii="Courier New" w:hAnsi="Courier New" w:cs="Courier New"/>
          <w:color w:val="000000"/>
          <w:sz w:val="20"/>
          <w:szCs w:val="20"/>
        </w:rPr>
      </w:pPr>
    </w:p>
    <w:p w14:paraId="4780F3D7" w14:textId="3D0E8B72" w:rsidR="00131D3E" w:rsidRPr="00DC25DA" w:rsidRDefault="00131D3E" w:rsidP="0053032F">
      <w:pPr>
        <w:pStyle w:val="Heading3"/>
        <w:rPr>
          <w:color w:val="000000"/>
        </w:rPr>
      </w:pPr>
      <w:r w:rsidRPr="00DC25DA">
        <w:t>PWGTP63</w:t>
      </w:r>
      <w:r w:rsidR="00180627" w:rsidRPr="00DC25DA">
        <w:rPr>
          <w:color w:val="000000"/>
        </w:rPr>
        <w:tab/>
      </w:r>
      <w:r w:rsidRPr="00DC25DA">
        <w:rPr>
          <w:color w:val="000000"/>
        </w:rPr>
        <w:t>5</w:t>
      </w:r>
    </w:p>
    <w:p w14:paraId="4780F3D8" w14:textId="485AE6B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63</w:t>
      </w:r>
    </w:p>
    <w:p w14:paraId="4780F3D9" w14:textId="0CEEF23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DA" w14:textId="77777777" w:rsidR="00131D3E" w:rsidRPr="00DC25DA" w:rsidRDefault="00131D3E" w:rsidP="0053032F">
      <w:pPr>
        <w:widowControl/>
        <w:ind w:right="-90"/>
        <w:rPr>
          <w:rFonts w:ascii="Courier New" w:hAnsi="Courier New" w:cs="Courier New"/>
          <w:color w:val="000000"/>
          <w:sz w:val="20"/>
          <w:szCs w:val="20"/>
        </w:rPr>
      </w:pPr>
    </w:p>
    <w:p w14:paraId="4780F3DB" w14:textId="6DC89882" w:rsidR="00131D3E" w:rsidRPr="00DC25DA" w:rsidRDefault="00131D3E" w:rsidP="0053032F">
      <w:pPr>
        <w:pStyle w:val="Heading3"/>
        <w:rPr>
          <w:color w:val="000000"/>
        </w:rPr>
      </w:pPr>
      <w:r w:rsidRPr="00DC25DA">
        <w:t>PWGTP64</w:t>
      </w:r>
      <w:r w:rsidR="00180627" w:rsidRPr="00DC25DA">
        <w:rPr>
          <w:color w:val="000000"/>
        </w:rPr>
        <w:tab/>
      </w:r>
      <w:r w:rsidRPr="00DC25DA">
        <w:rPr>
          <w:color w:val="000000"/>
        </w:rPr>
        <w:t>5</w:t>
      </w:r>
    </w:p>
    <w:p w14:paraId="4780F3DC" w14:textId="7837337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64</w:t>
      </w:r>
    </w:p>
    <w:p w14:paraId="4780F3DD" w14:textId="1E52441C"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DE" w14:textId="77777777" w:rsidR="00131D3E" w:rsidRPr="00DC25DA" w:rsidRDefault="00131D3E" w:rsidP="0053032F">
      <w:pPr>
        <w:widowControl/>
        <w:ind w:right="-90"/>
        <w:rPr>
          <w:rFonts w:ascii="Courier New" w:hAnsi="Courier New" w:cs="Courier New"/>
          <w:color w:val="000000"/>
          <w:sz w:val="20"/>
          <w:szCs w:val="20"/>
        </w:rPr>
      </w:pPr>
    </w:p>
    <w:p w14:paraId="4780F3DF" w14:textId="55278661" w:rsidR="00131D3E" w:rsidRPr="00DC25DA" w:rsidRDefault="00131D3E" w:rsidP="0053032F">
      <w:pPr>
        <w:pStyle w:val="Heading3"/>
        <w:rPr>
          <w:color w:val="000000"/>
        </w:rPr>
      </w:pPr>
      <w:r w:rsidRPr="00DC25DA">
        <w:t>PWGTP65</w:t>
      </w:r>
      <w:r w:rsidR="00180627" w:rsidRPr="00DC25DA">
        <w:rPr>
          <w:color w:val="000000"/>
        </w:rPr>
        <w:tab/>
      </w:r>
      <w:r w:rsidRPr="00DC25DA">
        <w:rPr>
          <w:color w:val="000000"/>
        </w:rPr>
        <w:t>5</w:t>
      </w:r>
    </w:p>
    <w:p w14:paraId="027CB723" w14:textId="77777777" w:rsidR="00AC64D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65</w:t>
      </w:r>
    </w:p>
    <w:p w14:paraId="4780F3E1" w14:textId="058A684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E2" w14:textId="77777777" w:rsidR="00131D3E" w:rsidRPr="00DC25DA" w:rsidRDefault="00131D3E" w:rsidP="0053032F">
      <w:pPr>
        <w:widowControl/>
        <w:ind w:right="-90"/>
        <w:rPr>
          <w:rFonts w:ascii="Courier New" w:hAnsi="Courier New" w:cs="Courier New"/>
          <w:color w:val="000000"/>
          <w:sz w:val="20"/>
          <w:szCs w:val="20"/>
        </w:rPr>
      </w:pPr>
    </w:p>
    <w:p w14:paraId="4780F3E3" w14:textId="47E72416" w:rsidR="00131D3E" w:rsidRPr="00DC25DA" w:rsidRDefault="00131D3E" w:rsidP="0053032F">
      <w:pPr>
        <w:pStyle w:val="Heading3"/>
        <w:rPr>
          <w:color w:val="000000"/>
        </w:rPr>
      </w:pPr>
      <w:r w:rsidRPr="00DC25DA">
        <w:t>PWGTP66</w:t>
      </w:r>
      <w:r w:rsidR="00180627" w:rsidRPr="00DC25DA">
        <w:rPr>
          <w:color w:val="000000"/>
        </w:rPr>
        <w:tab/>
      </w:r>
      <w:r w:rsidRPr="00DC25DA">
        <w:rPr>
          <w:color w:val="000000"/>
        </w:rPr>
        <w:t>5</w:t>
      </w:r>
    </w:p>
    <w:p w14:paraId="4780F3E4" w14:textId="4E7750F1"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66</w:t>
      </w:r>
    </w:p>
    <w:p w14:paraId="4780F3E5" w14:textId="76FFF26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E6" w14:textId="77777777" w:rsidR="00131D3E" w:rsidRPr="00DC25DA" w:rsidRDefault="00131D3E" w:rsidP="0053032F">
      <w:pPr>
        <w:widowControl/>
        <w:ind w:right="-90"/>
        <w:rPr>
          <w:rFonts w:ascii="Courier New" w:hAnsi="Courier New" w:cs="Courier New"/>
          <w:color w:val="000000"/>
          <w:sz w:val="20"/>
          <w:szCs w:val="20"/>
        </w:rPr>
      </w:pPr>
    </w:p>
    <w:p w14:paraId="46CD966F" w14:textId="77777777" w:rsidR="00C67D76" w:rsidRPr="00DC25DA" w:rsidRDefault="00C67D76">
      <w:pPr>
        <w:widowControl/>
        <w:autoSpaceDE/>
        <w:autoSpaceDN/>
        <w:adjustRightInd/>
        <w:rPr>
          <w:rFonts w:ascii="Courier New" w:hAnsi="Courier New" w:cs="Courier New"/>
          <w:sz w:val="20"/>
          <w:szCs w:val="20"/>
        </w:rPr>
      </w:pPr>
      <w:r w:rsidRPr="00DC25DA">
        <w:br w:type="page"/>
      </w:r>
    </w:p>
    <w:p w14:paraId="4780F3E7" w14:textId="4A3AA4B5" w:rsidR="00131D3E" w:rsidRPr="00DC25DA" w:rsidRDefault="00131D3E" w:rsidP="0053032F">
      <w:pPr>
        <w:pStyle w:val="Heading3"/>
        <w:rPr>
          <w:color w:val="000000"/>
        </w:rPr>
      </w:pPr>
      <w:r w:rsidRPr="00DC25DA">
        <w:lastRenderedPageBreak/>
        <w:t>PWGTP67</w:t>
      </w:r>
      <w:r w:rsidR="00180627" w:rsidRPr="00DC25DA">
        <w:rPr>
          <w:color w:val="000000"/>
        </w:rPr>
        <w:tab/>
      </w:r>
      <w:r w:rsidRPr="00DC25DA">
        <w:rPr>
          <w:color w:val="000000"/>
        </w:rPr>
        <w:t>5</w:t>
      </w:r>
    </w:p>
    <w:p w14:paraId="4780F3E8" w14:textId="7FF2D33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67</w:t>
      </w:r>
    </w:p>
    <w:p w14:paraId="4780F3E9" w14:textId="1DC60F3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EA" w14:textId="77777777" w:rsidR="00131D3E" w:rsidRPr="00DC25DA" w:rsidRDefault="00131D3E" w:rsidP="0053032F">
      <w:pPr>
        <w:widowControl/>
        <w:ind w:right="-90"/>
        <w:rPr>
          <w:rFonts w:ascii="Courier New" w:hAnsi="Courier New" w:cs="Courier New"/>
          <w:color w:val="000000"/>
          <w:sz w:val="20"/>
          <w:szCs w:val="20"/>
        </w:rPr>
      </w:pPr>
    </w:p>
    <w:p w14:paraId="4780F3EB" w14:textId="67DA9344" w:rsidR="00131D3E" w:rsidRPr="00DC25DA" w:rsidRDefault="00131D3E" w:rsidP="0053032F">
      <w:pPr>
        <w:pStyle w:val="Heading3"/>
        <w:rPr>
          <w:color w:val="000000"/>
        </w:rPr>
      </w:pPr>
      <w:r w:rsidRPr="00DC25DA">
        <w:t>PWGTP68</w:t>
      </w:r>
      <w:r w:rsidR="00180627" w:rsidRPr="00DC25DA">
        <w:rPr>
          <w:color w:val="000000"/>
        </w:rPr>
        <w:tab/>
      </w:r>
      <w:r w:rsidRPr="00DC25DA">
        <w:rPr>
          <w:color w:val="000000"/>
        </w:rPr>
        <w:t>5</w:t>
      </w:r>
    </w:p>
    <w:p w14:paraId="4780F3EC" w14:textId="776AED4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68</w:t>
      </w:r>
    </w:p>
    <w:p w14:paraId="4780F3ED" w14:textId="48E37D2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70640EFD" w14:textId="77777777" w:rsidR="004D7C31" w:rsidRPr="00DC25DA" w:rsidRDefault="004D7C31" w:rsidP="0053032F">
      <w:pPr>
        <w:widowControl/>
        <w:ind w:right="-90"/>
        <w:rPr>
          <w:rFonts w:ascii="Courier New" w:hAnsi="Courier New" w:cs="Courier New"/>
          <w:color w:val="000000"/>
          <w:sz w:val="20"/>
          <w:szCs w:val="20"/>
        </w:rPr>
      </w:pPr>
    </w:p>
    <w:p w14:paraId="4780F3EF" w14:textId="735CD6B9" w:rsidR="00131D3E" w:rsidRPr="00DC25DA" w:rsidRDefault="00131D3E" w:rsidP="0053032F">
      <w:pPr>
        <w:pStyle w:val="Heading3"/>
        <w:rPr>
          <w:color w:val="000000"/>
        </w:rPr>
      </w:pPr>
      <w:r w:rsidRPr="00DC25DA">
        <w:t>PWGTP69</w:t>
      </w:r>
      <w:r w:rsidR="00180627" w:rsidRPr="00DC25DA">
        <w:rPr>
          <w:color w:val="000000"/>
        </w:rPr>
        <w:tab/>
      </w:r>
      <w:r w:rsidRPr="00DC25DA">
        <w:rPr>
          <w:color w:val="000000"/>
        </w:rPr>
        <w:t>5</w:t>
      </w:r>
    </w:p>
    <w:p w14:paraId="4780F3F0" w14:textId="4ABBBA4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69</w:t>
      </w:r>
    </w:p>
    <w:p w14:paraId="4780F3F1" w14:textId="2A0FB78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F2" w14:textId="77777777" w:rsidR="00131D3E" w:rsidRPr="00DC25DA" w:rsidRDefault="00131D3E" w:rsidP="0053032F">
      <w:pPr>
        <w:widowControl/>
        <w:ind w:right="-90"/>
        <w:rPr>
          <w:rFonts w:ascii="Courier New" w:hAnsi="Courier New" w:cs="Courier New"/>
          <w:color w:val="000000"/>
          <w:sz w:val="20"/>
          <w:szCs w:val="20"/>
        </w:rPr>
      </w:pPr>
    </w:p>
    <w:p w14:paraId="4780F3F3" w14:textId="78044D46" w:rsidR="00131D3E" w:rsidRPr="00DC25DA" w:rsidRDefault="00131D3E" w:rsidP="0053032F">
      <w:pPr>
        <w:pStyle w:val="Heading3"/>
        <w:rPr>
          <w:color w:val="000000"/>
        </w:rPr>
      </w:pPr>
      <w:r w:rsidRPr="00DC25DA">
        <w:t>PWGTP70</w:t>
      </w:r>
      <w:r w:rsidR="00180627" w:rsidRPr="00DC25DA">
        <w:rPr>
          <w:color w:val="000000"/>
        </w:rPr>
        <w:tab/>
      </w:r>
      <w:r w:rsidRPr="00DC25DA">
        <w:rPr>
          <w:color w:val="000000"/>
        </w:rPr>
        <w:t>5</w:t>
      </w:r>
    </w:p>
    <w:p w14:paraId="4780F3F4" w14:textId="4A9A54D8"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70</w:t>
      </w:r>
    </w:p>
    <w:p w14:paraId="0C584278" w14:textId="77777777" w:rsidR="00AC64D6"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0D288FA5" w14:textId="77777777" w:rsidR="00F75D19" w:rsidRPr="00DC25DA" w:rsidRDefault="00F75D19" w:rsidP="0053032F">
      <w:pPr>
        <w:pStyle w:val="Heading3"/>
      </w:pPr>
    </w:p>
    <w:p w14:paraId="4780F3F7" w14:textId="5DAD2F66" w:rsidR="00131D3E" w:rsidRPr="00DC25DA" w:rsidRDefault="00131D3E" w:rsidP="0053032F">
      <w:pPr>
        <w:pStyle w:val="Heading3"/>
        <w:rPr>
          <w:color w:val="000000"/>
        </w:rPr>
      </w:pPr>
      <w:r w:rsidRPr="00DC25DA">
        <w:t>PWGTP71</w:t>
      </w:r>
      <w:r w:rsidR="00180627" w:rsidRPr="00DC25DA">
        <w:rPr>
          <w:color w:val="000000"/>
        </w:rPr>
        <w:tab/>
      </w:r>
      <w:r w:rsidRPr="00DC25DA">
        <w:rPr>
          <w:color w:val="000000"/>
        </w:rPr>
        <w:t>5</w:t>
      </w:r>
    </w:p>
    <w:p w14:paraId="4780F3F8" w14:textId="1DA726C4"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71</w:t>
      </w:r>
    </w:p>
    <w:p w14:paraId="4780F3F9" w14:textId="5809990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FA" w14:textId="77777777" w:rsidR="00131D3E" w:rsidRPr="00DC25DA" w:rsidRDefault="00131D3E" w:rsidP="0053032F">
      <w:pPr>
        <w:widowControl/>
        <w:ind w:right="-90"/>
        <w:rPr>
          <w:rFonts w:ascii="Courier New" w:hAnsi="Courier New" w:cs="Courier New"/>
          <w:color w:val="000000"/>
          <w:sz w:val="20"/>
          <w:szCs w:val="20"/>
        </w:rPr>
      </w:pPr>
    </w:p>
    <w:p w14:paraId="4780F3FB" w14:textId="461AAEB2" w:rsidR="00131D3E" w:rsidRPr="00DC25DA" w:rsidRDefault="00131D3E" w:rsidP="0053032F">
      <w:pPr>
        <w:pStyle w:val="Heading3"/>
        <w:rPr>
          <w:color w:val="000000"/>
        </w:rPr>
      </w:pPr>
      <w:r w:rsidRPr="00DC25DA">
        <w:t>PWGTP72</w:t>
      </w:r>
      <w:r w:rsidR="00180627" w:rsidRPr="00DC25DA">
        <w:rPr>
          <w:color w:val="000000"/>
        </w:rPr>
        <w:tab/>
      </w:r>
      <w:r w:rsidRPr="00DC25DA">
        <w:rPr>
          <w:color w:val="000000"/>
        </w:rPr>
        <w:t>5</w:t>
      </w:r>
    </w:p>
    <w:p w14:paraId="4780F3FC" w14:textId="65A8D3F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72</w:t>
      </w:r>
    </w:p>
    <w:p w14:paraId="4780F3FD" w14:textId="754A2A9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3FE" w14:textId="77777777" w:rsidR="00131D3E" w:rsidRPr="00DC25DA" w:rsidRDefault="00131D3E" w:rsidP="0053032F">
      <w:pPr>
        <w:widowControl/>
        <w:ind w:right="-90"/>
        <w:rPr>
          <w:rFonts w:ascii="Courier New" w:hAnsi="Courier New" w:cs="Courier New"/>
          <w:color w:val="000000"/>
          <w:sz w:val="20"/>
          <w:szCs w:val="20"/>
        </w:rPr>
      </w:pPr>
    </w:p>
    <w:p w14:paraId="4780F3FF" w14:textId="3ADD3FE4" w:rsidR="00131D3E" w:rsidRPr="00DC25DA" w:rsidRDefault="00131D3E" w:rsidP="0053032F">
      <w:pPr>
        <w:pStyle w:val="Heading3"/>
        <w:rPr>
          <w:color w:val="000000"/>
        </w:rPr>
      </w:pPr>
      <w:r w:rsidRPr="00DC25DA">
        <w:t>PWGTP73</w:t>
      </w:r>
      <w:r w:rsidR="00180627" w:rsidRPr="00DC25DA">
        <w:rPr>
          <w:color w:val="000000"/>
        </w:rPr>
        <w:tab/>
      </w:r>
      <w:r w:rsidRPr="00DC25DA">
        <w:rPr>
          <w:color w:val="000000"/>
        </w:rPr>
        <w:t>5</w:t>
      </w:r>
    </w:p>
    <w:p w14:paraId="4780F400" w14:textId="03FE547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73</w:t>
      </w:r>
    </w:p>
    <w:p w14:paraId="4780F401" w14:textId="5295C7E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402" w14:textId="77777777" w:rsidR="00131D3E" w:rsidRPr="00DC25DA" w:rsidRDefault="00131D3E" w:rsidP="0053032F">
      <w:pPr>
        <w:widowControl/>
        <w:ind w:right="-90"/>
        <w:rPr>
          <w:rFonts w:ascii="Courier New" w:hAnsi="Courier New" w:cs="Courier New"/>
          <w:color w:val="000000"/>
          <w:sz w:val="20"/>
          <w:szCs w:val="20"/>
        </w:rPr>
      </w:pPr>
    </w:p>
    <w:p w14:paraId="4780F403" w14:textId="0E1B04D6" w:rsidR="00131D3E" w:rsidRPr="00DC25DA" w:rsidRDefault="00131D3E" w:rsidP="0053032F">
      <w:pPr>
        <w:pStyle w:val="Heading3"/>
        <w:rPr>
          <w:color w:val="000000"/>
        </w:rPr>
      </w:pPr>
      <w:r w:rsidRPr="00DC25DA">
        <w:t>PWGTP74</w:t>
      </w:r>
      <w:r w:rsidR="00180627" w:rsidRPr="00DC25DA">
        <w:rPr>
          <w:color w:val="000000"/>
        </w:rPr>
        <w:tab/>
      </w:r>
      <w:r w:rsidRPr="00DC25DA">
        <w:rPr>
          <w:color w:val="000000"/>
        </w:rPr>
        <w:t>5</w:t>
      </w:r>
    </w:p>
    <w:p w14:paraId="4780F404" w14:textId="233C2E70"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74</w:t>
      </w:r>
    </w:p>
    <w:p w14:paraId="4780F405" w14:textId="0C9C41CE"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406" w14:textId="77777777" w:rsidR="00131D3E" w:rsidRPr="00DC25DA" w:rsidRDefault="00131D3E" w:rsidP="0053032F">
      <w:pPr>
        <w:widowControl/>
        <w:ind w:right="-90"/>
        <w:rPr>
          <w:rFonts w:ascii="Courier New" w:hAnsi="Courier New" w:cs="Courier New"/>
          <w:color w:val="000000"/>
          <w:sz w:val="20"/>
          <w:szCs w:val="20"/>
        </w:rPr>
      </w:pPr>
    </w:p>
    <w:p w14:paraId="4780F407" w14:textId="40D45681" w:rsidR="00131D3E" w:rsidRPr="00DC25DA" w:rsidRDefault="00131D3E" w:rsidP="0053032F">
      <w:pPr>
        <w:pStyle w:val="Heading3"/>
        <w:rPr>
          <w:color w:val="000000"/>
        </w:rPr>
      </w:pPr>
      <w:r w:rsidRPr="00DC25DA">
        <w:t>PWGTP75</w:t>
      </w:r>
      <w:r w:rsidR="00180627" w:rsidRPr="00DC25DA">
        <w:rPr>
          <w:color w:val="000000"/>
        </w:rPr>
        <w:tab/>
      </w:r>
      <w:r w:rsidRPr="00DC25DA">
        <w:rPr>
          <w:color w:val="000000"/>
        </w:rPr>
        <w:t>5</w:t>
      </w:r>
    </w:p>
    <w:p w14:paraId="4780F408" w14:textId="12DED02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75</w:t>
      </w:r>
    </w:p>
    <w:p w14:paraId="4780F409" w14:textId="339DFDB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40A" w14:textId="77777777" w:rsidR="00131D3E" w:rsidRPr="00DC25DA" w:rsidRDefault="00131D3E" w:rsidP="0053032F">
      <w:pPr>
        <w:widowControl/>
        <w:ind w:right="-90"/>
        <w:rPr>
          <w:rFonts w:ascii="Courier New" w:hAnsi="Courier New" w:cs="Courier New"/>
          <w:color w:val="000000"/>
          <w:sz w:val="20"/>
          <w:szCs w:val="20"/>
        </w:rPr>
      </w:pPr>
    </w:p>
    <w:p w14:paraId="4780F40B" w14:textId="545E6F01" w:rsidR="00131D3E" w:rsidRPr="00DC25DA" w:rsidRDefault="00131D3E" w:rsidP="0053032F">
      <w:pPr>
        <w:pStyle w:val="Heading3"/>
        <w:rPr>
          <w:color w:val="000000"/>
        </w:rPr>
      </w:pPr>
      <w:r w:rsidRPr="00DC25DA">
        <w:t>PWGTP76</w:t>
      </w:r>
      <w:r w:rsidR="00180627" w:rsidRPr="00DC25DA">
        <w:rPr>
          <w:color w:val="000000"/>
        </w:rPr>
        <w:tab/>
      </w:r>
      <w:r w:rsidRPr="00DC25DA">
        <w:rPr>
          <w:color w:val="000000"/>
        </w:rPr>
        <w:t>5</w:t>
      </w:r>
    </w:p>
    <w:p w14:paraId="4780F40C" w14:textId="261C0A16"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76</w:t>
      </w:r>
    </w:p>
    <w:p w14:paraId="4780F40D" w14:textId="703B5E72"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40E" w14:textId="77777777" w:rsidR="00131D3E" w:rsidRPr="00DC25DA" w:rsidRDefault="00131D3E" w:rsidP="0053032F">
      <w:pPr>
        <w:widowControl/>
        <w:ind w:right="-90"/>
        <w:rPr>
          <w:rFonts w:ascii="Courier New" w:hAnsi="Courier New" w:cs="Courier New"/>
          <w:color w:val="000000"/>
          <w:sz w:val="20"/>
          <w:szCs w:val="20"/>
        </w:rPr>
      </w:pPr>
    </w:p>
    <w:p w14:paraId="4780F40F" w14:textId="69EE338F" w:rsidR="00131D3E" w:rsidRPr="00DC25DA" w:rsidRDefault="00131D3E" w:rsidP="0053032F">
      <w:pPr>
        <w:pStyle w:val="Heading3"/>
        <w:rPr>
          <w:color w:val="000000"/>
        </w:rPr>
      </w:pPr>
      <w:r w:rsidRPr="00DC25DA">
        <w:t>PWGTP77</w:t>
      </w:r>
      <w:r w:rsidR="00180627" w:rsidRPr="00DC25DA">
        <w:rPr>
          <w:color w:val="000000"/>
        </w:rPr>
        <w:tab/>
      </w:r>
      <w:r w:rsidRPr="00DC25DA">
        <w:rPr>
          <w:color w:val="000000"/>
        </w:rPr>
        <w:t>5</w:t>
      </w:r>
    </w:p>
    <w:p w14:paraId="4780F410" w14:textId="24FDA8B7"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77</w:t>
      </w:r>
    </w:p>
    <w:p w14:paraId="4780F411" w14:textId="7FF99C2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412" w14:textId="77777777" w:rsidR="00131D3E" w:rsidRPr="00DC25DA" w:rsidRDefault="00131D3E" w:rsidP="0053032F">
      <w:pPr>
        <w:widowControl/>
        <w:ind w:right="-90"/>
        <w:rPr>
          <w:rFonts w:ascii="Courier New" w:hAnsi="Courier New" w:cs="Courier New"/>
          <w:color w:val="000000"/>
          <w:sz w:val="20"/>
          <w:szCs w:val="20"/>
        </w:rPr>
      </w:pPr>
    </w:p>
    <w:p w14:paraId="4780F413" w14:textId="1A2FFE65" w:rsidR="00131D3E" w:rsidRPr="00DC25DA" w:rsidRDefault="00131D3E" w:rsidP="0053032F">
      <w:pPr>
        <w:pStyle w:val="Heading3"/>
        <w:rPr>
          <w:color w:val="000000"/>
        </w:rPr>
      </w:pPr>
      <w:r w:rsidRPr="00DC25DA">
        <w:t>PWGTP78</w:t>
      </w:r>
      <w:r w:rsidR="00180627" w:rsidRPr="00DC25DA">
        <w:rPr>
          <w:color w:val="000000"/>
        </w:rPr>
        <w:tab/>
      </w:r>
      <w:r w:rsidRPr="00DC25DA">
        <w:rPr>
          <w:color w:val="000000"/>
        </w:rPr>
        <w:t>5</w:t>
      </w:r>
    </w:p>
    <w:p w14:paraId="4780F414" w14:textId="1A5B7EED"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78</w:t>
      </w:r>
    </w:p>
    <w:p w14:paraId="4780F415" w14:textId="73ACAF95"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416" w14:textId="77777777" w:rsidR="00131D3E" w:rsidRPr="00DC25DA" w:rsidRDefault="00131D3E" w:rsidP="0053032F">
      <w:pPr>
        <w:widowControl/>
        <w:ind w:right="-90"/>
        <w:rPr>
          <w:rFonts w:ascii="Courier New" w:hAnsi="Courier New" w:cs="Courier New"/>
          <w:color w:val="000000"/>
          <w:sz w:val="20"/>
          <w:szCs w:val="20"/>
        </w:rPr>
      </w:pPr>
    </w:p>
    <w:p w14:paraId="4780F417" w14:textId="68588C46" w:rsidR="00131D3E" w:rsidRPr="00DC25DA" w:rsidRDefault="00131D3E" w:rsidP="0053032F">
      <w:pPr>
        <w:pStyle w:val="Heading3"/>
        <w:rPr>
          <w:color w:val="000000"/>
        </w:rPr>
      </w:pPr>
      <w:r w:rsidRPr="00DC25DA">
        <w:t>PWGTP79</w:t>
      </w:r>
      <w:r w:rsidR="00180627" w:rsidRPr="00DC25DA">
        <w:rPr>
          <w:color w:val="000000"/>
        </w:rPr>
        <w:tab/>
      </w:r>
      <w:r w:rsidRPr="00DC25DA">
        <w:rPr>
          <w:color w:val="000000"/>
        </w:rPr>
        <w:t>5</w:t>
      </w:r>
    </w:p>
    <w:p w14:paraId="4780F418" w14:textId="2C185BD3"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79</w:t>
      </w:r>
    </w:p>
    <w:p w14:paraId="4780F419" w14:textId="141BB17B"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2844B77F" w14:textId="77777777" w:rsidR="00101F9E" w:rsidRPr="00DC25DA" w:rsidRDefault="00101F9E" w:rsidP="0053032F">
      <w:pPr>
        <w:pStyle w:val="Heading3"/>
      </w:pPr>
    </w:p>
    <w:p w14:paraId="121681B0" w14:textId="77777777" w:rsidR="00101F9E" w:rsidRPr="00DC25DA" w:rsidRDefault="00101F9E">
      <w:pPr>
        <w:widowControl/>
        <w:autoSpaceDE/>
        <w:autoSpaceDN/>
        <w:adjustRightInd/>
        <w:rPr>
          <w:rFonts w:ascii="Courier New" w:hAnsi="Courier New" w:cs="Courier New"/>
          <w:sz w:val="20"/>
          <w:szCs w:val="20"/>
        </w:rPr>
      </w:pPr>
      <w:r w:rsidRPr="00DC25DA">
        <w:br w:type="page"/>
      </w:r>
    </w:p>
    <w:p w14:paraId="4780F41C" w14:textId="6F405555" w:rsidR="00131D3E" w:rsidRPr="00DC25DA" w:rsidRDefault="00131D3E" w:rsidP="0053032F">
      <w:pPr>
        <w:pStyle w:val="Heading3"/>
        <w:rPr>
          <w:color w:val="000000"/>
        </w:rPr>
      </w:pPr>
      <w:r w:rsidRPr="00DC25DA">
        <w:lastRenderedPageBreak/>
        <w:t>PWGTP80</w:t>
      </w:r>
      <w:r w:rsidR="00180627" w:rsidRPr="00DC25DA">
        <w:rPr>
          <w:color w:val="000000"/>
        </w:rPr>
        <w:tab/>
      </w:r>
      <w:r w:rsidRPr="00DC25DA">
        <w:rPr>
          <w:color w:val="000000"/>
        </w:rPr>
        <w:t>5</w:t>
      </w:r>
    </w:p>
    <w:p w14:paraId="4780F41D" w14:textId="57DE5779"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Person's Weight replicate 80</w:t>
      </w:r>
    </w:p>
    <w:p w14:paraId="4780F41E" w14:textId="5E0D32BF"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-9999..09999 .Integer weight of person</w:t>
      </w:r>
    </w:p>
    <w:p w14:paraId="4780F41F" w14:textId="77777777" w:rsidR="009B13B4" w:rsidRPr="00DC25DA" w:rsidRDefault="009B13B4" w:rsidP="0053032F">
      <w:pPr>
        <w:widowControl/>
        <w:ind w:right="-90"/>
        <w:rPr>
          <w:rFonts w:ascii="Courier New" w:hAnsi="Courier New" w:cs="Courier New"/>
          <w:color w:val="000000"/>
          <w:sz w:val="20"/>
          <w:szCs w:val="20"/>
        </w:rPr>
      </w:pPr>
    </w:p>
    <w:p w14:paraId="4780F420" w14:textId="77777777" w:rsidR="00EB15BA" w:rsidRPr="00DC25DA" w:rsidRDefault="00EB15BA"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Note for both Industry and Occupation lists in Data Dictionary:</w:t>
      </w:r>
    </w:p>
    <w:p w14:paraId="4780F421" w14:textId="77777777" w:rsidR="00EB15BA" w:rsidRPr="00DC25DA" w:rsidRDefault="00EB15BA" w:rsidP="0053032F">
      <w:pPr>
        <w:widowControl/>
        <w:ind w:right="-90"/>
        <w:rPr>
          <w:rFonts w:ascii="Courier New" w:hAnsi="Courier New" w:cs="Courier New"/>
          <w:color w:val="000000"/>
          <w:sz w:val="20"/>
          <w:szCs w:val="20"/>
        </w:rPr>
      </w:pPr>
    </w:p>
    <w:p w14:paraId="4780F422" w14:textId="77777777" w:rsidR="001C2818" w:rsidRPr="00DC25DA" w:rsidRDefault="00131D3E"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 xml:space="preserve">*  </w:t>
      </w:r>
      <w:r w:rsidR="00780347" w:rsidRPr="00DC25DA">
        <w:rPr>
          <w:rFonts w:ascii="Courier New" w:hAnsi="Courier New" w:cs="Courier New"/>
          <w:color w:val="000000"/>
          <w:sz w:val="20"/>
          <w:szCs w:val="20"/>
        </w:rPr>
        <w:t xml:space="preserve">In cases where the SOC occupation code ends in X(s) or Y(s), two or more </w:t>
      </w:r>
    </w:p>
    <w:p w14:paraId="4780F423" w14:textId="3B261403" w:rsidR="001C2818" w:rsidRPr="00DC25DA" w:rsidRDefault="0078034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 xml:space="preserve">SOC occupation codes were aggregated to correspond to a specific Census </w:t>
      </w:r>
    </w:p>
    <w:p w14:paraId="4780F424" w14:textId="451B4FEB" w:rsidR="001C2818" w:rsidRPr="00DC25DA" w:rsidRDefault="0078034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 xml:space="preserve">occupation code. In these cases, the Census occupation description is used </w:t>
      </w:r>
    </w:p>
    <w:p w14:paraId="4780F425" w14:textId="0674AA38" w:rsidR="00131D3E" w:rsidRPr="00DC25DA" w:rsidRDefault="0078034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for the SOC occupation title</w:t>
      </w:r>
      <w:r w:rsidR="00131D3E" w:rsidRPr="00DC25DA">
        <w:rPr>
          <w:rFonts w:ascii="Courier New" w:hAnsi="Courier New" w:cs="Courier New"/>
          <w:color w:val="000000"/>
          <w:sz w:val="20"/>
          <w:szCs w:val="20"/>
        </w:rPr>
        <w:t>.</w:t>
      </w:r>
    </w:p>
    <w:p w14:paraId="4780F426" w14:textId="77777777" w:rsidR="00131D3E" w:rsidRPr="00DC25DA" w:rsidRDefault="00131D3E" w:rsidP="0053032F">
      <w:pPr>
        <w:widowControl/>
        <w:ind w:right="-90"/>
        <w:rPr>
          <w:rFonts w:ascii="Courier New" w:hAnsi="Courier New" w:cs="Courier New"/>
          <w:color w:val="000000"/>
          <w:sz w:val="20"/>
          <w:szCs w:val="20"/>
        </w:rPr>
      </w:pPr>
    </w:p>
    <w:p w14:paraId="4780F427" w14:textId="77777777" w:rsidR="00131D3E" w:rsidRPr="00DC25DA" w:rsidRDefault="00131D3E"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 These codes are pseudo codes developed by the Census Bureau and are not</w:t>
      </w:r>
    </w:p>
    <w:p w14:paraId="4780F428" w14:textId="74B6C53E" w:rsidR="00131D3E" w:rsidRPr="00DC25DA" w:rsidRDefault="00131D3E"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official or equivalent NAICS or SOC codes.</w:t>
      </w:r>
    </w:p>
    <w:p w14:paraId="4780F429" w14:textId="77777777" w:rsidR="00773622" w:rsidRPr="00DC25DA" w:rsidRDefault="00773622" w:rsidP="0053032F">
      <w:pPr>
        <w:widowControl/>
        <w:ind w:right="-90"/>
        <w:rPr>
          <w:rFonts w:ascii="Courier New" w:hAnsi="Courier New" w:cs="Courier New"/>
          <w:color w:val="000000"/>
          <w:sz w:val="20"/>
          <w:szCs w:val="20"/>
        </w:rPr>
      </w:pPr>
    </w:p>
    <w:p w14:paraId="4780F42A" w14:textId="77777777" w:rsidR="00131D3E" w:rsidRPr="00DC25DA" w:rsidRDefault="00131D3E"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Legend to Identify NAICS Equivalents</w:t>
      </w:r>
    </w:p>
    <w:p w14:paraId="4780F42B" w14:textId="1F86B33A" w:rsidR="00131D3E" w:rsidRPr="00DC25DA" w:rsidRDefault="00180627" w:rsidP="0053032F">
      <w:pPr>
        <w:widowControl/>
        <w:ind w:right="-9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M = Multiple NAICS codes</w:t>
      </w:r>
    </w:p>
    <w:p w14:paraId="4780F42C" w14:textId="68D1762E" w:rsidR="00131D3E" w:rsidRPr="00DC25DA" w:rsidRDefault="00180627"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P = Part of a NAICS code - NAICS code split between two or more Census</w:t>
      </w:r>
      <w:r w:rsidRPr="00DC25DA">
        <w:rPr>
          <w:rFonts w:ascii="Courier New" w:hAnsi="Courier New" w:cs="Courier New"/>
          <w:color w:val="000000"/>
          <w:sz w:val="20"/>
          <w:szCs w:val="20"/>
        </w:rPr>
        <w:tab/>
      </w:r>
    </w:p>
    <w:p w14:paraId="4780F42D" w14:textId="5E76AC75" w:rsidR="00131D3E" w:rsidRPr="00DC25DA" w:rsidRDefault="00180627"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codes</w:t>
      </w:r>
    </w:p>
    <w:p w14:paraId="4780F42E" w14:textId="45875D0D" w:rsidR="00131D3E" w:rsidRPr="00DC25DA" w:rsidRDefault="00180627"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S = Not specified Industry in NAICS sector - Specific to Census codes</w:t>
      </w:r>
      <w:r w:rsidRPr="00DC25DA">
        <w:rPr>
          <w:rFonts w:ascii="Courier New" w:hAnsi="Courier New" w:cs="Courier New"/>
          <w:color w:val="000000"/>
          <w:sz w:val="20"/>
          <w:szCs w:val="20"/>
        </w:rPr>
        <w:tab/>
      </w:r>
    </w:p>
    <w:p w14:paraId="4780F42F" w14:textId="0D08F7FC" w:rsidR="00131D3E" w:rsidRPr="00DC25DA" w:rsidRDefault="00180627"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only</w:t>
      </w:r>
    </w:p>
    <w:p w14:paraId="4780F430" w14:textId="2079FEF0" w:rsidR="00131D3E" w:rsidRPr="00DC25DA" w:rsidRDefault="00180627"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Z = Exception to NAICS code - Part of NAICS industry but has a unique</w:t>
      </w:r>
    </w:p>
    <w:p w14:paraId="4780F431" w14:textId="47477C77" w:rsidR="00131D3E" w:rsidRPr="00DC25DA" w:rsidRDefault="00180627"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ab/>
      </w:r>
      <w:r w:rsidR="00131D3E" w:rsidRPr="00DC25DA">
        <w:rPr>
          <w:rFonts w:ascii="Courier New" w:hAnsi="Courier New" w:cs="Courier New"/>
          <w:color w:val="000000"/>
          <w:sz w:val="20"/>
          <w:szCs w:val="20"/>
        </w:rPr>
        <w:t>Census code</w:t>
      </w:r>
    </w:p>
    <w:p w14:paraId="4780F432" w14:textId="77777777" w:rsidR="00131D3E" w:rsidRPr="00DC25DA" w:rsidRDefault="00131D3E" w:rsidP="0053032F">
      <w:pPr>
        <w:widowControl/>
        <w:ind w:right="-180"/>
        <w:rPr>
          <w:rFonts w:ascii="Courier New" w:hAnsi="Courier New" w:cs="Courier New"/>
          <w:color w:val="000000"/>
          <w:sz w:val="20"/>
          <w:szCs w:val="20"/>
        </w:rPr>
      </w:pPr>
    </w:p>
    <w:p w14:paraId="4780F433"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N</w:t>
      </w:r>
      <w:r w:rsidR="008933FB" w:rsidRPr="00DC25DA">
        <w:rPr>
          <w:rFonts w:ascii="Courier New" w:hAnsi="Courier New" w:cs="Courier New"/>
          <w:color w:val="000000"/>
          <w:sz w:val="20"/>
          <w:szCs w:val="20"/>
        </w:rPr>
        <w:t>ote</w:t>
      </w:r>
      <w:r w:rsidRPr="00DC25DA">
        <w:rPr>
          <w:rFonts w:ascii="Courier New" w:hAnsi="Courier New" w:cs="Courier New"/>
          <w:color w:val="000000"/>
          <w:sz w:val="20"/>
          <w:szCs w:val="20"/>
        </w:rPr>
        <w:t>: For additional information on NAICS and SOC groupings</w:t>
      </w:r>
    </w:p>
    <w:p w14:paraId="4780F434"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 xml:space="preserve">within major categories visit our website at: </w:t>
      </w:r>
    </w:p>
    <w:p w14:paraId="4780F435" w14:textId="7978516B" w:rsidR="00131D3E" w:rsidRPr="00DC25DA" w:rsidRDefault="002738FD" w:rsidP="0053032F">
      <w:pPr>
        <w:widowControl/>
        <w:ind w:right="-180"/>
        <w:rPr>
          <w:rFonts w:ascii="Courier New" w:hAnsi="Courier New" w:cs="Courier New"/>
          <w:color w:val="000000"/>
          <w:sz w:val="20"/>
          <w:szCs w:val="20"/>
        </w:rPr>
      </w:pPr>
      <w:ins w:id="111" w:author="Anthony Martinez (CENSUS/SEHSD FED)" w:date="2018-04-03T07:58:00Z">
        <w:r w:rsidRPr="002738FD">
          <w:rPr>
            <w:rFonts w:ascii="Courier New" w:hAnsi="Courier New" w:cs="Courier New"/>
            <w:color w:val="000000"/>
            <w:sz w:val="20"/>
            <w:szCs w:val="20"/>
          </w:rPr>
          <w:t>https://www.census.gov/topics/employment/industry-occupation/guidance/indexes.html</w:t>
        </w:r>
      </w:ins>
      <w:del w:id="112" w:author="Anthony Martinez (CENSUS/SEHSD FED)" w:date="2018-04-03T07:57:00Z">
        <w:r w:rsidR="00E73A82" w:rsidRPr="00DC25DA" w:rsidDel="002738FD">
          <w:rPr>
            <w:rFonts w:ascii="Courier New" w:hAnsi="Courier New" w:cs="Courier New"/>
            <w:color w:val="000000"/>
            <w:sz w:val="20"/>
            <w:szCs w:val="20"/>
          </w:rPr>
          <w:delText>http://www.census.gov/people/io/methodology/indexes.html</w:delText>
        </w:r>
      </w:del>
      <w:r w:rsidR="00131D3E" w:rsidRPr="00DC25DA">
        <w:rPr>
          <w:rFonts w:ascii="Courier New" w:hAnsi="Courier New" w:cs="Courier New"/>
          <w:color w:val="000000"/>
          <w:sz w:val="20"/>
          <w:szCs w:val="20"/>
        </w:rPr>
        <w:t>.</w:t>
      </w:r>
    </w:p>
    <w:p w14:paraId="4780F437" w14:textId="77777777" w:rsidR="004B7230" w:rsidRPr="00DC25DA" w:rsidRDefault="004B7230" w:rsidP="0053032F">
      <w:pPr>
        <w:widowControl/>
        <w:ind w:right="-180"/>
        <w:rPr>
          <w:rFonts w:ascii="Courier New" w:hAnsi="Courier New" w:cs="Courier New"/>
          <w:color w:val="000000"/>
          <w:sz w:val="20"/>
          <w:szCs w:val="20"/>
        </w:rPr>
      </w:pPr>
    </w:p>
    <w:p w14:paraId="4780F438"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 Refer to top-coding documentation at:</w:t>
      </w:r>
    </w:p>
    <w:p w14:paraId="4780F439" w14:textId="2B093484" w:rsidR="00131D3E" w:rsidRPr="00DC25DA" w:rsidRDefault="00E335C9" w:rsidP="0053032F">
      <w:pPr>
        <w:widowControl/>
        <w:ind w:right="-180"/>
        <w:rPr>
          <w:rFonts w:ascii="Courier New" w:hAnsi="Courier New" w:cs="Courier New"/>
          <w:color w:val="000000"/>
          <w:sz w:val="20"/>
          <w:szCs w:val="20"/>
        </w:rPr>
      </w:pPr>
      <w:hyperlink r:id="rId14" w:history="1">
        <w:r w:rsidR="003B2B65" w:rsidRPr="00DC25DA">
          <w:rPr>
            <w:rStyle w:val="Hyperlink"/>
            <w:rFonts w:ascii="Courier New" w:hAnsi="Courier New" w:cs="Courier New"/>
            <w:sz w:val="20"/>
            <w:szCs w:val="20"/>
          </w:rPr>
          <w:t>http://www.census.gov/programs-surveys/acs/technical-documentation/pums/documentation.html</w:t>
        </w:r>
      </w:hyperlink>
      <w:r w:rsidR="003B2B65" w:rsidRPr="00DC25DA">
        <w:rPr>
          <w:rFonts w:ascii="Courier New" w:hAnsi="Courier New" w:cs="Courier New"/>
          <w:sz w:val="20"/>
          <w:szCs w:val="20"/>
        </w:rPr>
        <w:t xml:space="preserve"> </w:t>
      </w:r>
    </w:p>
    <w:p w14:paraId="4780F43B" w14:textId="77777777" w:rsidR="00131D3E" w:rsidRPr="00DC25DA" w:rsidRDefault="00131D3E" w:rsidP="0053032F">
      <w:pPr>
        <w:widowControl/>
        <w:ind w:right="-180"/>
        <w:rPr>
          <w:rFonts w:ascii="Courier New" w:hAnsi="Courier New" w:cs="Courier New"/>
          <w:color w:val="000000"/>
          <w:sz w:val="20"/>
          <w:szCs w:val="20"/>
        </w:rPr>
      </w:pPr>
    </w:p>
    <w:p w14:paraId="4780F43C"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 The World Area of Birth (WAOB) in the PUMS dataset is based upon the</w:t>
      </w:r>
    </w:p>
    <w:p w14:paraId="4780F43D"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Place of Birth (POB) variable in the full dataset, not the Place of Birth</w:t>
      </w:r>
    </w:p>
    <w:p w14:paraId="4780F43E"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recode created for PUMS (POBP).  POB contains more detailed place of birth</w:t>
      </w:r>
    </w:p>
    <w:p w14:paraId="4780F43F"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information than POBP.  Therefore, WAOB cannot be recoded from POBP.</w:t>
      </w:r>
    </w:p>
    <w:p w14:paraId="4780F440" w14:textId="77777777" w:rsidR="00131D3E" w:rsidRPr="00DC25DA" w:rsidRDefault="00131D3E" w:rsidP="0053032F">
      <w:pPr>
        <w:widowControl/>
        <w:ind w:right="-180"/>
        <w:rPr>
          <w:rFonts w:ascii="Courier New" w:hAnsi="Courier New" w:cs="Courier New"/>
          <w:color w:val="000000"/>
          <w:sz w:val="20"/>
          <w:szCs w:val="20"/>
        </w:rPr>
      </w:pPr>
    </w:p>
    <w:p w14:paraId="4780F441"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Data users should be aware that the area groupings for WAOB are based</w:t>
      </w:r>
    </w:p>
    <w:p w14:paraId="4780F442"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primarily upon United States administrative boundaries, not geographic</w:t>
      </w:r>
    </w:p>
    <w:p w14:paraId="4780F443"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boundaries.  For example, Guam is grouped into "Puerto Rico and the U.S.</w:t>
      </w:r>
    </w:p>
    <w:p w14:paraId="4780F444"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Island Areas," although geographically it is located in Oceania.  Not all</w:t>
      </w:r>
    </w:p>
    <w:p w14:paraId="4780F445" w14:textId="12A84DD3"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places of birth are listed individually in POBP.  Therefore</w:t>
      </w:r>
      <w:ins w:id="113" w:author="Shabnam Shenasi Azari (CENSUS/POP FED)" w:date="2018-03-21T10:12:00Z">
        <w:r w:rsidR="00592E04">
          <w:rPr>
            <w:rFonts w:ascii="Courier New" w:hAnsi="Courier New" w:cs="Courier New"/>
            <w:color w:val="000000"/>
            <w:sz w:val="20"/>
            <w:szCs w:val="20"/>
          </w:rPr>
          <w:t>,</w:t>
        </w:r>
      </w:ins>
      <w:r w:rsidRPr="00DC25DA">
        <w:rPr>
          <w:rFonts w:ascii="Courier New" w:hAnsi="Courier New" w:cs="Courier New"/>
          <w:color w:val="000000"/>
          <w:sz w:val="20"/>
          <w:szCs w:val="20"/>
        </w:rPr>
        <w:t xml:space="preserve"> the user</w:t>
      </w:r>
    </w:p>
    <w:p w14:paraId="4780F446" w14:textId="77777777" w:rsidR="00131D3E" w:rsidRPr="00DC25DA" w:rsidRDefault="00131D3E" w:rsidP="0053032F">
      <w:pPr>
        <w:widowControl/>
        <w:ind w:right="-180"/>
        <w:rPr>
          <w:rFonts w:ascii="Courier New" w:hAnsi="Courier New" w:cs="Courier New"/>
          <w:color w:val="000000"/>
          <w:sz w:val="20"/>
          <w:szCs w:val="20"/>
        </w:rPr>
      </w:pPr>
      <w:r w:rsidRPr="00DC25DA">
        <w:rPr>
          <w:rFonts w:ascii="Courier New" w:hAnsi="Courier New" w:cs="Courier New"/>
          <w:color w:val="000000"/>
          <w:sz w:val="20"/>
          <w:szCs w:val="20"/>
        </w:rPr>
        <w:t>cannot recreate an exact world area of birth variable from POBP based upon</w:t>
      </w:r>
    </w:p>
    <w:p w14:paraId="4780F447" w14:textId="77777777" w:rsidR="00131D3E" w:rsidRPr="00DC25DA" w:rsidRDefault="00131D3E" w:rsidP="0053032F">
      <w:pPr>
        <w:widowControl/>
        <w:ind w:right="-180"/>
        <w:rPr>
          <w:rFonts w:ascii="Courier New" w:hAnsi="Courier New" w:cs="Courier New"/>
          <w:sz w:val="20"/>
          <w:szCs w:val="20"/>
        </w:rPr>
      </w:pPr>
      <w:r w:rsidRPr="00DC25DA">
        <w:rPr>
          <w:rFonts w:ascii="Courier New" w:hAnsi="Courier New" w:cs="Courier New"/>
          <w:color w:val="000000"/>
          <w:sz w:val="20"/>
          <w:szCs w:val="20"/>
        </w:rPr>
        <w:t>geographic location of birth.</w:t>
      </w:r>
    </w:p>
    <w:sectPr w:rsidR="00131D3E" w:rsidRPr="00DC25DA" w:rsidSect="001C2BD1">
      <w:type w:val="continuous"/>
      <w:pgSz w:w="12240" w:h="15840"/>
      <w:pgMar w:top="1440" w:right="1440" w:bottom="1440" w:left="1440" w:header="1440" w:footer="1440"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Mary Schwartz (CENSUS/SEHSD FED)" w:date="2018-03-23T10:20:00Z" w:initials="MS(F">
    <w:p w14:paraId="36020521" w14:textId="2B9D67C7" w:rsidR="001F0C19" w:rsidRDefault="001F0C19">
      <w:pPr>
        <w:pStyle w:val="CommentText"/>
      </w:pPr>
      <w:r>
        <w:rPr>
          <w:rStyle w:val="CommentReference"/>
        </w:rPr>
        <w:annotationRef/>
      </w:r>
      <w:r>
        <w:t>There may be no need for this given that the new edits may have fixed it.  This may have to be dealt with later as Chris Mazur really won’t know if any suppressions are needed before data review is finished.</w:t>
      </w:r>
    </w:p>
  </w:comment>
  <w:comment w:id="30" w:author="Mary Schwartz (CENSUS/SEHSD FED)" w:date="2018-03-23T10:26:00Z" w:initials="MS(F">
    <w:p w14:paraId="57864E5C" w14:textId="7FEC2986" w:rsidR="001F0C19" w:rsidRDefault="001F0C19">
      <w:pPr>
        <w:pStyle w:val="CommentText"/>
      </w:pPr>
      <w:r>
        <w:rPr>
          <w:rStyle w:val="CommentReference"/>
        </w:rPr>
        <w:annotationRef/>
      </w:r>
      <w:r>
        <w:t>These N/A items should appear the same as those on GRNTP above.</w:t>
      </w:r>
    </w:p>
  </w:comment>
  <w:comment w:id="58" w:author="Stella Ogunwole (CENSUS/POP FED)" w:date="2018-03-29T10:59:00Z" w:initials="SO(F">
    <w:p w14:paraId="2AAEA42D" w14:textId="5FEC8F60" w:rsidR="001F0C19" w:rsidRDefault="001F0C19">
      <w:pPr>
        <w:pStyle w:val="CommentText"/>
      </w:pPr>
      <w:r>
        <w:rPr>
          <w:rStyle w:val="CommentReference"/>
        </w:rPr>
        <w:annotationRef/>
      </w:r>
      <w:r>
        <w:t>Wondering why this variable/measure is labeled</w:t>
      </w:r>
      <w:r w:rsidR="00AF4459">
        <w:t xml:space="preserve"> “SEX” and not</w:t>
      </w:r>
      <w:r>
        <w:t xml:space="preserve"> “SEXP” like others such as “FSEXP” which is the flag variable for sex variable.</w:t>
      </w:r>
    </w:p>
  </w:comment>
  <w:comment w:id="107" w:author="Tallese Johnson (CENSUS/POP FED)" w:date="2018-04-03T15:23:00Z" w:initials="TJ(F">
    <w:p w14:paraId="1965BDFB" w14:textId="4A47BA50" w:rsidR="004B166E" w:rsidRDefault="004B166E">
      <w:pPr>
        <w:pStyle w:val="CommentText"/>
      </w:pPr>
      <w:r>
        <w:rPr>
          <w:rStyle w:val="CommentReference"/>
        </w:rPr>
        <w:annotationRef/>
      </w:r>
      <w:r>
        <w:t>Delete blank page below.</w:t>
      </w:r>
    </w:p>
  </w:comment>
  <w:comment w:id="108" w:author="Tallese Johnson (CENSUS/POP FED)" w:date="2018-04-03T15:11:00Z" w:initials="TJ(F">
    <w:p w14:paraId="671D080B" w14:textId="2CD59DCC" w:rsidR="00BB3C72" w:rsidRDefault="00BB3C72">
      <w:pPr>
        <w:pStyle w:val="CommentText"/>
      </w:pPr>
      <w:r>
        <w:rPr>
          <w:rStyle w:val="CommentReference"/>
        </w:rPr>
        <w:annotationRef/>
      </w:r>
      <w:r>
        <w:t>The font size is different.  Please modify the font size to the same as the other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020521" w15:done="0"/>
  <w15:commentEx w15:paraId="57864E5C" w15:done="0"/>
  <w15:commentEx w15:paraId="2AAEA42D" w15:done="0"/>
  <w15:commentEx w15:paraId="1965BDFB" w15:done="0"/>
  <w15:commentEx w15:paraId="671D080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0F44A" w14:textId="77777777" w:rsidR="001F0C19" w:rsidRDefault="001F0C19" w:rsidP="001C2BD1">
      <w:r>
        <w:separator/>
      </w:r>
    </w:p>
  </w:endnote>
  <w:endnote w:type="continuationSeparator" w:id="0">
    <w:p w14:paraId="4780F44B" w14:textId="77777777" w:rsidR="001F0C19" w:rsidRDefault="001F0C19" w:rsidP="001C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0F44C" w14:textId="77777777" w:rsidR="001F0C19" w:rsidRDefault="001F0C19">
    <w:pPr>
      <w:spacing w:line="240" w:lineRule="exact"/>
    </w:pPr>
  </w:p>
  <w:p w14:paraId="4780F44D" w14:textId="3615F767" w:rsidR="001F0C19" w:rsidRDefault="001F0C19">
    <w:pPr>
      <w:framePr w:w="9361" w:wrap="notBeside" w:vAnchor="text" w:hAnchor="text" w:x="1" w:y="1"/>
      <w:jc w:val="center"/>
    </w:pPr>
    <w:r>
      <w:fldChar w:fldCharType="begin"/>
    </w:r>
    <w:r>
      <w:instrText xml:space="preserve">PAGE </w:instrText>
    </w:r>
    <w:r>
      <w:fldChar w:fldCharType="separate"/>
    </w:r>
    <w:r w:rsidR="00E335C9">
      <w:rPr>
        <w:noProof/>
      </w:rPr>
      <w:t>1</w:t>
    </w:r>
    <w:r>
      <w:rPr>
        <w:noProof/>
      </w:rPr>
      <w:fldChar w:fldCharType="end"/>
    </w:r>
  </w:p>
  <w:p w14:paraId="4780F44E" w14:textId="77777777" w:rsidR="001F0C19" w:rsidRDefault="001F0C1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0F448" w14:textId="77777777" w:rsidR="001F0C19" w:rsidRDefault="001F0C19" w:rsidP="001C2BD1">
      <w:r>
        <w:separator/>
      </w:r>
    </w:p>
  </w:footnote>
  <w:footnote w:type="continuationSeparator" w:id="0">
    <w:p w14:paraId="4780F449" w14:textId="77777777" w:rsidR="001F0C19" w:rsidRDefault="001F0C19" w:rsidP="001C2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02B"/>
    <w:multiLevelType w:val="hybridMultilevel"/>
    <w:tmpl w:val="B382323E"/>
    <w:lvl w:ilvl="0" w:tplc="AEA0A90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F32868"/>
    <w:multiLevelType w:val="hybridMultilevel"/>
    <w:tmpl w:val="9F644442"/>
    <w:lvl w:ilvl="0" w:tplc="BBC2B9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9A81BA6"/>
    <w:multiLevelType w:val="hybridMultilevel"/>
    <w:tmpl w:val="123AB28A"/>
    <w:lvl w:ilvl="0" w:tplc="8B746F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FC078C"/>
    <w:multiLevelType w:val="hybridMultilevel"/>
    <w:tmpl w:val="10804492"/>
    <w:lvl w:ilvl="0" w:tplc="FC3AD9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8502E8"/>
    <w:multiLevelType w:val="hybridMultilevel"/>
    <w:tmpl w:val="82D0D2B4"/>
    <w:lvl w:ilvl="0" w:tplc="287A49A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1"/>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mayehu Bishaw (CENSUS/SEHSD FED)">
    <w15:presenceInfo w15:providerId="AD" w15:userId="S-1-5-21-2418650581-3053253586-2785318765-14934"/>
  </w15:person>
  <w15:person w15:author="Camille Ryan (CENSUS/SEHSD FED)">
    <w15:presenceInfo w15:providerId="AD" w15:userId="S-1-5-21-2418650581-3053253586-2785318765-17479"/>
  </w15:person>
  <w15:person w15:author="Mary Schwartz (CENSUS/SEHSD FED)">
    <w15:presenceInfo w15:providerId="AD" w15:userId="S-1-5-21-2418650581-3053253586-2785318765-15025"/>
  </w15:person>
  <w15:person w15:author="Gloria G Guzman (CENSUS/SEHSD FED)">
    <w15:presenceInfo w15:providerId="AD" w15:userId="S-1-5-21-2418650581-3053253586-2785318765-81123"/>
  </w15:person>
  <w15:person w15:author="Tracy Loveless (CENSUS/SEHSD FED)">
    <w15:presenceInfo w15:providerId="AD" w15:userId="S-1-5-21-2418650581-3053253586-2785318765-14997"/>
  </w15:person>
  <w15:person w15:author="Shabnam Shenasi Azari (CENSUS/POP FED)">
    <w15:presenceInfo w15:providerId="AD" w15:userId="S-1-5-21-2418650581-3053253586-2785318765-243382"/>
  </w15:person>
  <w15:person w15:author="Lydia R Anderson (CENSUS/SEHSD FED)">
    <w15:presenceInfo w15:providerId="AD" w15:userId="S-1-5-21-2418650581-3053253586-2785318765-275969"/>
  </w15:person>
  <w15:person w15:author="Stella Ogunwole (CENSUS/POP FED)">
    <w15:presenceInfo w15:providerId="AD" w15:userId="S-1-5-21-2418650581-3053253586-2785318765-17506"/>
  </w15:person>
  <w15:person w15:author="Anthony Martinez (CENSUS/SEHSD FED)">
    <w15:presenceInfo w15:providerId="AD" w15:userId="S-1-5-21-2418650581-3053253586-2785318765-119209"/>
  </w15:person>
  <w15:person w15:author="Tallese Johnson (CENSUS/POP FED)">
    <w15:presenceInfo w15:providerId="AD" w15:userId="S-1-5-21-2418650581-3053253586-2785318765-18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hideSpellingErrors/>
  <w:hideGrammaticalErrors/>
  <w:activeWritingStyle w:appName="MSWord" w:lang="es-MX" w:vendorID="64" w:dllVersion="131078" w:nlCheck="1" w:checkStyle="0"/>
  <w:activeWritingStyle w:appName="MSWord" w:lang="en-US" w:vendorID="64" w:dllVersion="131078" w:nlCheck="1" w:checkStyle="1"/>
  <w:trackRevisions/>
  <w:doNotTrackFormatting/>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1C2BD1"/>
    <w:rsid w:val="00000A28"/>
    <w:rsid w:val="0001188D"/>
    <w:rsid w:val="00014938"/>
    <w:rsid w:val="000173A0"/>
    <w:rsid w:val="0002163E"/>
    <w:rsid w:val="0002625E"/>
    <w:rsid w:val="00026736"/>
    <w:rsid w:val="00030882"/>
    <w:rsid w:val="0003272E"/>
    <w:rsid w:val="00036909"/>
    <w:rsid w:val="000406EE"/>
    <w:rsid w:val="0004101C"/>
    <w:rsid w:val="00042AE2"/>
    <w:rsid w:val="00047203"/>
    <w:rsid w:val="00050C41"/>
    <w:rsid w:val="000512CF"/>
    <w:rsid w:val="0005141D"/>
    <w:rsid w:val="000539C9"/>
    <w:rsid w:val="00060620"/>
    <w:rsid w:val="00063329"/>
    <w:rsid w:val="00063727"/>
    <w:rsid w:val="0006376E"/>
    <w:rsid w:val="00064038"/>
    <w:rsid w:val="000641B6"/>
    <w:rsid w:val="0006686D"/>
    <w:rsid w:val="00072E83"/>
    <w:rsid w:val="00073209"/>
    <w:rsid w:val="0007370A"/>
    <w:rsid w:val="000759F0"/>
    <w:rsid w:val="0007694F"/>
    <w:rsid w:val="000772EE"/>
    <w:rsid w:val="0008094D"/>
    <w:rsid w:val="00083F8E"/>
    <w:rsid w:val="00084766"/>
    <w:rsid w:val="00085E6C"/>
    <w:rsid w:val="00086656"/>
    <w:rsid w:val="00086AD6"/>
    <w:rsid w:val="000975F3"/>
    <w:rsid w:val="000A0CE8"/>
    <w:rsid w:val="000A330A"/>
    <w:rsid w:val="000A383D"/>
    <w:rsid w:val="000A3946"/>
    <w:rsid w:val="000A5F96"/>
    <w:rsid w:val="000A75A1"/>
    <w:rsid w:val="000B0732"/>
    <w:rsid w:val="000B38D7"/>
    <w:rsid w:val="000B6D43"/>
    <w:rsid w:val="000B723A"/>
    <w:rsid w:val="000B772D"/>
    <w:rsid w:val="000B7928"/>
    <w:rsid w:val="000C1F02"/>
    <w:rsid w:val="000C32A7"/>
    <w:rsid w:val="000D26B8"/>
    <w:rsid w:val="000D4A9D"/>
    <w:rsid w:val="000D7519"/>
    <w:rsid w:val="000E0747"/>
    <w:rsid w:val="000E0D9C"/>
    <w:rsid w:val="000E6847"/>
    <w:rsid w:val="000F0840"/>
    <w:rsid w:val="000F0B68"/>
    <w:rsid w:val="000F1640"/>
    <w:rsid w:val="000F3908"/>
    <w:rsid w:val="000F4E82"/>
    <w:rsid w:val="000F50FA"/>
    <w:rsid w:val="000F5A7A"/>
    <w:rsid w:val="000F6803"/>
    <w:rsid w:val="000F76EF"/>
    <w:rsid w:val="000F7724"/>
    <w:rsid w:val="0010052E"/>
    <w:rsid w:val="00100D9B"/>
    <w:rsid w:val="0010196D"/>
    <w:rsid w:val="00101C0E"/>
    <w:rsid w:val="00101F9E"/>
    <w:rsid w:val="00106E8E"/>
    <w:rsid w:val="001151F3"/>
    <w:rsid w:val="0011570D"/>
    <w:rsid w:val="001253AF"/>
    <w:rsid w:val="00131D3E"/>
    <w:rsid w:val="00133BBD"/>
    <w:rsid w:val="001365FB"/>
    <w:rsid w:val="00137627"/>
    <w:rsid w:val="0014203A"/>
    <w:rsid w:val="00142525"/>
    <w:rsid w:val="00143FC6"/>
    <w:rsid w:val="00145785"/>
    <w:rsid w:val="00150DA3"/>
    <w:rsid w:val="00152E3E"/>
    <w:rsid w:val="0015654B"/>
    <w:rsid w:val="00157863"/>
    <w:rsid w:val="00157EFB"/>
    <w:rsid w:val="00162BE4"/>
    <w:rsid w:val="00163F78"/>
    <w:rsid w:val="00164ADB"/>
    <w:rsid w:val="00165A26"/>
    <w:rsid w:val="001662CF"/>
    <w:rsid w:val="00171994"/>
    <w:rsid w:val="00171DDC"/>
    <w:rsid w:val="001742A1"/>
    <w:rsid w:val="001776BE"/>
    <w:rsid w:val="001800AA"/>
    <w:rsid w:val="00180627"/>
    <w:rsid w:val="001819FD"/>
    <w:rsid w:val="00187339"/>
    <w:rsid w:val="00187F5A"/>
    <w:rsid w:val="0019024D"/>
    <w:rsid w:val="00190316"/>
    <w:rsid w:val="00190472"/>
    <w:rsid w:val="00192DA5"/>
    <w:rsid w:val="001958D3"/>
    <w:rsid w:val="00195BBD"/>
    <w:rsid w:val="001A1B31"/>
    <w:rsid w:val="001A3064"/>
    <w:rsid w:val="001A358F"/>
    <w:rsid w:val="001A4855"/>
    <w:rsid w:val="001A495C"/>
    <w:rsid w:val="001A67FE"/>
    <w:rsid w:val="001A6B33"/>
    <w:rsid w:val="001A6C3E"/>
    <w:rsid w:val="001A70A2"/>
    <w:rsid w:val="001B104E"/>
    <w:rsid w:val="001B132C"/>
    <w:rsid w:val="001B2203"/>
    <w:rsid w:val="001B507D"/>
    <w:rsid w:val="001B5628"/>
    <w:rsid w:val="001B5F66"/>
    <w:rsid w:val="001B7E93"/>
    <w:rsid w:val="001B7F88"/>
    <w:rsid w:val="001C1878"/>
    <w:rsid w:val="001C2818"/>
    <w:rsid w:val="001C2BD1"/>
    <w:rsid w:val="001C2E7A"/>
    <w:rsid w:val="001C4E80"/>
    <w:rsid w:val="001D1335"/>
    <w:rsid w:val="001D47D3"/>
    <w:rsid w:val="001D65FE"/>
    <w:rsid w:val="001E0DA7"/>
    <w:rsid w:val="001E494B"/>
    <w:rsid w:val="001F01A0"/>
    <w:rsid w:val="001F0C19"/>
    <w:rsid w:val="001F20BF"/>
    <w:rsid w:val="001F717A"/>
    <w:rsid w:val="0020121C"/>
    <w:rsid w:val="00204265"/>
    <w:rsid w:val="002074EE"/>
    <w:rsid w:val="00211B65"/>
    <w:rsid w:val="00215948"/>
    <w:rsid w:val="002164A3"/>
    <w:rsid w:val="00233BED"/>
    <w:rsid w:val="00236A56"/>
    <w:rsid w:val="00236ABE"/>
    <w:rsid w:val="0023796A"/>
    <w:rsid w:val="00237DF2"/>
    <w:rsid w:val="0024281A"/>
    <w:rsid w:val="00243800"/>
    <w:rsid w:val="002507B7"/>
    <w:rsid w:val="00250884"/>
    <w:rsid w:val="00250EFF"/>
    <w:rsid w:val="00252702"/>
    <w:rsid w:val="00253605"/>
    <w:rsid w:val="0025569C"/>
    <w:rsid w:val="00256677"/>
    <w:rsid w:val="002621FA"/>
    <w:rsid w:val="002629C1"/>
    <w:rsid w:val="002651CB"/>
    <w:rsid w:val="00271E3B"/>
    <w:rsid w:val="002738FD"/>
    <w:rsid w:val="00274CCE"/>
    <w:rsid w:val="002762AE"/>
    <w:rsid w:val="00276414"/>
    <w:rsid w:val="002773BA"/>
    <w:rsid w:val="00280046"/>
    <w:rsid w:val="00280A8E"/>
    <w:rsid w:val="0028572B"/>
    <w:rsid w:val="00291996"/>
    <w:rsid w:val="00294054"/>
    <w:rsid w:val="00294F38"/>
    <w:rsid w:val="00297431"/>
    <w:rsid w:val="0029759B"/>
    <w:rsid w:val="00297A91"/>
    <w:rsid w:val="002A0EF7"/>
    <w:rsid w:val="002A10C0"/>
    <w:rsid w:val="002A585A"/>
    <w:rsid w:val="002B1896"/>
    <w:rsid w:val="002B3453"/>
    <w:rsid w:val="002C0CC3"/>
    <w:rsid w:val="002C6F7C"/>
    <w:rsid w:val="002C78E0"/>
    <w:rsid w:val="002D097A"/>
    <w:rsid w:val="002D2274"/>
    <w:rsid w:val="002E5F68"/>
    <w:rsid w:val="002E6BE1"/>
    <w:rsid w:val="002E7D41"/>
    <w:rsid w:val="002F1EE5"/>
    <w:rsid w:val="002F4E15"/>
    <w:rsid w:val="002F598E"/>
    <w:rsid w:val="0030071F"/>
    <w:rsid w:val="003207BF"/>
    <w:rsid w:val="00320D0D"/>
    <w:rsid w:val="00325805"/>
    <w:rsid w:val="00326CCC"/>
    <w:rsid w:val="00331222"/>
    <w:rsid w:val="003316D7"/>
    <w:rsid w:val="00334B5E"/>
    <w:rsid w:val="00335D63"/>
    <w:rsid w:val="0033725C"/>
    <w:rsid w:val="003401F1"/>
    <w:rsid w:val="003405ED"/>
    <w:rsid w:val="00342544"/>
    <w:rsid w:val="00353755"/>
    <w:rsid w:val="00360277"/>
    <w:rsid w:val="0036265B"/>
    <w:rsid w:val="003634B5"/>
    <w:rsid w:val="00364EB6"/>
    <w:rsid w:val="00366575"/>
    <w:rsid w:val="00367DFB"/>
    <w:rsid w:val="00371E9A"/>
    <w:rsid w:val="00372503"/>
    <w:rsid w:val="0037407B"/>
    <w:rsid w:val="00376993"/>
    <w:rsid w:val="00377C85"/>
    <w:rsid w:val="003816F0"/>
    <w:rsid w:val="0038625D"/>
    <w:rsid w:val="00394BD7"/>
    <w:rsid w:val="003A2724"/>
    <w:rsid w:val="003A2AAF"/>
    <w:rsid w:val="003A3FA1"/>
    <w:rsid w:val="003A4ECD"/>
    <w:rsid w:val="003A6800"/>
    <w:rsid w:val="003B2B65"/>
    <w:rsid w:val="003B2C4A"/>
    <w:rsid w:val="003B67FD"/>
    <w:rsid w:val="003B6D5B"/>
    <w:rsid w:val="003C1EF8"/>
    <w:rsid w:val="003D0403"/>
    <w:rsid w:val="003D07C6"/>
    <w:rsid w:val="003D1F10"/>
    <w:rsid w:val="003D4671"/>
    <w:rsid w:val="003E0B34"/>
    <w:rsid w:val="003E67C0"/>
    <w:rsid w:val="003E6D1F"/>
    <w:rsid w:val="003F1D02"/>
    <w:rsid w:val="003F4EEA"/>
    <w:rsid w:val="003F5DFB"/>
    <w:rsid w:val="00400115"/>
    <w:rsid w:val="00400572"/>
    <w:rsid w:val="00403789"/>
    <w:rsid w:val="004051B9"/>
    <w:rsid w:val="00405F4D"/>
    <w:rsid w:val="00407500"/>
    <w:rsid w:val="00407675"/>
    <w:rsid w:val="00413759"/>
    <w:rsid w:val="00413D87"/>
    <w:rsid w:val="004144A6"/>
    <w:rsid w:val="004174E4"/>
    <w:rsid w:val="00420631"/>
    <w:rsid w:val="00420B40"/>
    <w:rsid w:val="004228E9"/>
    <w:rsid w:val="00422BFC"/>
    <w:rsid w:val="0042364C"/>
    <w:rsid w:val="004248D0"/>
    <w:rsid w:val="00425AD3"/>
    <w:rsid w:val="0042619F"/>
    <w:rsid w:val="00427CE9"/>
    <w:rsid w:val="004361C8"/>
    <w:rsid w:val="004419A1"/>
    <w:rsid w:val="0044330E"/>
    <w:rsid w:val="00445E59"/>
    <w:rsid w:val="0044756B"/>
    <w:rsid w:val="0045281F"/>
    <w:rsid w:val="00455936"/>
    <w:rsid w:val="00456009"/>
    <w:rsid w:val="00463569"/>
    <w:rsid w:val="00463CF8"/>
    <w:rsid w:val="00470CB7"/>
    <w:rsid w:val="00474779"/>
    <w:rsid w:val="004763B6"/>
    <w:rsid w:val="00477178"/>
    <w:rsid w:val="004801D7"/>
    <w:rsid w:val="004805D5"/>
    <w:rsid w:val="004829C3"/>
    <w:rsid w:val="00487118"/>
    <w:rsid w:val="00487A6A"/>
    <w:rsid w:val="00487FC3"/>
    <w:rsid w:val="004915BE"/>
    <w:rsid w:val="00493EC8"/>
    <w:rsid w:val="0049434F"/>
    <w:rsid w:val="00494B64"/>
    <w:rsid w:val="0049640C"/>
    <w:rsid w:val="004A0CB6"/>
    <w:rsid w:val="004A1A8E"/>
    <w:rsid w:val="004A247B"/>
    <w:rsid w:val="004A5BD0"/>
    <w:rsid w:val="004B0402"/>
    <w:rsid w:val="004B166E"/>
    <w:rsid w:val="004B1BDC"/>
    <w:rsid w:val="004B36BB"/>
    <w:rsid w:val="004B51B3"/>
    <w:rsid w:val="004B7230"/>
    <w:rsid w:val="004C1E6A"/>
    <w:rsid w:val="004C3281"/>
    <w:rsid w:val="004C32BA"/>
    <w:rsid w:val="004C3761"/>
    <w:rsid w:val="004D033B"/>
    <w:rsid w:val="004D6C18"/>
    <w:rsid w:val="004D7C31"/>
    <w:rsid w:val="004E5319"/>
    <w:rsid w:val="004E6327"/>
    <w:rsid w:val="004E6678"/>
    <w:rsid w:val="004E71A0"/>
    <w:rsid w:val="004F0918"/>
    <w:rsid w:val="004F154F"/>
    <w:rsid w:val="004F3C62"/>
    <w:rsid w:val="004F48F7"/>
    <w:rsid w:val="004F7F55"/>
    <w:rsid w:val="0050071C"/>
    <w:rsid w:val="00504BBB"/>
    <w:rsid w:val="00506A85"/>
    <w:rsid w:val="00512CCE"/>
    <w:rsid w:val="00512E0C"/>
    <w:rsid w:val="0051456D"/>
    <w:rsid w:val="00514BC1"/>
    <w:rsid w:val="00520033"/>
    <w:rsid w:val="00522B6A"/>
    <w:rsid w:val="005241BE"/>
    <w:rsid w:val="00524204"/>
    <w:rsid w:val="0053032F"/>
    <w:rsid w:val="00531CEE"/>
    <w:rsid w:val="00532D23"/>
    <w:rsid w:val="00536C3B"/>
    <w:rsid w:val="00536D3A"/>
    <w:rsid w:val="00537ACC"/>
    <w:rsid w:val="00544A7B"/>
    <w:rsid w:val="00547225"/>
    <w:rsid w:val="00547F7A"/>
    <w:rsid w:val="0056328D"/>
    <w:rsid w:val="00566EC3"/>
    <w:rsid w:val="005670B7"/>
    <w:rsid w:val="005704E0"/>
    <w:rsid w:val="00571553"/>
    <w:rsid w:val="005724D0"/>
    <w:rsid w:val="0057367E"/>
    <w:rsid w:val="00574345"/>
    <w:rsid w:val="00576580"/>
    <w:rsid w:val="005814DB"/>
    <w:rsid w:val="00581503"/>
    <w:rsid w:val="00582F7E"/>
    <w:rsid w:val="0058452D"/>
    <w:rsid w:val="00584F9E"/>
    <w:rsid w:val="00586807"/>
    <w:rsid w:val="00592324"/>
    <w:rsid w:val="00592A8B"/>
    <w:rsid w:val="00592E04"/>
    <w:rsid w:val="00593129"/>
    <w:rsid w:val="005954C6"/>
    <w:rsid w:val="00597ACF"/>
    <w:rsid w:val="005A23B2"/>
    <w:rsid w:val="005A3ED3"/>
    <w:rsid w:val="005A3F1D"/>
    <w:rsid w:val="005A5664"/>
    <w:rsid w:val="005A7E74"/>
    <w:rsid w:val="005B0973"/>
    <w:rsid w:val="005B5BA2"/>
    <w:rsid w:val="005B5F84"/>
    <w:rsid w:val="005C12A7"/>
    <w:rsid w:val="005C1338"/>
    <w:rsid w:val="005C198B"/>
    <w:rsid w:val="005C2C86"/>
    <w:rsid w:val="005E0F8D"/>
    <w:rsid w:val="005E2547"/>
    <w:rsid w:val="005E4C6E"/>
    <w:rsid w:val="005E6AB6"/>
    <w:rsid w:val="005F4DC1"/>
    <w:rsid w:val="005F61A2"/>
    <w:rsid w:val="00600659"/>
    <w:rsid w:val="00603C24"/>
    <w:rsid w:val="006065B4"/>
    <w:rsid w:val="00607CB8"/>
    <w:rsid w:val="00611AEB"/>
    <w:rsid w:val="00611FD6"/>
    <w:rsid w:val="00613782"/>
    <w:rsid w:val="006176B4"/>
    <w:rsid w:val="0062027B"/>
    <w:rsid w:val="0062242B"/>
    <w:rsid w:val="00624EDE"/>
    <w:rsid w:val="00627C38"/>
    <w:rsid w:val="0063280D"/>
    <w:rsid w:val="00634C46"/>
    <w:rsid w:val="00635E88"/>
    <w:rsid w:val="00636E5A"/>
    <w:rsid w:val="006370AA"/>
    <w:rsid w:val="006373FB"/>
    <w:rsid w:val="0063792D"/>
    <w:rsid w:val="00641903"/>
    <w:rsid w:val="00646DC3"/>
    <w:rsid w:val="006545B2"/>
    <w:rsid w:val="00657128"/>
    <w:rsid w:val="006601CC"/>
    <w:rsid w:val="00662B42"/>
    <w:rsid w:val="00662DF4"/>
    <w:rsid w:val="00664078"/>
    <w:rsid w:val="0067157E"/>
    <w:rsid w:val="00671A74"/>
    <w:rsid w:val="00674B6E"/>
    <w:rsid w:val="00674E8C"/>
    <w:rsid w:val="006803BC"/>
    <w:rsid w:val="006825E3"/>
    <w:rsid w:val="006872DF"/>
    <w:rsid w:val="006914BA"/>
    <w:rsid w:val="00692A48"/>
    <w:rsid w:val="00692F4C"/>
    <w:rsid w:val="00694DFF"/>
    <w:rsid w:val="00694EEF"/>
    <w:rsid w:val="00695874"/>
    <w:rsid w:val="006965B1"/>
    <w:rsid w:val="006968BA"/>
    <w:rsid w:val="006A04C2"/>
    <w:rsid w:val="006A0E03"/>
    <w:rsid w:val="006A0FB9"/>
    <w:rsid w:val="006A5CD4"/>
    <w:rsid w:val="006A62A0"/>
    <w:rsid w:val="006A6705"/>
    <w:rsid w:val="006B1784"/>
    <w:rsid w:val="006B28A5"/>
    <w:rsid w:val="006B4206"/>
    <w:rsid w:val="006B5E8C"/>
    <w:rsid w:val="006B6831"/>
    <w:rsid w:val="006C02D4"/>
    <w:rsid w:val="006C6141"/>
    <w:rsid w:val="006D1960"/>
    <w:rsid w:val="006D4997"/>
    <w:rsid w:val="006D5FBD"/>
    <w:rsid w:val="006E0790"/>
    <w:rsid w:val="006E4B09"/>
    <w:rsid w:val="006F4D3B"/>
    <w:rsid w:val="006F5EC0"/>
    <w:rsid w:val="006F619A"/>
    <w:rsid w:val="006F7312"/>
    <w:rsid w:val="00702903"/>
    <w:rsid w:val="0070406C"/>
    <w:rsid w:val="00705F74"/>
    <w:rsid w:val="007079BD"/>
    <w:rsid w:val="00710275"/>
    <w:rsid w:val="0071090A"/>
    <w:rsid w:val="0071123B"/>
    <w:rsid w:val="00711B13"/>
    <w:rsid w:val="007145FE"/>
    <w:rsid w:val="00715C57"/>
    <w:rsid w:val="0071615A"/>
    <w:rsid w:val="00716BE3"/>
    <w:rsid w:val="00720FF4"/>
    <w:rsid w:val="0073049E"/>
    <w:rsid w:val="00730BEC"/>
    <w:rsid w:val="0073239D"/>
    <w:rsid w:val="00734FD9"/>
    <w:rsid w:val="00742F02"/>
    <w:rsid w:val="007501B1"/>
    <w:rsid w:val="00750383"/>
    <w:rsid w:val="0075051F"/>
    <w:rsid w:val="00750D72"/>
    <w:rsid w:val="0075180F"/>
    <w:rsid w:val="007522EB"/>
    <w:rsid w:val="00753377"/>
    <w:rsid w:val="00753848"/>
    <w:rsid w:val="007539A0"/>
    <w:rsid w:val="00754048"/>
    <w:rsid w:val="00755B8C"/>
    <w:rsid w:val="00756A2C"/>
    <w:rsid w:val="00760958"/>
    <w:rsid w:val="00760F19"/>
    <w:rsid w:val="00762E29"/>
    <w:rsid w:val="007669A1"/>
    <w:rsid w:val="0076740F"/>
    <w:rsid w:val="00773622"/>
    <w:rsid w:val="00774B6F"/>
    <w:rsid w:val="007756D4"/>
    <w:rsid w:val="0077689E"/>
    <w:rsid w:val="00780019"/>
    <w:rsid w:val="00780347"/>
    <w:rsid w:val="007809C2"/>
    <w:rsid w:val="007868D0"/>
    <w:rsid w:val="007945B5"/>
    <w:rsid w:val="0079549A"/>
    <w:rsid w:val="00795799"/>
    <w:rsid w:val="00795AEB"/>
    <w:rsid w:val="007A22B0"/>
    <w:rsid w:val="007A6680"/>
    <w:rsid w:val="007B0D11"/>
    <w:rsid w:val="007C0F07"/>
    <w:rsid w:val="007C11DC"/>
    <w:rsid w:val="007C294B"/>
    <w:rsid w:val="007D395F"/>
    <w:rsid w:val="007D5F1A"/>
    <w:rsid w:val="007D7035"/>
    <w:rsid w:val="007E5EDF"/>
    <w:rsid w:val="007E63CC"/>
    <w:rsid w:val="007F30DB"/>
    <w:rsid w:val="007F4779"/>
    <w:rsid w:val="007F5411"/>
    <w:rsid w:val="0080470A"/>
    <w:rsid w:val="00813855"/>
    <w:rsid w:val="0081644B"/>
    <w:rsid w:val="00817019"/>
    <w:rsid w:val="00820A97"/>
    <w:rsid w:val="00823133"/>
    <w:rsid w:val="00823321"/>
    <w:rsid w:val="008240F0"/>
    <w:rsid w:val="00824874"/>
    <w:rsid w:val="008404D0"/>
    <w:rsid w:val="00844A70"/>
    <w:rsid w:val="00845E76"/>
    <w:rsid w:val="008517E2"/>
    <w:rsid w:val="008518BE"/>
    <w:rsid w:val="008545CC"/>
    <w:rsid w:val="00854E6F"/>
    <w:rsid w:val="00855066"/>
    <w:rsid w:val="00860C8F"/>
    <w:rsid w:val="00861F82"/>
    <w:rsid w:val="008631A0"/>
    <w:rsid w:val="00865BD3"/>
    <w:rsid w:val="008668D4"/>
    <w:rsid w:val="00870A5E"/>
    <w:rsid w:val="00871CEA"/>
    <w:rsid w:val="00872B1C"/>
    <w:rsid w:val="00875918"/>
    <w:rsid w:val="00877C23"/>
    <w:rsid w:val="0088182B"/>
    <w:rsid w:val="0088342F"/>
    <w:rsid w:val="00883FE9"/>
    <w:rsid w:val="008847ED"/>
    <w:rsid w:val="00885BB6"/>
    <w:rsid w:val="00885C58"/>
    <w:rsid w:val="00886EDB"/>
    <w:rsid w:val="00887254"/>
    <w:rsid w:val="008874C1"/>
    <w:rsid w:val="00890B0B"/>
    <w:rsid w:val="008933FB"/>
    <w:rsid w:val="008951A1"/>
    <w:rsid w:val="008A02A6"/>
    <w:rsid w:val="008A0583"/>
    <w:rsid w:val="008A10D3"/>
    <w:rsid w:val="008A4FB8"/>
    <w:rsid w:val="008B4714"/>
    <w:rsid w:val="008B48CF"/>
    <w:rsid w:val="008B6677"/>
    <w:rsid w:val="008B726D"/>
    <w:rsid w:val="008C3D81"/>
    <w:rsid w:val="008D0892"/>
    <w:rsid w:val="008D12C2"/>
    <w:rsid w:val="008D67B0"/>
    <w:rsid w:val="008E12E9"/>
    <w:rsid w:val="008E20AA"/>
    <w:rsid w:val="008E2C7E"/>
    <w:rsid w:val="008E430A"/>
    <w:rsid w:val="008E5816"/>
    <w:rsid w:val="008E62CD"/>
    <w:rsid w:val="008E722E"/>
    <w:rsid w:val="008F0A68"/>
    <w:rsid w:val="008F39B6"/>
    <w:rsid w:val="008F41EA"/>
    <w:rsid w:val="00900856"/>
    <w:rsid w:val="00900D53"/>
    <w:rsid w:val="00900F8B"/>
    <w:rsid w:val="009021D2"/>
    <w:rsid w:val="00902B0F"/>
    <w:rsid w:val="00903E1C"/>
    <w:rsid w:val="00906049"/>
    <w:rsid w:val="009069C7"/>
    <w:rsid w:val="00907700"/>
    <w:rsid w:val="009102E0"/>
    <w:rsid w:val="00910824"/>
    <w:rsid w:val="00915809"/>
    <w:rsid w:val="00920E3F"/>
    <w:rsid w:val="009258ED"/>
    <w:rsid w:val="009262EA"/>
    <w:rsid w:val="009302EE"/>
    <w:rsid w:val="00930D94"/>
    <w:rsid w:val="009415B8"/>
    <w:rsid w:val="009464F6"/>
    <w:rsid w:val="0095057B"/>
    <w:rsid w:val="00950845"/>
    <w:rsid w:val="00951258"/>
    <w:rsid w:val="00951F19"/>
    <w:rsid w:val="00954562"/>
    <w:rsid w:val="00954993"/>
    <w:rsid w:val="00954A79"/>
    <w:rsid w:val="00957237"/>
    <w:rsid w:val="00962595"/>
    <w:rsid w:val="009663C0"/>
    <w:rsid w:val="00967CA0"/>
    <w:rsid w:val="00972399"/>
    <w:rsid w:val="00972DFB"/>
    <w:rsid w:val="00973E32"/>
    <w:rsid w:val="009758C7"/>
    <w:rsid w:val="009826A4"/>
    <w:rsid w:val="00982EF8"/>
    <w:rsid w:val="00990486"/>
    <w:rsid w:val="009905E8"/>
    <w:rsid w:val="009923A7"/>
    <w:rsid w:val="00992E8B"/>
    <w:rsid w:val="00997134"/>
    <w:rsid w:val="009A12E5"/>
    <w:rsid w:val="009B13B4"/>
    <w:rsid w:val="009B2F15"/>
    <w:rsid w:val="009B3A26"/>
    <w:rsid w:val="009B79D8"/>
    <w:rsid w:val="009B7B45"/>
    <w:rsid w:val="009C190D"/>
    <w:rsid w:val="009C619B"/>
    <w:rsid w:val="009C7B78"/>
    <w:rsid w:val="009D023B"/>
    <w:rsid w:val="009D0B13"/>
    <w:rsid w:val="009D1440"/>
    <w:rsid w:val="009D3B7D"/>
    <w:rsid w:val="009D4DB5"/>
    <w:rsid w:val="009D77D3"/>
    <w:rsid w:val="009E03B7"/>
    <w:rsid w:val="009E569A"/>
    <w:rsid w:val="009E66C9"/>
    <w:rsid w:val="009E7E0B"/>
    <w:rsid w:val="009F140C"/>
    <w:rsid w:val="009F4681"/>
    <w:rsid w:val="009F4752"/>
    <w:rsid w:val="009F601F"/>
    <w:rsid w:val="00A04AEB"/>
    <w:rsid w:val="00A07960"/>
    <w:rsid w:val="00A12381"/>
    <w:rsid w:val="00A12B89"/>
    <w:rsid w:val="00A12E09"/>
    <w:rsid w:val="00A12F2A"/>
    <w:rsid w:val="00A22691"/>
    <w:rsid w:val="00A265B1"/>
    <w:rsid w:val="00A311C6"/>
    <w:rsid w:val="00A32924"/>
    <w:rsid w:val="00A33326"/>
    <w:rsid w:val="00A4392C"/>
    <w:rsid w:val="00A46DA6"/>
    <w:rsid w:val="00A53103"/>
    <w:rsid w:val="00A53A78"/>
    <w:rsid w:val="00A54F8B"/>
    <w:rsid w:val="00A55075"/>
    <w:rsid w:val="00A56244"/>
    <w:rsid w:val="00A564D6"/>
    <w:rsid w:val="00A56F2F"/>
    <w:rsid w:val="00A62BD1"/>
    <w:rsid w:val="00A63BF8"/>
    <w:rsid w:val="00A65940"/>
    <w:rsid w:val="00A67981"/>
    <w:rsid w:val="00A70905"/>
    <w:rsid w:val="00A73590"/>
    <w:rsid w:val="00A80BC1"/>
    <w:rsid w:val="00A82331"/>
    <w:rsid w:val="00A823B3"/>
    <w:rsid w:val="00A83B75"/>
    <w:rsid w:val="00A87D1D"/>
    <w:rsid w:val="00A91040"/>
    <w:rsid w:val="00A933F2"/>
    <w:rsid w:val="00A93727"/>
    <w:rsid w:val="00A94D53"/>
    <w:rsid w:val="00AA1C3E"/>
    <w:rsid w:val="00AB11A2"/>
    <w:rsid w:val="00AB36A5"/>
    <w:rsid w:val="00AB441A"/>
    <w:rsid w:val="00AB6A83"/>
    <w:rsid w:val="00AC017F"/>
    <w:rsid w:val="00AC1614"/>
    <w:rsid w:val="00AC21F7"/>
    <w:rsid w:val="00AC5E92"/>
    <w:rsid w:val="00AC64D6"/>
    <w:rsid w:val="00AC72AF"/>
    <w:rsid w:val="00AD0093"/>
    <w:rsid w:val="00AD1ACB"/>
    <w:rsid w:val="00AD29C3"/>
    <w:rsid w:val="00AD2CCF"/>
    <w:rsid w:val="00AD5C37"/>
    <w:rsid w:val="00AE0391"/>
    <w:rsid w:val="00AE23B8"/>
    <w:rsid w:val="00AE3177"/>
    <w:rsid w:val="00AE5478"/>
    <w:rsid w:val="00AE5AC8"/>
    <w:rsid w:val="00AF2982"/>
    <w:rsid w:val="00AF2AF1"/>
    <w:rsid w:val="00AF4459"/>
    <w:rsid w:val="00AF5046"/>
    <w:rsid w:val="00AF6D75"/>
    <w:rsid w:val="00AF7E7D"/>
    <w:rsid w:val="00B03B0C"/>
    <w:rsid w:val="00B04319"/>
    <w:rsid w:val="00B05324"/>
    <w:rsid w:val="00B14FE1"/>
    <w:rsid w:val="00B2279D"/>
    <w:rsid w:val="00B27317"/>
    <w:rsid w:val="00B33B26"/>
    <w:rsid w:val="00B357AA"/>
    <w:rsid w:val="00B37E4E"/>
    <w:rsid w:val="00B44224"/>
    <w:rsid w:val="00B45015"/>
    <w:rsid w:val="00B54E9A"/>
    <w:rsid w:val="00B611E3"/>
    <w:rsid w:val="00B62903"/>
    <w:rsid w:val="00B638E3"/>
    <w:rsid w:val="00B63F37"/>
    <w:rsid w:val="00B66793"/>
    <w:rsid w:val="00B72FC3"/>
    <w:rsid w:val="00B762AC"/>
    <w:rsid w:val="00B81FD4"/>
    <w:rsid w:val="00B82726"/>
    <w:rsid w:val="00B82A7A"/>
    <w:rsid w:val="00B85530"/>
    <w:rsid w:val="00B85980"/>
    <w:rsid w:val="00B8740C"/>
    <w:rsid w:val="00B9442A"/>
    <w:rsid w:val="00B94EBD"/>
    <w:rsid w:val="00B969E1"/>
    <w:rsid w:val="00B96E9A"/>
    <w:rsid w:val="00BA0E83"/>
    <w:rsid w:val="00BA2B2F"/>
    <w:rsid w:val="00BB13FC"/>
    <w:rsid w:val="00BB1986"/>
    <w:rsid w:val="00BB218F"/>
    <w:rsid w:val="00BB3C72"/>
    <w:rsid w:val="00BB436D"/>
    <w:rsid w:val="00BB7542"/>
    <w:rsid w:val="00BC033F"/>
    <w:rsid w:val="00BC2C15"/>
    <w:rsid w:val="00BC3546"/>
    <w:rsid w:val="00BD1971"/>
    <w:rsid w:val="00BD2D60"/>
    <w:rsid w:val="00BD45A8"/>
    <w:rsid w:val="00BE0A0E"/>
    <w:rsid w:val="00BE294A"/>
    <w:rsid w:val="00BE4D3A"/>
    <w:rsid w:val="00BF2AFE"/>
    <w:rsid w:val="00BF3AE7"/>
    <w:rsid w:val="00BF4332"/>
    <w:rsid w:val="00BF5D87"/>
    <w:rsid w:val="00C03660"/>
    <w:rsid w:val="00C03726"/>
    <w:rsid w:val="00C1364A"/>
    <w:rsid w:val="00C23A98"/>
    <w:rsid w:val="00C23C36"/>
    <w:rsid w:val="00C26D4E"/>
    <w:rsid w:val="00C27996"/>
    <w:rsid w:val="00C30878"/>
    <w:rsid w:val="00C32B9B"/>
    <w:rsid w:val="00C344B9"/>
    <w:rsid w:val="00C3672B"/>
    <w:rsid w:val="00C3729B"/>
    <w:rsid w:val="00C378C1"/>
    <w:rsid w:val="00C4123A"/>
    <w:rsid w:val="00C41441"/>
    <w:rsid w:val="00C44292"/>
    <w:rsid w:val="00C444AA"/>
    <w:rsid w:val="00C45075"/>
    <w:rsid w:val="00C46183"/>
    <w:rsid w:val="00C533B0"/>
    <w:rsid w:val="00C55F30"/>
    <w:rsid w:val="00C57580"/>
    <w:rsid w:val="00C577F9"/>
    <w:rsid w:val="00C61220"/>
    <w:rsid w:val="00C635FE"/>
    <w:rsid w:val="00C64481"/>
    <w:rsid w:val="00C64BE9"/>
    <w:rsid w:val="00C66BEB"/>
    <w:rsid w:val="00C67D76"/>
    <w:rsid w:val="00C70C61"/>
    <w:rsid w:val="00C7175E"/>
    <w:rsid w:val="00C8249A"/>
    <w:rsid w:val="00C83A9A"/>
    <w:rsid w:val="00C85242"/>
    <w:rsid w:val="00C8632D"/>
    <w:rsid w:val="00C93BAD"/>
    <w:rsid w:val="00C94877"/>
    <w:rsid w:val="00C948A9"/>
    <w:rsid w:val="00C94F80"/>
    <w:rsid w:val="00C96056"/>
    <w:rsid w:val="00CA2EBF"/>
    <w:rsid w:val="00CB5D9E"/>
    <w:rsid w:val="00CB65A8"/>
    <w:rsid w:val="00CC0313"/>
    <w:rsid w:val="00CC6670"/>
    <w:rsid w:val="00CC7FA8"/>
    <w:rsid w:val="00CD360F"/>
    <w:rsid w:val="00CD54CB"/>
    <w:rsid w:val="00CD5CE6"/>
    <w:rsid w:val="00CE0448"/>
    <w:rsid w:val="00CE0EFF"/>
    <w:rsid w:val="00CE2B07"/>
    <w:rsid w:val="00CE4312"/>
    <w:rsid w:val="00CF279D"/>
    <w:rsid w:val="00CF4916"/>
    <w:rsid w:val="00CF570F"/>
    <w:rsid w:val="00CF7CF1"/>
    <w:rsid w:val="00D00CD0"/>
    <w:rsid w:val="00D046F7"/>
    <w:rsid w:val="00D04A93"/>
    <w:rsid w:val="00D04B51"/>
    <w:rsid w:val="00D06E97"/>
    <w:rsid w:val="00D073FA"/>
    <w:rsid w:val="00D10973"/>
    <w:rsid w:val="00D12F23"/>
    <w:rsid w:val="00D13B61"/>
    <w:rsid w:val="00D15BB0"/>
    <w:rsid w:val="00D17A5D"/>
    <w:rsid w:val="00D23E57"/>
    <w:rsid w:val="00D27719"/>
    <w:rsid w:val="00D27D00"/>
    <w:rsid w:val="00D34A88"/>
    <w:rsid w:val="00D3572A"/>
    <w:rsid w:val="00D4361D"/>
    <w:rsid w:val="00D4414C"/>
    <w:rsid w:val="00D44A3C"/>
    <w:rsid w:val="00D44F54"/>
    <w:rsid w:val="00D4627B"/>
    <w:rsid w:val="00D46B97"/>
    <w:rsid w:val="00D47F89"/>
    <w:rsid w:val="00D51598"/>
    <w:rsid w:val="00D5488A"/>
    <w:rsid w:val="00D56D6B"/>
    <w:rsid w:val="00D6001C"/>
    <w:rsid w:val="00D61171"/>
    <w:rsid w:val="00D61C8D"/>
    <w:rsid w:val="00D627EE"/>
    <w:rsid w:val="00D63ACF"/>
    <w:rsid w:val="00D6448F"/>
    <w:rsid w:val="00D650E5"/>
    <w:rsid w:val="00D65F4F"/>
    <w:rsid w:val="00D70166"/>
    <w:rsid w:val="00D71956"/>
    <w:rsid w:val="00D73482"/>
    <w:rsid w:val="00D84677"/>
    <w:rsid w:val="00D85626"/>
    <w:rsid w:val="00D87D5B"/>
    <w:rsid w:val="00D965FC"/>
    <w:rsid w:val="00D96E8F"/>
    <w:rsid w:val="00DA022E"/>
    <w:rsid w:val="00DA1BD4"/>
    <w:rsid w:val="00DA2938"/>
    <w:rsid w:val="00DA2DBD"/>
    <w:rsid w:val="00DA36B8"/>
    <w:rsid w:val="00DA3991"/>
    <w:rsid w:val="00DA4E5B"/>
    <w:rsid w:val="00DA57FD"/>
    <w:rsid w:val="00DA6041"/>
    <w:rsid w:val="00DA7512"/>
    <w:rsid w:val="00DB1176"/>
    <w:rsid w:val="00DB184C"/>
    <w:rsid w:val="00DB5ED7"/>
    <w:rsid w:val="00DC0FDD"/>
    <w:rsid w:val="00DC25DA"/>
    <w:rsid w:val="00DC6CB4"/>
    <w:rsid w:val="00DC73F0"/>
    <w:rsid w:val="00DC7A94"/>
    <w:rsid w:val="00DD069A"/>
    <w:rsid w:val="00DD2408"/>
    <w:rsid w:val="00DE0378"/>
    <w:rsid w:val="00DE2068"/>
    <w:rsid w:val="00DE23C1"/>
    <w:rsid w:val="00DE2B48"/>
    <w:rsid w:val="00DE6B71"/>
    <w:rsid w:val="00DF1033"/>
    <w:rsid w:val="00DF2B17"/>
    <w:rsid w:val="00DF7608"/>
    <w:rsid w:val="00E01F6B"/>
    <w:rsid w:val="00E02884"/>
    <w:rsid w:val="00E0491D"/>
    <w:rsid w:val="00E07DD0"/>
    <w:rsid w:val="00E07F75"/>
    <w:rsid w:val="00E103D4"/>
    <w:rsid w:val="00E11D1C"/>
    <w:rsid w:val="00E14E37"/>
    <w:rsid w:val="00E15AF0"/>
    <w:rsid w:val="00E15B4C"/>
    <w:rsid w:val="00E221C0"/>
    <w:rsid w:val="00E224D9"/>
    <w:rsid w:val="00E27657"/>
    <w:rsid w:val="00E3045B"/>
    <w:rsid w:val="00E30F6C"/>
    <w:rsid w:val="00E31276"/>
    <w:rsid w:val="00E335C9"/>
    <w:rsid w:val="00E3740A"/>
    <w:rsid w:val="00E40A1B"/>
    <w:rsid w:val="00E412F3"/>
    <w:rsid w:val="00E46079"/>
    <w:rsid w:val="00E52E11"/>
    <w:rsid w:val="00E53AE2"/>
    <w:rsid w:val="00E578DE"/>
    <w:rsid w:val="00E64271"/>
    <w:rsid w:val="00E668ED"/>
    <w:rsid w:val="00E67A8D"/>
    <w:rsid w:val="00E72BEE"/>
    <w:rsid w:val="00E73A82"/>
    <w:rsid w:val="00E73D24"/>
    <w:rsid w:val="00E74B22"/>
    <w:rsid w:val="00E7782D"/>
    <w:rsid w:val="00E77DB5"/>
    <w:rsid w:val="00E80426"/>
    <w:rsid w:val="00E844DD"/>
    <w:rsid w:val="00E85CC3"/>
    <w:rsid w:val="00E876B8"/>
    <w:rsid w:val="00E91093"/>
    <w:rsid w:val="00E9146C"/>
    <w:rsid w:val="00E91EEA"/>
    <w:rsid w:val="00E92ADC"/>
    <w:rsid w:val="00E9465D"/>
    <w:rsid w:val="00E96BD3"/>
    <w:rsid w:val="00E9732E"/>
    <w:rsid w:val="00E97F53"/>
    <w:rsid w:val="00EA0B47"/>
    <w:rsid w:val="00EA19B4"/>
    <w:rsid w:val="00EA2D8A"/>
    <w:rsid w:val="00EA5DF7"/>
    <w:rsid w:val="00EB15B7"/>
    <w:rsid w:val="00EB15BA"/>
    <w:rsid w:val="00EB7C34"/>
    <w:rsid w:val="00EC1506"/>
    <w:rsid w:val="00EC5CB4"/>
    <w:rsid w:val="00EC64AB"/>
    <w:rsid w:val="00EC6BF6"/>
    <w:rsid w:val="00ED556C"/>
    <w:rsid w:val="00ED7FEC"/>
    <w:rsid w:val="00EE0ED9"/>
    <w:rsid w:val="00EE3DD1"/>
    <w:rsid w:val="00EE574D"/>
    <w:rsid w:val="00EE6ADD"/>
    <w:rsid w:val="00EF1BCB"/>
    <w:rsid w:val="00EF4DB1"/>
    <w:rsid w:val="00EF5BFB"/>
    <w:rsid w:val="00EF70D6"/>
    <w:rsid w:val="00F0005E"/>
    <w:rsid w:val="00F001A1"/>
    <w:rsid w:val="00F0395A"/>
    <w:rsid w:val="00F0425E"/>
    <w:rsid w:val="00F059AD"/>
    <w:rsid w:val="00F06CE5"/>
    <w:rsid w:val="00F073A1"/>
    <w:rsid w:val="00F07A4E"/>
    <w:rsid w:val="00F07E1E"/>
    <w:rsid w:val="00F1331D"/>
    <w:rsid w:val="00F22F0E"/>
    <w:rsid w:val="00F232F3"/>
    <w:rsid w:val="00F239B6"/>
    <w:rsid w:val="00F251D9"/>
    <w:rsid w:val="00F25411"/>
    <w:rsid w:val="00F25D24"/>
    <w:rsid w:val="00F2611F"/>
    <w:rsid w:val="00F2637F"/>
    <w:rsid w:val="00F306EA"/>
    <w:rsid w:val="00F32552"/>
    <w:rsid w:val="00F365A5"/>
    <w:rsid w:val="00F37114"/>
    <w:rsid w:val="00F473E3"/>
    <w:rsid w:val="00F53C8A"/>
    <w:rsid w:val="00F63581"/>
    <w:rsid w:val="00F65E24"/>
    <w:rsid w:val="00F668B1"/>
    <w:rsid w:val="00F670D1"/>
    <w:rsid w:val="00F72BBF"/>
    <w:rsid w:val="00F72EBC"/>
    <w:rsid w:val="00F736F7"/>
    <w:rsid w:val="00F75219"/>
    <w:rsid w:val="00F75D19"/>
    <w:rsid w:val="00F77AB8"/>
    <w:rsid w:val="00F80805"/>
    <w:rsid w:val="00F8634C"/>
    <w:rsid w:val="00F90AB5"/>
    <w:rsid w:val="00F911A6"/>
    <w:rsid w:val="00F91F7B"/>
    <w:rsid w:val="00F92E3C"/>
    <w:rsid w:val="00F9653D"/>
    <w:rsid w:val="00F96A13"/>
    <w:rsid w:val="00F96EE3"/>
    <w:rsid w:val="00F97EBB"/>
    <w:rsid w:val="00F97ED7"/>
    <w:rsid w:val="00FA061D"/>
    <w:rsid w:val="00FA118D"/>
    <w:rsid w:val="00FA39A2"/>
    <w:rsid w:val="00FA4877"/>
    <w:rsid w:val="00FA49E3"/>
    <w:rsid w:val="00FA650E"/>
    <w:rsid w:val="00FB0BF7"/>
    <w:rsid w:val="00FB5086"/>
    <w:rsid w:val="00FB657B"/>
    <w:rsid w:val="00FC2CEA"/>
    <w:rsid w:val="00FC49B1"/>
    <w:rsid w:val="00FC6820"/>
    <w:rsid w:val="00FD0ECA"/>
    <w:rsid w:val="00FD313D"/>
    <w:rsid w:val="00FD3680"/>
    <w:rsid w:val="00FE0130"/>
    <w:rsid w:val="00FE0A3D"/>
    <w:rsid w:val="00FE0AA4"/>
    <w:rsid w:val="00FE4666"/>
    <w:rsid w:val="00FE49A3"/>
    <w:rsid w:val="00FE4BA4"/>
    <w:rsid w:val="00FF12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80D82A"/>
  <w15:docId w15:val="{02EFD677-B689-49B3-B015-A77B2420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F5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qFormat/>
    <w:locked/>
    <w:rsid w:val="00E07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E07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E07F75"/>
    <w:pPr>
      <w:outlineLvl w:val="2"/>
    </w:pPr>
    <w:rPr>
      <w:rFonts w:ascii="Courier New" w:hAnsi="Courier New" w:cs="Courier New"/>
      <w:sz w:val="20"/>
      <w:szCs w:val="20"/>
    </w:rPr>
  </w:style>
  <w:style w:type="paragraph" w:styleId="Heading4">
    <w:name w:val="heading 4"/>
    <w:basedOn w:val="Normal"/>
    <w:next w:val="Normal"/>
    <w:link w:val="Heading4Char"/>
    <w:unhideWhenUsed/>
    <w:qFormat/>
    <w:locked/>
    <w:rsid w:val="00D3572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rsid w:val="004F7F55"/>
    <w:rPr>
      <w:rFonts w:cs="Times New Roman"/>
    </w:rPr>
  </w:style>
  <w:style w:type="character" w:customStyle="1" w:styleId="Hypertext">
    <w:name w:val="Hypertext"/>
    <w:uiPriority w:val="99"/>
    <w:rsid w:val="004F7F55"/>
    <w:rPr>
      <w:color w:val="0000FF"/>
      <w:u w:val="single"/>
    </w:rPr>
  </w:style>
  <w:style w:type="paragraph" w:styleId="BalloonText">
    <w:name w:val="Balloon Text"/>
    <w:basedOn w:val="Normal"/>
    <w:link w:val="BalloonTextChar"/>
    <w:uiPriority w:val="99"/>
    <w:semiHidden/>
    <w:rsid w:val="00B9442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442A"/>
    <w:rPr>
      <w:rFonts w:ascii="Tahoma" w:hAnsi="Tahoma" w:cs="Tahoma"/>
      <w:sz w:val="16"/>
      <w:szCs w:val="16"/>
    </w:rPr>
  </w:style>
  <w:style w:type="character" w:styleId="CommentReference">
    <w:name w:val="annotation reference"/>
    <w:basedOn w:val="DefaultParagraphFont"/>
    <w:uiPriority w:val="99"/>
    <w:semiHidden/>
    <w:rsid w:val="005724D0"/>
    <w:rPr>
      <w:rFonts w:cs="Times New Roman"/>
      <w:sz w:val="16"/>
      <w:szCs w:val="16"/>
    </w:rPr>
  </w:style>
  <w:style w:type="paragraph" w:styleId="CommentText">
    <w:name w:val="annotation text"/>
    <w:basedOn w:val="Normal"/>
    <w:link w:val="CommentTextChar"/>
    <w:uiPriority w:val="99"/>
    <w:semiHidden/>
    <w:rsid w:val="005724D0"/>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724D0"/>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b/>
      <w:bCs/>
      <w:sz w:val="20"/>
      <w:szCs w:val="20"/>
    </w:rPr>
  </w:style>
  <w:style w:type="character" w:styleId="Hyperlink">
    <w:name w:val="Hyperlink"/>
    <w:basedOn w:val="DefaultParagraphFont"/>
    <w:uiPriority w:val="99"/>
    <w:unhideWhenUsed/>
    <w:rsid w:val="00F07E1E"/>
    <w:rPr>
      <w:color w:val="0000FF" w:themeColor="hyperlink"/>
      <w:u w:val="single"/>
    </w:rPr>
  </w:style>
  <w:style w:type="character" w:customStyle="1" w:styleId="Heading1Char">
    <w:name w:val="Heading 1 Char"/>
    <w:basedOn w:val="DefaultParagraphFont"/>
    <w:link w:val="Heading1"/>
    <w:rsid w:val="00E07F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E07F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07F75"/>
    <w:rPr>
      <w:rFonts w:ascii="Courier New" w:hAnsi="Courier New" w:cs="Courier New"/>
      <w:sz w:val="20"/>
      <w:szCs w:val="20"/>
    </w:rPr>
  </w:style>
  <w:style w:type="character" w:customStyle="1" w:styleId="Heading4Char">
    <w:name w:val="Heading 4 Char"/>
    <w:basedOn w:val="DefaultParagraphFont"/>
    <w:link w:val="Heading4"/>
    <w:rsid w:val="00D3572A"/>
    <w:rPr>
      <w:rFonts w:asciiTheme="majorHAnsi" w:eastAsiaTheme="majorEastAsia" w:hAnsiTheme="majorHAnsi" w:cstheme="majorBidi"/>
      <w:b/>
      <w:bCs/>
      <w:i/>
      <w:iCs/>
      <w:color w:val="4F81BD" w:themeColor="accent1"/>
      <w:sz w:val="24"/>
      <w:szCs w:val="24"/>
    </w:rPr>
  </w:style>
  <w:style w:type="paragraph" w:customStyle="1" w:styleId="StyleRight-006">
    <w:name w:val="Style Right:  -0.06&quot;"/>
    <w:basedOn w:val="Heading3"/>
    <w:rsid w:val="00603C24"/>
    <w:pPr>
      <w:ind w:right="-90"/>
    </w:pPr>
  </w:style>
  <w:style w:type="paragraph" w:styleId="ListParagraph">
    <w:name w:val="List Paragraph"/>
    <w:basedOn w:val="Normal"/>
    <w:uiPriority w:val="34"/>
    <w:qFormat/>
    <w:rsid w:val="001A3064"/>
    <w:pPr>
      <w:ind w:left="720"/>
      <w:contextualSpacing/>
    </w:pPr>
  </w:style>
  <w:style w:type="character" w:styleId="FollowedHyperlink">
    <w:name w:val="FollowedHyperlink"/>
    <w:basedOn w:val="DefaultParagraphFont"/>
    <w:uiPriority w:val="99"/>
    <w:semiHidden/>
    <w:unhideWhenUsed/>
    <w:rsid w:val="002773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6479">
      <w:bodyDiv w:val="1"/>
      <w:marLeft w:val="0"/>
      <w:marRight w:val="0"/>
      <w:marTop w:val="0"/>
      <w:marBottom w:val="0"/>
      <w:divBdr>
        <w:top w:val="none" w:sz="0" w:space="0" w:color="auto"/>
        <w:left w:val="none" w:sz="0" w:space="0" w:color="auto"/>
        <w:bottom w:val="none" w:sz="0" w:space="0" w:color="auto"/>
        <w:right w:val="none" w:sz="0" w:space="0" w:color="auto"/>
      </w:divBdr>
      <w:divsChild>
        <w:div w:id="2093624300">
          <w:marLeft w:val="0"/>
          <w:marRight w:val="0"/>
          <w:marTop w:val="0"/>
          <w:marBottom w:val="0"/>
          <w:divBdr>
            <w:top w:val="none" w:sz="0" w:space="0" w:color="auto"/>
            <w:left w:val="none" w:sz="0" w:space="0" w:color="auto"/>
            <w:bottom w:val="none" w:sz="0" w:space="0" w:color="auto"/>
            <w:right w:val="none" w:sz="0" w:space="0" w:color="auto"/>
          </w:divBdr>
          <w:divsChild>
            <w:div w:id="1434861255">
              <w:marLeft w:val="0"/>
              <w:marRight w:val="0"/>
              <w:marTop w:val="0"/>
              <w:marBottom w:val="0"/>
              <w:divBdr>
                <w:top w:val="none" w:sz="0" w:space="0" w:color="auto"/>
                <w:left w:val="none" w:sz="0" w:space="0" w:color="auto"/>
                <w:bottom w:val="none" w:sz="0" w:space="0" w:color="auto"/>
                <w:right w:val="none" w:sz="0" w:space="0" w:color="auto"/>
              </w:divBdr>
              <w:divsChild>
                <w:div w:id="2139257657">
                  <w:marLeft w:val="0"/>
                  <w:marRight w:val="0"/>
                  <w:marTop w:val="0"/>
                  <w:marBottom w:val="0"/>
                  <w:divBdr>
                    <w:top w:val="none" w:sz="0" w:space="0" w:color="auto"/>
                    <w:left w:val="none" w:sz="0" w:space="0" w:color="auto"/>
                    <w:bottom w:val="none" w:sz="0" w:space="0" w:color="auto"/>
                    <w:right w:val="none" w:sz="0" w:space="0" w:color="auto"/>
                  </w:divBdr>
                  <w:divsChild>
                    <w:div w:id="515119639">
                      <w:marLeft w:val="0"/>
                      <w:marRight w:val="0"/>
                      <w:marTop w:val="0"/>
                      <w:marBottom w:val="0"/>
                      <w:divBdr>
                        <w:top w:val="none" w:sz="0" w:space="0" w:color="auto"/>
                        <w:left w:val="none" w:sz="0" w:space="0" w:color="auto"/>
                        <w:bottom w:val="none" w:sz="0" w:space="0" w:color="auto"/>
                        <w:right w:val="none" w:sz="0" w:space="0" w:color="auto"/>
                      </w:divBdr>
                      <w:divsChild>
                        <w:div w:id="174149024">
                          <w:marLeft w:val="0"/>
                          <w:marRight w:val="0"/>
                          <w:marTop w:val="0"/>
                          <w:marBottom w:val="0"/>
                          <w:divBdr>
                            <w:top w:val="none" w:sz="0" w:space="0" w:color="auto"/>
                            <w:left w:val="none" w:sz="0" w:space="0" w:color="auto"/>
                            <w:bottom w:val="none" w:sz="0" w:space="0" w:color="auto"/>
                            <w:right w:val="none" w:sz="0" w:space="0" w:color="auto"/>
                          </w:divBdr>
                          <w:divsChild>
                            <w:div w:id="1867206018">
                              <w:marLeft w:val="0"/>
                              <w:marRight w:val="0"/>
                              <w:marTop w:val="0"/>
                              <w:marBottom w:val="0"/>
                              <w:divBdr>
                                <w:top w:val="none" w:sz="0" w:space="0" w:color="auto"/>
                                <w:left w:val="none" w:sz="0" w:space="0" w:color="auto"/>
                                <w:bottom w:val="none" w:sz="0" w:space="0" w:color="auto"/>
                                <w:right w:val="none" w:sz="0" w:space="0" w:color="auto"/>
                              </w:divBdr>
                              <w:divsChild>
                                <w:div w:id="1796554866">
                                  <w:marLeft w:val="0"/>
                                  <w:marRight w:val="0"/>
                                  <w:marTop w:val="0"/>
                                  <w:marBottom w:val="0"/>
                                  <w:divBdr>
                                    <w:top w:val="none" w:sz="0" w:space="0" w:color="auto"/>
                                    <w:left w:val="none" w:sz="0" w:space="0" w:color="auto"/>
                                    <w:bottom w:val="none" w:sz="0" w:space="0" w:color="auto"/>
                                    <w:right w:val="none" w:sz="0" w:space="0" w:color="auto"/>
                                  </w:divBdr>
                                  <w:divsChild>
                                    <w:div w:id="713967484">
                                      <w:marLeft w:val="0"/>
                                      <w:marRight w:val="0"/>
                                      <w:marTop w:val="0"/>
                                      <w:marBottom w:val="0"/>
                                      <w:divBdr>
                                        <w:top w:val="none" w:sz="0" w:space="0" w:color="auto"/>
                                        <w:left w:val="none" w:sz="0" w:space="0" w:color="auto"/>
                                        <w:bottom w:val="none" w:sz="0" w:space="0" w:color="auto"/>
                                        <w:right w:val="none" w:sz="0" w:space="0" w:color="auto"/>
                                      </w:divBdr>
                                      <w:divsChild>
                                        <w:div w:id="1222326203">
                                          <w:marLeft w:val="0"/>
                                          <w:marRight w:val="0"/>
                                          <w:marTop w:val="0"/>
                                          <w:marBottom w:val="0"/>
                                          <w:divBdr>
                                            <w:top w:val="none" w:sz="0" w:space="0" w:color="auto"/>
                                            <w:left w:val="none" w:sz="0" w:space="0" w:color="auto"/>
                                            <w:bottom w:val="none" w:sz="0" w:space="0" w:color="auto"/>
                                            <w:right w:val="none" w:sz="0" w:space="0" w:color="auto"/>
                                          </w:divBdr>
                                          <w:divsChild>
                                            <w:div w:id="1463310140">
                                              <w:marLeft w:val="0"/>
                                              <w:marRight w:val="0"/>
                                              <w:marTop w:val="0"/>
                                              <w:marBottom w:val="0"/>
                                              <w:divBdr>
                                                <w:top w:val="none" w:sz="0" w:space="0" w:color="auto"/>
                                                <w:left w:val="none" w:sz="0" w:space="0" w:color="auto"/>
                                                <w:bottom w:val="none" w:sz="0" w:space="0" w:color="auto"/>
                                                <w:right w:val="none" w:sz="0" w:space="0" w:color="auto"/>
                                              </w:divBdr>
                                              <w:divsChild>
                                                <w:div w:id="1988320425">
                                                  <w:marLeft w:val="0"/>
                                                  <w:marRight w:val="0"/>
                                                  <w:marTop w:val="0"/>
                                                  <w:marBottom w:val="0"/>
                                                  <w:divBdr>
                                                    <w:top w:val="none" w:sz="0" w:space="0" w:color="auto"/>
                                                    <w:left w:val="none" w:sz="0" w:space="0" w:color="auto"/>
                                                    <w:bottom w:val="none" w:sz="0" w:space="0" w:color="auto"/>
                                                    <w:right w:val="none" w:sz="0" w:space="0" w:color="auto"/>
                                                  </w:divBdr>
                                                  <w:divsChild>
                                                    <w:div w:id="1545092116">
                                                      <w:marLeft w:val="0"/>
                                                      <w:marRight w:val="0"/>
                                                      <w:marTop w:val="0"/>
                                                      <w:marBottom w:val="0"/>
                                                      <w:divBdr>
                                                        <w:top w:val="none" w:sz="0" w:space="0" w:color="auto"/>
                                                        <w:left w:val="none" w:sz="0" w:space="0" w:color="auto"/>
                                                        <w:bottom w:val="none" w:sz="0" w:space="0" w:color="auto"/>
                                                        <w:right w:val="none" w:sz="0" w:space="0" w:color="auto"/>
                                                      </w:divBdr>
                                                      <w:divsChild>
                                                        <w:div w:id="2051760754">
                                                          <w:marLeft w:val="0"/>
                                                          <w:marRight w:val="0"/>
                                                          <w:marTop w:val="0"/>
                                                          <w:marBottom w:val="0"/>
                                                          <w:divBdr>
                                                            <w:top w:val="none" w:sz="0" w:space="0" w:color="auto"/>
                                                            <w:left w:val="none" w:sz="0" w:space="0" w:color="auto"/>
                                                            <w:bottom w:val="none" w:sz="0" w:space="0" w:color="auto"/>
                                                            <w:right w:val="none" w:sz="0" w:space="0" w:color="auto"/>
                                                          </w:divBdr>
                                                          <w:divsChild>
                                                            <w:div w:id="1524784421">
                                                              <w:marLeft w:val="0"/>
                                                              <w:marRight w:val="0"/>
                                                              <w:marTop w:val="0"/>
                                                              <w:marBottom w:val="0"/>
                                                              <w:divBdr>
                                                                <w:top w:val="none" w:sz="0" w:space="0" w:color="auto"/>
                                                                <w:left w:val="none" w:sz="0" w:space="0" w:color="auto"/>
                                                                <w:bottom w:val="none" w:sz="0" w:space="0" w:color="auto"/>
                                                                <w:right w:val="none" w:sz="0" w:space="0" w:color="auto"/>
                                                              </w:divBdr>
                                                              <w:divsChild>
                                                                <w:div w:id="737482813">
                                                                  <w:marLeft w:val="0"/>
                                                                  <w:marRight w:val="0"/>
                                                                  <w:marTop w:val="0"/>
                                                                  <w:marBottom w:val="0"/>
                                                                  <w:divBdr>
                                                                    <w:top w:val="none" w:sz="0" w:space="0" w:color="auto"/>
                                                                    <w:left w:val="none" w:sz="0" w:space="0" w:color="auto"/>
                                                                    <w:bottom w:val="none" w:sz="0" w:space="0" w:color="auto"/>
                                                                    <w:right w:val="none" w:sz="0" w:space="0" w:color="auto"/>
                                                                  </w:divBdr>
                                                                  <w:divsChild>
                                                                    <w:div w:id="1353267141">
                                                                      <w:marLeft w:val="0"/>
                                                                      <w:marRight w:val="0"/>
                                                                      <w:marTop w:val="0"/>
                                                                      <w:marBottom w:val="0"/>
                                                                      <w:divBdr>
                                                                        <w:top w:val="none" w:sz="0" w:space="0" w:color="auto"/>
                                                                        <w:left w:val="none" w:sz="0" w:space="0" w:color="auto"/>
                                                                        <w:bottom w:val="none" w:sz="0" w:space="0" w:color="auto"/>
                                                                        <w:right w:val="none" w:sz="0" w:space="0" w:color="auto"/>
                                                                      </w:divBdr>
                                                                      <w:divsChild>
                                                                        <w:div w:id="1221864249">
                                                                          <w:marLeft w:val="0"/>
                                                                          <w:marRight w:val="0"/>
                                                                          <w:marTop w:val="0"/>
                                                                          <w:marBottom w:val="0"/>
                                                                          <w:divBdr>
                                                                            <w:top w:val="none" w:sz="0" w:space="0" w:color="auto"/>
                                                                            <w:left w:val="none" w:sz="0" w:space="0" w:color="auto"/>
                                                                            <w:bottom w:val="none" w:sz="0" w:space="0" w:color="auto"/>
                                                                            <w:right w:val="none" w:sz="0" w:space="0" w:color="auto"/>
                                                                          </w:divBdr>
                                                                          <w:divsChild>
                                                                            <w:div w:id="961961062">
                                                                              <w:marLeft w:val="0"/>
                                                                              <w:marRight w:val="0"/>
                                                                              <w:marTop w:val="0"/>
                                                                              <w:marBottom w:val="0"/>
                                                                              <w:divBdr>
                                                                                <w:top w:val="none" w:sz="0" w:space="0" w:color="auto"/>
                                                                                <w:left w:val="none" w:sz="0" w:space="0" w:color="auto"/>
                                                                                <w:bottom w:val="none" w:sz="0" w:space="0" w:color="auto"/>
                                                                                <w:right w:val="none" w:sz="0" w:space="0" w:color="auto"/>
                                                                              </w:divBdr>
                                                                              <w:divsChild>
                                                                                <w:div w:id="1384794365">
                                                                                  <w:marLeft w:val="0"/>
                                                                                  <w:marRight w:val="0"/>
                                                                                  <w:marTop w:val="0"/>
                                                                                  <w:marBottom w:val="0"/>
                                                                                  <w:divBdr>
                                                                                    <w:top w:val="none" w:sz="0" w:space="0" w:color="auto"/>
                                                                                    <w:left w:val="none" w:sz="0" w:space="0" w:color="auto"/>
                                                                                    <w:bottom w:val="none" w:sz="0" w:space="0" w:color="auto"/>
                                                                                    <w:right w:val="none" w:sz="0" w:space="0" w:color="auto"/>
                                                                                  </w:divBdr>
                                                                                  <w:divsChild>
                                                                                    <w:div w:id="1338575228">
                                                                                      <w:marLeft w:val="0"/>
                                                                                      <w:marRight w:val="0"/>
                                                                                      <w:marTop w:val="0"/>
                                                                                      <w:marBottom w:val="0"/>
                                                                                      <w:divBdr>
                                                                                        <w:top w:val="single" w:sz="6" w:space="0" w:color="A7B3B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9881893">
      <w:bodyDiv w:val="1"/>
      <w:marLeft w:val="0"/>
      <w:marRight w:val="0"/>
      <w:marTop w:val="0"/>
      <w:marBottom w:val="0"/>
      <w:divBdr>
        <w:top w:val="none" w:sz="0" w:space="0" w:color="auto"/>
        <w:left w:val="none" w:sz="0" w:space="0" w:color="auto"/>
        <w:bottom w:val="none" w:sz="0" w:space="0" w:color="auto"/>
        <w:right w:val="none" w:sz="0" w:space="0" w:color="auto"/>
      </w:divBdr>
      <w:divsChild>
        <w:div w:id="1539388067">
          <w:marLeft w:val="0"/>
          <w:marRight w:val="120"/>
          <w:marTop w:val="0"/>
          <w:marBottom w:val="0"/>
          <w:divBdr>
            <w:top w:val="none" w:sz="0" w:space="0" w:color="auto"/>
            <w:left w:val="none" w:sz="0" w:space="0" w:color="auto"/>
            <w:bottom w:val="none" w:sz="0" w:space="0" w:color="auto"/>
            <w:right w:val="none" w:sz="0" w:space="0" w:color="auto"/>
          </w:divBdr>
          <w:divsChild>
            <w:div w:id="392317149">
              <w:marLeft w:val="0"/>
              <w:marRight w:val="0"/>
              <w:marTop w:val="0"/>
              <w:marBottom w:val="0"/>
              <w:divBdr>
                <w:top w:val="none" w:sz="0" w:space="0" w:color="auto"/>
                <w:left w:val="none" w:sz="0" w:space="0" w:color="auto"/>
                <w:bottom w:val="none" w:sz="0" w:space="0" w:color="auto"/>
                <w:right w:val="none" w:sz="0" w:space="0" w:color="auto"/>
              </w:divBdr>
              <w:divsChild>
                <w:div w:id="1438672550">
                  <w:marLeft w:val="0"/>
                  <w:marRight w:val="0"/>
                  <w:marTop w:val="0"/>
                  <w:marBottom w:val="0"/>
                  <w:divBdr>
                    <w:top w:val="none" w:sz="0" w:space="0" w:color="auto"/>
                    <w:left w:val="none" w:sz="0" w:space="0" w:color="auto"/>
                    <w:bottom w:val="none" w:sz="0" w:space="0" w:color="auto"/>
                    <w:right w:val="none" w:sz="0" w:space="0" w:color="auto"/>
                  </w:divBdr>
                  <w:divsChild>
                    <w:div w:id="1860801">
                      <w:marLeft w:val="0"/>
                      <w:marRight w:val="0"/>
                      <w:marTop w:val="0"/>
                      <w:marBottom w:val="0"/>
                      <w:divBdr>
                        <w:top w:val="none" w:sz="0" w:space="0" w:color="auto"/>
                        <w:left w:val="none" w:sz="0" w:space="0" w:color="auto"/>
                        <w:bottom w:val="none" w:sz="0" w:space="0" w:color="auto"/>
                        <w:right w:val="none" w:sz="0" w:space="0" w:color="auto"/>
                      </w:divBdr>
                      <w:divsChild>
                        <w:div w:id="1595093769">
                          <w:marLeft w:val="0"/>
                          <w:marRight w:val="0"/>
                          <w:marTop w:val="0"/>
                          <w:marBottom w:val="0"/>
                          <w:divBdr>
                            <w:top w:val="none" w:sz="0" w:space="0" w:color="auto"/>
                            <w:left w:val="none" w:sz="0" w:space="0" w:color="auto"/>
                            <w:bottom w:val="none" w:sz="0" w:space="0" w:color="auto"/>
                            <w:right w:val="none" w:sz="0" w:space="0" w:color="auto"/>
                          </w:divBdr>
                          <w:divsChild>
                            <w:div w:id="729110780">
                              <w:marLeft w:val="0"/>
                              <w:marRight w:val="0"/>
                              <w:marTop w:val="0"/>
                              <w:marBottom w:val="0"/>
                              <w:divBdr>
                                <w:top w:val="none" w:sz="0" w:space="0" w:color="auto"/>
                                <w:left w:val="none" w:sz="0" w:space="0" w:color="auto"/>
                                <w:bottom w:val="none" w:sz="0" w:space="0" w:color="auto"/>
                                <w:right w:val="none" w:sz="0" w:space="0" w:color="auto"/>
                              </w:divBdr>
                              <w:divsChild>
                                <w:div w:id="1431202117">
                                  <w:marLeft w:val="0"/>
                                  <w:marRight w:val="0"/>
                                  <w:marTop w:val="0"/>
                                  <w:marBottom w:val="0"/>
                                  <w:divBdr>
                                    <w:top w:val="none" w:sz="0" w:space="0" w:color="auto"/>
                                    <w:left w:val="none" w:sz="0" w:space="0" w:color="auto"/>
                                    <w:bottom w:val="none" w:sz="0" w:space="0" w:color="auto"/>
                                    <w:right w:val="none" w:sz="0" w:space="0" w:color="auto"/>
                                  </w:divBdr>
                                  <w:divsChild>
                                    <w:div w:id="516039221">
                                      <w:marLeft w:val="0"/>
                                      <w:marRight w:val="0"/>
                                      <w:marTop w:val="0"/>
                                      <w:marBottom w:val="0"/>
                                      <w:divBdr>
                                        <w:top w:val="none" w:sz="0" w:space="0" w:color="auto"/>
                                        <w:left w:val="none" w:sz="0" w:space="0" w:color="auto"/>
                                        <w:bottom w:val="none" w:sz="0" w:space="0" w:color="auto"/>
                                        <w:right w:val="none" w:sz="0" w:space="0" w:color="auto"/>
                                      </w:divBdr>
                                      <w:divsChild>
                                        <w:div w:id="202058289">
                                          <w:marLeft w:val="0"/>
                                          <w:marRight w:val="0"/>
                                          <w:marTop w:val="0"/>
                                          <w:marBottom w:val="0"/>
                                          <w:divBdr>
                                            <w:top w:val="none" w:sz="0" w:space="0" w:color="auto"/>
                                            <w:left w:val="none" w:sz="0" w:space="0" w:color="auto"/>
                                            <w:bottom w:val="none" w:sz="0" w:space="0" w:color="auto"/>
                                            <w:right w:val="none" w:sz="0" w:space="0" w:color="auto"/>
                                          </w:divBdr>
                                          <w:divsChild>
                                            <w:div w:id="465464458">
                                              <w:marLeft w:val="0"/>
                                              <w:marRight w:val="0"/>
                                              <w:marTop w:val="0"/>
                                              <w:marBottom w:val="0"/>
                                              <w:divBdr>
                                                <w:top w:val="none" w:sz="0" w:space="0" w:color="auto"/>
                                                <w:left w:val="none" w:sz="0" w:space="0" w:color="auto"/>
                                                <w:bottom w:val="none" w:sz="0" w:space="0" w:color="auto"/>
                                                <w:right w:val="none" w:sz="0" w:space="0" w:color="auto"/>
                                              </w:divBdr>
                                              <w:divsChild>
                                                <w:div w:id="1295406453">
                                                  <w:marLeft w:val="0"/>
                                                  <w:marRight w:val="0"/>
                                                  <w:marTop w:val="0"/>
                                                  <w:marBottom w:val="0"/>
                                                  <w:divBdr>
                                                    <w:top w:val="none" w:sz="0" w:space="0" w:color="auto"/>
                                                    <w:left w:val="none" w:sz="0" w:space="0" w:color="auto"/>
                                                    <w:bottom w:val="none" w:sz="0" w:space="0" w:color="auto"/>
                                                    <w:right w:val="none" w:sz="0" w:space="0" w:color="auto"/>
                                                  </w:divBdr>
                                                  <w:divsChild>
                                                    <w:div w:id="102649133">
                                                      <w:marLeft w:val="0"/>
                                                      <w:marRight w:val="0"/>
                                                      <w:marTop w:val="0"/>
                                                      <w:marBottom w:val="0"/>
                                                      <w:divBdr>
                                                        <w:top w:val="none" w:sz="0" w:space="0" w:color="auto"/>
                                                        <w:left w:val="none" w:sz="0" w:space="0" w:color="auto"/>
                                                        <w:bottom w:val="none" w:sz="0" w:space="0" w:color="auto"/>
                                                        <w:right w:val="none" w:sz="0" w:space="0" w:color="auto"/>
                                                      </w:divBdr>
                                                      <w:divsChild>
                                                        <w:div w:id="1793087047">
                                                          <w:marLeft w:val="480"/>
                                                          <w:marRight w:val="0"/>
                                                          <w:marTop w:val="0"/>
                                                          <w:marBottom w:val="0"/>
                                                          <w:divBdr>
                                                            <w:top w:val="none" w:sz="0" w:space="0" w:color="auto"/>
                                                            <w:left w:val="none" w:sz="0" w:space="0" w:color="auto"/>
                                                            <w:bottom w:val="none" w:sz="0" w:space="0" w:color="auto"/>
                                                            <w:right w:val="none" w:sz="0" w:space="0" w:color="auto"/>
                                                          </w:divBdr>
                                                          <w:divsChild>
                                                            <w:div w:id="217710741">
                                                              <w:marLeft w:val="0"/>
                                                              <w:marRight w:val="0"/>
                                                              <w:marTop w:val="0"/>
                                                              <w:marBottom w:val="0"/>
                                                              <w:divBdr>
                                                                <w:top w:val="none" w:sz="0" w:space="0" w:color="auto"/>
                                                                <w:left w:val="none" w:sz="0" w:space="0" w:color="auto"/>
                                                                <w:bottom w:val="none" w:sz="0" w:space="0" w:color="auto"/>
                                                                <w:right w:val="none" w:sz="0" w:space="0" w:color="auto"/>
                                                              </w:divBdr>
                                                              <w:divsChild>
                                                                <w:div w:id="516962185">
                                                                  <w:marLeft w:val="0"/>
                                                                  <w:marRight w:val="0"/>
                                                                  <w:marTop w:val="0"/>
                                                                  <w:marBottom w:val="0"/>
                                                                  <w:divBdr>
                                                                    <w:top w:val="none" w:sz="0" w:space="0" w:color="auto"/>
                                                                    <w:left w:val="none" w:sz="0" w:space="0" w:color="auto"/>
                                                                    <w:bottom w:val="none" w:sz="0" w:space="0" w:color="auto"/>
                                                                    <w:right w:val="none" w:sz="0" w:space="0" w:color="auto"/>
                                                                  </w:divBdr>
                                                                  <w:divsChild>
                                                                    <w:div w:id="1508324300">
                                                                      <w:marLeft w:val="0"/>
                                                                      <w:marRight w:val="0"/>
                                                                      <w:marTop w:val="0"/>
                                                                      <w:marBottom w:val="0"/>
                                                                      <w:divBdr>
                                                                        <w:top w:val="none" w:sz="0" w:space="0" w:color="auto"/>
                                                                        <w:left w:val="none" w:sz="0" w:space="0" w:color="auto"/>
                                                                        <w:bottom w:val="none" w:sz="0" w:space="0" w:color="auto"/>
                                                                        <w:right w:val="none" w:sz="0" w:space="0" w:color="auto"/>
                                                                      </w:divBdr>
                                                                      <w:divsChild>
                                                                        <w:div w:id="472868283">
                                                                          <w:marLeft w:val="0"/>
                                                                          <w:marRight w:val="0"/>
                                                                          <w:marTop w:val="0"/>
                                                                          <w:marBottom w:val="0"/>
                                                                          <w:divBdr>
                                                                            <w:top w:val="none" w:sz="0" w:space="0" w:color="auto"/>
                                                                            <w:left w:val="none" w:sz="0" w:space="0" w:color="auto"/>
                                                                            <w:bottom w:val="none" w:sz="0" w:space="0" w:color="auto"/>
                                                                            <w:right w:val="none" w:sz="0" w:space="0" w:color="auto"/>
                                                                          </w:divBdr>
                                                                          <w:divsChild>
                                                                            <w:div w:id="72627575">
                                                                              <w:marLeft w:val="0"/>
                                                                              <w:marRight w:val="0"/>
                                                                              <w:marTop w:val="0"/>
                                                                              <w:marBottom w:val="0"/>
                                                                              <w:divBdr>
                                                                                <w:top w:val="none" w:sz="0" w:space="0" w:color="auto"/>
                                                                                <w:left w:val="none" w:sz="0" w:space="0" w:color="auto"/>
                                                                                <w:bottom w:val="none" w:sz="0" w:space="0" w:color="auto"/>
                                                                                <w:right w:val="none" w:sz="0" w:space="0" w:color="auto"/>
                                                                              </w:divBdr>
                                                                              <w:divsChild>
                                                                                <w:div w:id="790710587">
                                                                                  <w:marLeft w:val="0"/>
                                                                                  <w:marRight w:val="0"/>
                                                                                  <w:marTop w:val="0"/>
                                                                                  <w:marBottom w:val="0"/>
                                                                                  <w:divBdr>
                                                                                    <w:top w:val="none" w:sz="0" w:space="0" w:color="auto"/>
                                                                                    <w:left w:val="none" w:sz="0" w:space="0" w:color="auto"/>
                                                                                    <w:bottom w:val="single" w:sz="6" w:space="23" w:color="auto"/>
                                                                                    <w:right w:val="none" w:sz="0" w:space="0" w:color="auto"/>
                                                                                  </w:divBdr>
                                                                                  <w:divsChild>
                                                                                    <w:div w:id="1112701525">
                                                                                      <w:marLeft w:val="0"/>
                                                                                      <w:marRight w:val="0"/>
                                                                                      <w:marTop w:val="0"/>
                                                                                      <w:marBottom w:val="0"/>
                                                                                      <w:divBdr>
                                                                                        <w:top w:val="none" w:sz="0" w:space="0" w:color="auto"/>
                                                                                        <w:left w:val="none" w:sz="0" w:space="0" w:color="auto"/>
                                                                                        <w:bottom w:val="none" w:sz="0" w:space="0" w:color="auto"/>
                                                                                        <w:right w:val="none" w:sz="0" w:space="0" w:color="auto"/>
                                                                                      </w:divBdr>
                                                                                      <w:divsChild>
                                                                                        <w:div w:id="962925214">
                                                                                          <w:marLeft w:val="0"/>
                                                                                          <w:marRight w:val="0"/>
                                                                                          <w:marTop w:val="0"/>
                                                                                          <w:marBottom w:val="0"/>
                                                                                          <w:divBdr>
                                                                                            <w:top w:val="none" w:sz="0" w:space="0" w:color="auto"/>
                                                                                            <w:left w:val="none" w:sz="0" w:space="0" w:color="auto"/>
                                                                                            <w:bottom w:val="none" w:sz="0" w:space="0" w:color="auto"/>
                                                                                            <w:right w:val="none" w:sz="0" w:space="0" w:color="auto"/>
                                                                                          </w:divBdr>
                                                                                          <w:divsChild>
                                                                                            <w:div w:id="1590653358">
                                                                                              <w:marLeft w:val="0"/>
                                                                                              <w:marRight w:val="0"/>
                                                                                              <w:marTop w:val="0"/>
                                                                                              <w:marBottom w:val="0"/>
                                                                                              <w:divBdr>
                                                                                                <w:top w:val="none" w:sz="0" w:space="0" w:color="auto"/>
                                                                                                <w:left w:val="none" w:sz="0" w:space="0" w:color="auto"/>
                                                                                                <w:bottom w:val="none" w:sz="0" w:space="0" w:color="auto"/>
                                                                                                <w:right w:val="none" w:sz="0" w:space="0" w:color="auto"/>
                                                                                              </w:divBdr>
                                                                                              <w:divsChild>
                                                                                                <w:div w:id="1138569802">
                                                                                                  <w:marLeft w:val="0"/>
                                                                                                  <w:marRight w:val="0"/>
                                                                                                  <w:marTop w:val="0"/>
                                                                                                  <w:marBottom w:val="120"/>
                                                                                                  <w:divBdr>
                                                                                                    <w:top w:val="single" w:sz="6" w:space="2" w:color="D3D3D3"/>
                                                                                                    <w:left w:val="single" w:sz="6" w:space="2" w:color="D3D3D3"/>
                                                                                                    <w:bottom w:val="single" w:sz="6" w:space="2" w:color="D3D3D3"/>
                                                                                                    <w:right w:val="single" w:sz="6" w:space="2" w:color="D3D3D3"/>
                                                                                                  </w:divBdr>
                                                                                                  <w:divsChild>
                                                                                                    <w:div w:id="2076274674">
                                                                                                      <w:marLeft w:val="0"/>
                                                                                                      <w:marRight w:val="0"/>
                                                                                                      <w:marTop w:val="0"/>
                                                                                                      <w:marBottom w:val="0"/>
                                                                                                      <w:divBdr>
                                                                                                        <w:top w:val="none" w:sz="0" w:space="0" w:color="auto"/>
                                                                                                        <w:left w:val="none" w:sz="0" w:space="0" w:color="auto"/>
                                                                                                        <w:bottom w:val="none" w:sz="0" w:space="0" w:color="auto"/>
                                                                                                        <w:right w:val="none" w:sz="0" w:space="0" w:color="auto"/>
                                                                                                      </w:divBdr>
                                                                                                      <w:divsChild>
                                                                                                        <w:div w:id="265307581">
                                                                                                          <w:marLeft w:val="0"/>
                                                                                                          <w:marRight w:val="0"/>
                                                                                                          <w:marTop w:val="0"/>
                                                                                                          <w:marBottom w:val="0"/>
                                                                                                          <w:divBdr>
                                                                                                            <w:top w:val="none" w:sz="0" w:space="0" w:color="auto"/>
                                                                                                            <w:left w:val="none" w:sz="0" w:space="0" w:color="auto"/>
                                                                                                            <w:bottom w:val="none" w:sz="0" w:space="0" w:color="auto"/>
                                                                                                            <w:right w:val="none" w:sz="0" w:space="0" w:color="auto"/>
                                                                                                          </w:divBdr>
                                                                                                          <w:divsChild>
                                                                                                            <w:div w:id="1613659512">
                                                                                                              <w:marLeft w:val="0"/>
                                                                                                              <w:marRight w:val="0"/>
                                                                                                              <w:marTop w:val="0"/>
                                                                                                              <w:marBottom w:val="0"/>
                                                                                                              <w:divBdr>
                                                                                                                <w:top w:val="none" w:sz="0" w:space="0" w:color="auto"/>
                                                                                                                <w:left w:val="none" w:sz="0" w:space="0" w:color="auto"/>
                                                                                                                <w:bottom w:val="none" w:sz="0" w:space="0" w:color="auto"/>
                                                                                                                <w:right w:val="none" w:sz="0" w:space="0" w:color="auto"/>
                                                                                                              </w:divBdr>
                                                                                                              <w:divsChild>
                                                                                                                <w:div w:id="336542646">
                                                                                                                  <w:marLeft w:val="0"/>
                                                                                                                  <w:marRight w:val="0"/>
                                                                                                                  <w:marTop w:val="0"/>
                                                                                                                  <w:marBottom w:val="0"/>
                                                                                                                  <w:divBdr>
                                                                                                                    <w:top w:val="none" w:sz="0" w:space="0" w:color="auto"/>
                                                                                                                    <w:left w:val="none" w:sz="0" w:space="0" w:color="auto"/>
                                                                                                                    <w:bottom w:val="none" w:sz="0" w:space="0" w:color="auto"/>
                                                                                                                    <w:right w:val="none" w:sz="0" w:space="0" w:color="auto"/>
                                                                                                                  </w:divBdr>
                                                                                                                  <w:divsChild>
                                                                                                                    <w:div w:id="788473465">
                                                                                                                      <w:marLeft w:val="0"/>
                                                                                                                      <w:marRight w:val="0"/>
                                                                                                                      <w:marTop w:val="0"/>
                                                                                                                      <w:marBottom w:val="0"/>
                                                                                                                      <w:divBdr>
                                                                                                                        <w:top w:val="none" w:sz="0" w:space="0" w:color="auto"/>
                                                                                                                        <w:left w:val="none" w:sz="0" w:space="0" w:color="auto"/>
                                                                                                                        <w:bottom w:val="none" w:sz="0" w:space="0" w:color="auto"/>
                                                                                                                        <w:right w:val="none" w:sz="0" w:space="0" w:color="auto"/>
                                                                                                                      </w:divBdr>
                                                                                                                      <w:divsChild>
                                                                                                                        <w:div w:id="445926927">
                                                                                                                          <w:marLeft w:val="0"/>
                                                                                                                          <w:marRight w:val="0"/>
                                                                                                                          <w:marTop w:val="0"/>
                                                                                                                          <w:marBottom w:val="0"/>
                                                                                                                          <w:divBdr>
                                                                                                                            <w:top w:val="none" w:sz="0" w:space="0" w:color="auto"/>
                                                                                                                            <w:left w:val="none" w:sz="0" w:space="0" w:color="auto"/>
                                                                                                                            <w:bottom w:val="none" w:sz="0" w:space="0" w:color="auto"/>
                                                                                                                            <w:right w:val="none" w:sz="0" w:space="0" w:color="auto"/>
                                                                                                                          </w:divBdr>
                                                                                                                          <w:divsChild>
                                                                                                                            <w:div w:id="1147090391">
                                                                                                                              <w:marLeft w:val="0"/>
                                                                                                                              <w:marRight w:val="0"/>
                                                                                                                              <w:marTop w:val="0"/>
                                                                                                                              <w:marBottom w:val="0"/>
                                                                                                                              <w:divBdr>
                                                                                                                                <w:top w:val="none" w:sz="0" w:space="0" w:color="auto"/>
                                                                                                                                <w:left w:val="none" w:sz="0" w:space="0" w:color="auto"/>
                                                                                                                                <w:bottom w:val="none" w:sz="0" w:space="0" w:color="auto"/>
                                                                                                                                <w:right w:val="none" w:sz="0" w:space="0" w:color="auto"/>
                                                                                                                              </w:divBdr>
                                                                                                                              <w:divsChild>
                                                                                                                                <w:div w:id="1873420959">
                                                                                                                                  <w:marLeft w:val="0"/>
                                                                                                                                  <w:marRight w:val="0"/>
                                                                                                                                  <w:marTop w:val="0"/>
                                                                                                                                  <w:marBottom w:val="0"/>
                                                                                                                                  <w:divBdr>
                                                                                                                                    <w:top w:val="none" w:sz="0" w:space="0" w:color="auto"/>
                                                                                                                                    <w:left w:val="none" w:sz="0" w:space="0" w:color="auto"/>
                                                                                                                                    <w:bottom w:val="none" w:sz="0" w:space="0" w:color="auto"/>
                                                                                                                                    <w:right w:val="none" w:sz="0" w:space="0" w:color="auto"/>
                                                                                                                                  </w:divBdr>
                                                                                                                                  <w:divsChild>
                                                                                                                                    <w:div w:id="2090613740">
                                                                                                                                      <w:marLeft w:val="0"/>
                                                                                                                                      <w:marRight w:val="0"/>
                                                                                                                                      <w:marTop w:val="0"/>
                                                                                                                                      <w:marBottom w:val="0"/>
                                                                                                                                      <w:divBdr>
                                                                                                                                        <w:top w:val="none" w:sz="0" w:space="0" w:color="auto"/>
                                                                                                                                        <w:left w:val="none" w:sz="0" w:space="0" w:color="auto"/>
                                                                                                                                        <w:bottom w:val="none" w:sz="0" w:space="0" w:color="auto"/>
                                                                                                                                        <w:right w:val="none" w:sz="0" w:space="0" w:color="auto"/>
                                                                                                                                      </w:divBdr>
                                                                                                                                      <w:divsChild>
                                                                                                                                        <w:div w:id="926380718">
                                                                                                                                          <w:marLeft w:val="0"/>
                                                                                                                                          <w:marRight w:val="0"/>
                                                                                                                                          <w:marTop w:val="0"/>
                                                                                                                                          <w:marBottom w:val="0"/>
                                                                                                                                          <w:divBdr>
                                                                                                                                            <w:top w:val="none" w:sz="0" w:space="0" w:color="auto"/>
                                                                                                                                            <w:left w:val="none" w:sz="0" w:space="0" w:color="auto"/>
                                                                                                                                            <w:bottom w:val="none" w:sz="0" w:space="0" w:color="auto"/>
                                                                                                                                            <w:right w:val="none" w:sz="0" w:space="0" w:color="auto"/>
                                                                                                                                          </w:divBdr>
                                                                                                                                        </w:div>
                                                                                                                                        <w:div w:id="632561973">
                                                                                                                                          <w:marLeft w:val="0"/>
                                                                                                                                          <w:marRight w:val="0"/>
                                                                                                                                          <w:marTop w:val="0"/>
                                                                                                                                          <w:marBottom w:val="0"/>
                                                                                                                                          <w:divBdr>
                                                                                                                                            <w:top w:val="none" w:sz="0" w:space="0" w:color="auto"/>
                                                                                                                                            <w:left w:val="none" w:sz="0" w:space="0" w:color="auto"/>
                                                                                                                                            <w:bottom w:val="none" w:sz="0" w:space="0" w:color="auto"/>
                                                                                                                                            <w:right w:val="none" w:sz="0" w:space="0" w:color="auto"/>
                                                                                                                                          </w:divBdr>
                                                                                                                                        </w:div>
                                                                                                                                        <w:div w:id="293871142">
                                                                                                                                          <w:marLeft w:val="0"/>
                                                                                                                                          <w:marRight w:val="0"/>
                                                                                                                                          <w:marTop w:val="0"/>
                                                                                                                                          <w:marBottom w:val="0"/>
                                                                                                                                          <w:divBdr>
                                                                                                                                            <w:top w:val="none" w:sz="0" w:space="0" w:color="auto"/>
                                                                                                                                            <w:left w:val="none" w:sz="0" w:space="0" w:color="auto"/>
                                                                                                                                            <w:bottom w:val="none" w:sz="0" w:space="0" w:color="auto"/>
                                                                                                                                            <w:right w:val="none" w:sz="0" w:space="0" w:color="auto"/>
                                                                                                                                          </w:divBdr>
                                                                                                                                        </w:div>
                                                                                                                                        <w:div w:id="1958902656">
                                                                                                                                          <w:marLeft w:val="600"/>
                                                                                                                                          <w:marRight w:val="0"/>
                                                                                                                                          <w:marTop w:val="280"/>
                                                                                                                                          <w:marBottom w:val="280"/>
                                                                                                                                          <w:divBdr>
                                                                                                                                            <w:top w:val="none" w:sz="0" w:space="0" w:color="auto"/>
                                                                                                                                            <w:left w:val="none" w:sz="0" w:space="0" w:color="auto"/>
                                                                                                                                            <w:bottom w:val="none" w:sz="0" w:space="0" w:color="auto"/>
                                                                                                                                            <w:right w:val="none" w:sz="0" w:space="0" w:color="auto"/>
                                                                                                                                          </w:divBdr>
                                                                                                                                          <w:divsChild>
                                                                                                                                            <w:div w:id="1458644581">
                                                                                                                                              <w:marLeft w:val="600"/>
                                                                                                                                              <w:marRight w:val="0"/>
                                                                                                                                              <w:marTop w:val="280"/>
                                                                                                                                              <w:marBottom w:val="280"/>
                                                                                                                                              <w:divBdr>
                                                                                                                                                <w:top w:val="none" w:sz="0" w:space="0" w:color="auto"/>
                                                                                                                                                <w:left w:val="none" w:sz="0" w:space="0" w:color="auto"/>
                                                                                                                                                <w:bottom w:val="none" w:sz="0" w:space="0" w:color="auto"/>
                                                                                                                                                <w:right w:val="none" w:sz="0" w:space="0" w:color="auto"/>
                                                                                                                                              </w:divBdr>
                                                                                                                                              <w:divsChild>
                                                                                                                                                <w:div w:id="294724626">
                                                                                                                                                  <w:marLeft w:val="600"/>
                                                                                                                                                  <w:marRight w:val="0"/>
                                                                                                                                                  <w:marTop w:val="280"/>
                                                                                                                                                  <w:marBottom w:val="280"/>
                                                                                                                                                  <w:divBdr>
                                                                                                                                                    <w:top w:val="none" w:sz="0" w:space="0" w:color="auto"/>
                                                                                                                                                    <w:left w:val="none" w:sz="0" w:space="0" w:color="auto"/>
                                                                                                                                                    <w:bottom w:val="none" w:sz="0" w:space="0" w:color="auto"/>
                                                                                                                                                    <w:right w:val="none" w:sz="0" w:space="0" w:color="auto"/>
                                                                                                                                                  </w:divBdr>
                                                                                                                                                  <w:divsChild>
                                                                                                                                                    <w:div w:id="891384261">
                                                                                                                                                      <w:marLeft w:val="0"/>
                                                                                                                                                      <w:marRight w:val="0"/>
                                                                                                                                                      <w:marTop w:val="0"/>
                                                                                                                                                      <w:marBottom w:val="0"/>
                                                                                                                                                      <w:divBdr>
                                                                                                                                                        <w:top w:val="none" w:sz="0" w:space="0" w:color="auto"/>
                                                                                                                                                        <w:left w:val="none" w:sz="0" w:space="0" w:color="auto"/>
                                                                                                                                                        <w:bottom w:val="none" w:sz="0" w:space="0" w:color="auto"/>
                                                                                                                                                        <w:right w:val="none" w:sz="0" w:space="0" w:color="auto"/>
                                                                                                                                                      </w:divBdr>
                                                                                                                                                    </w:div>
                                                                                                                                                    <w:div w:id="991181890">
                                                                                                                                                      <w:marLeft w:val="0"/>
                                                                                                                                                      <w:marRight w:val="0"/>
                                                                                                                                                      <w:marTop w:val="0"/>
                                                                                                                                                      <w:marBottom w:val="0"/>
                                                                                                                                                      <w:divBdr>
                                                                                                                                                        <w:top w:val="none" w:sz="0" w:space="0" w:color="auto"/>
                                                                                                                                                        <w:left w:val="none" w:sz="0" w:space="0" w:color="auto"/>
                                                                                                                                                        <w:bottom w:val="none" w:sz="0" w:space="0" w:color="auto"/>
                                                                                                                                                        <w:right w:val="none" w:sz="0" w:space="0" w:color="auto"/>
                                                                                                                                                      </w:divBdr>
                                                                                                                                                    </w:div>
                                                                                                                                                    <w:div w:id="1365598041">
                                                                                                                                                      <w:marLeft w:val="0"/>
                                                                                                                                                      <w:marRight w:val="0"/>
                                                                                                                                                      <w:marTop w:val="0"/>
                                                                                                                                                      <w:marBottom w:val="0"/>
                                                                                                                                                      <w:divBdr>
                                                                                                                                                        <w:top w:val="none" w:sz="0" w:space="0" w:color="auto"/>
                                                                                                                                                        <w:left w:val="none" w:sz="0" w:space="0" w:color="auto"/>
                                                                                                                                                        <w:bottom w:val="none" w:sz="0" w:space="0" w:color="auto"/>
                                                                                                                                                        <w:right w:val="none" w:sz="0" w:space="0" w:color="auto"/>
                                                                                                                                                      </w:divBdr>
                                                                                                                                                    </w:div>
                                                                                                                                                    <w:div w:id="21125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2104899">
      <w:bodyDiv w:val="1"/>
      <w:marLeft w:val="0"/>
      <w:marRight w:val="0"/>
      <w:marTop w:val="0"/>
      <w:marBottom w:val="0"/>
      <w:divBdr>
        <w:top w:val="none" w:sz="0" w:space="0" w:color="auto"/>
        <w:left w:val="none" w:sz="0" w:space="0" w:color="auto"/>
        <w:bottom w:val="none" w:sz="0" w:space="0" w:color="auto"/>
        <w:right w:val="none" w:sz="0" w:space="0" w:color="auto"/>
      </w:divBdr>
      <w:divsChild>
        <w:div w:id="627589289">
          <w:marLeft w:val="0"/>
          <w:marRight w:val="0"/>
          <w:marTop w:val="0"/>
          <w:marBottom w:val="0"/>
          <w:divBdr>
            <w:top w:val="none" w:sz="0" w:space="0" w:color="auto"/>
            <w:left w:val="none" w:sz="0" w:space="0" w:color="auto"/>
            <w:bottom w:val="none" w:sz="0" w:space="0" w:color="auto"/>
            <w:right w:val="none" w:sz="0" w:space="0" w:color="auto"/>
          </w:divBdr>
          <w:divsChild>
            <w:div w:id="999426540">
              <w:marLeft w:val="0"/>
              <w:marRight w:val="0"/>
              <w:marTop w:val="0"/>
              <w:marBottom w:val="0"/>
              <w:divBdr>
                <w:top w:val="none" w:sz="0" w:space="0" w:color="auto"/>
                <w:left w:val="none" w:sz="0" w:space="0" w:color="auto"/>
                <w:bottom w:val="none" w:sz="0" w:space="0" w:color="auto"/>
                <w:right w:val="none" w:sz="0" w:space="0" w:color="auto"/>
              </w:divBdr>
              <w:divsChild>
                <w:div w:id="1643341052">
                  <w:marLeft w:val="0"/>
                  <w:marRight w:val="0"/>
                  <w:marTop w:val="0"/>
                  <w:marBottom w:val="0"/>
                  <w:divBdr>
                    <w:top w:val="none" w:sz="0" w:space="0" w:color="auto"/>
                    <w:left w:val="none" w:sz="0" w:space="0" w:color="auto"/>
                    <w:bottom w:val="none" w:sz="0" w:space="0" w:color="auto"/>
                    <w:right w:val="none" w:sz="0" w:space="0" w:color="auto"/>
                  </w:divBdr>
                  <w:divsChild>
                    <w:div w:id="1169910070">
                      <w:marLeft w:val="0"/>
                      <w:marRight w:val="0"/>
                      <w:marTop w:val="0"/>
                      <w:marBottom w:val="0"/>
                      <w:divBdr>
                        <w:top w:val="none" w:sz="0" w:space="0" w:color="auto"/>
                        <w:left w:val="none" w:sz="0" w:space="0" w:color="auto"/>
                        <w:bottom w:val="none" w:sz="0" w:space="0" w:color="auto"/>
                        <w:right w:val="none" w:sz="0" w:space="0" w:color="auto"/>
                      </w:divBdr>
                      <w:divsChild>
                        <w:div w:id="1304238851">
                          <w:marLeft w:val="0"/>
                          <w:marRight w:val="0"/>
                          <w:marTop w:val="0"/>
                          <w:marBottom w:val="0"/>
                          <w:divBdr>
                            <w:top w:val="none" w:sz="0" w:space="0" w:color="auto"/>
                            <w:left w:val="none" w:sz="0" w:space="0" w:color="auto"/>
                            <w:bottom w:val="none" w:sz="0" w:space="0" w:color="auto"/>
                            <w:right w:val="none" w:sz="0" w:space="0" w:color="auto"/>
                          </w:divBdr>
                          <w:divsChild>
                            <w:div w:id="1641760825">
                              <w:marLeft w:val="0"/>
                              <w:marRight w:val="0"/>
                              <w:marTop w:val="0"/>
                              <w:marBottom w:val="0"/>
                              <w:divBdr>
                                <w:top w:val="none" w:sz="0" w:space="0" w:color="auto"/>
                                <w:left w:val="none" w:sz="0" w:space="0" w:color="auto"/>
                                <w:bottom w:val="none" w:sz="0" w:space="0" w:color="auto"/>
                                <w:right w:val="none" w:sz="0" w:space="0" w:color="auto"/>
                              </w:divBdr>
                              <w:divsChild>
                                <w:div w:id="778913606">
                                  <w:marLeft w:val="0"/>
                                  <w:marRight w:val="0"/>
                                  <w:marTop w:val="0"/>
                                  <w:marBottom w:val="0"/>
                                  <w:divBdr>
                                    <w:top w:val="none" w:sz="0" w:space="0" w:color="auto"/>
                                    <w:left w:val="none" w:sz="0" w:space="0" w:color="auto"/>
                                    <w:bottom w:val="none" w:sz="0" w:space="0" w:color="auto"/>
                                    <w:right w:val="none" w:sz="0" w:space="0" w:color="auto"/>
                                  </w:divBdr>
                                  <w:divsChild>
                                    <w:div w:id="1752652561">
                                      <w:marLeft w:val="0"/>
                                      <w:marRight w:val="0"/>
                                      <w:marTop w:val="0"/>
                                      <w:marBottom w:val="0"/>
                                      <w:divBdr>
                                        <w:top w:val="none" w:sz="0" w:space="0" w:color="auto"/>
                                        <w:left w:val="none" w:sz="0" w:space="0" w:color="auto"/>
                                        <w:bottom w:val="none" w:sz="0" w:space="0" w:color="auto"/>
                                        <w:right w:val="none" w:sz="0" w:space="0" w:color="auto"/>
                                      </w:divBdr>
                                      <w:divsChild>
                                        <w:div w:id="440880786">
                                          <w:marLeft w:val="0"/>
                                          <w:marRight w:val="0"/>
                                          <w:marTop w:val="0"/>
                                          <w:marBottom w:val="0"/>
                                          <w:divBdr>
                                            <w:top w:val="none" w:sz="0" w:space="0" w:color="auto"/>
                                            <w:left w:val="none" w:sz="0" w:space="0" w:color="auto"/>
                                            <w:bottom w:val="none" w:sz="0" w:space="0" w:color="auto"/>
                                            <w:right w:val="none" w:sz="0" w:space="0" w:color="auto"/>
                                          </w:divBdr>
                                          <w:divsChild>
                                            <w:div w:id="1075666941">
                                              <w:marLeft w:val="0"/>
                                              <w:marRight w:val="0"/>
                                              <w:marTop w:val="0"/>
                                              <w:marBottom w:val="0"/>
                                              <w:divBdr>
                                                <w:top w:val="none" w:sz="0" w:space="0" w:color="auto"/>
                                                <w:left w:val="none" w:sz="0" w:space="0" w:color="auto"/>
                                                <w:bottom w:val="none" w:sz="0" w:space="0" w:color="auto"/>
                                                <w:right w:val="none" w:sz="0" w:space="0" w:color="auto"/>
                                              </w:divBdr>
                                              <w:divsChild>
                                                <w:div w:id="2074884432">
                                                  <w:marLeft w:val="0"/>
                                                  <w:marRight w:val="0"/>
                                                  <w:marTop w:val="0"/>
                                                  <w:marBottom w:val="0"/>
                                                  <w:divBdr>
                                                    <w:top w:val="none" w:sz="0" w:space="0" w:color="auto"/>
                                                    <w:left w:val="none" w:sz="0" w:space="0" w:color="auto"/>
                                                    <w:bottom w:val="none" w:sz="0" w:space="0" w:color="auto"/>
                                                    <w:right w:val="none" w:sz="0" w:space="0" w:color="auto"/>
                                                  </w:divBdr>
                                                  <w:divsChild>
                                                    <w:div w:id="963269828">
                                                      <w:marLeft w:val="0"/>
                                                      <w:marRight w:val="0"/>
                                                      <w:marTop w:val="0"/>
                                                      <w:marBottom w:val="0"/>
                                                      <w:divBdr>
                                                        <w:top w:val="none" w:sz="0" w:space="0" w:color="auto"/>
                                                        <w:left w:val="none" w:sz="0" w:space="0" w:color="auto"/>
                                                        <w:bottom w:val="none" w:sz="0" w:space="0" w:color="auto"/>
                                                        <w:right w:val="none" w:sz="0" w:space="0" w:color="auto"/>
                                                      </w:divBdr>
                                                      <w:divsChild>
                                                        <w:div w:id="930088758">
                                                          <w:marLeft w:val="0"/>
                                                          <w:marRight w:val="0"/>
                                                          <w:marTop w:val="0"/>
                                                          <w:marBottom w:val="0"/>
                                                          <w:divBdr>
                                                            <w:top w:val="none" w:sz="0" w:space="0" w:color="auto"/>
                                                            <w:left w:val="none" w:sz="0" w:space="0" w:color="auto"/>
                                                            <w:bottom w:val="none" w:sz="0" w:space="0" w:color="auto"/>
                                                            <w:right w:val="none" w:sz="0" w:space="0" w:color="auto"/>
                                                          </w:divBdr>
                                                          <w:divsChild>
                                                            <w:div w:id="639849062">
                                                              <w:marLeft w:val="0"/>
                                                              <w:marRight w:val="0"/>
                                                              <w:marTop w:val="0"/>
                                                              <w:marBottom w:val="0"/>
                                                              <w:divBdr>
                                                                <w:top w:val="none" w:sz="0" w:space="0" w:color="auto"/>
                                                                <w:left w:val="none" w:sz="0" w:space="0" w:color="auto"/>
                                                                <w:bottom w:val="none" w:sz="0" w:space="0" w:color="auto"/>
                                                                <w:right w:val="none" w:sz="0" w:space="0" w:color="auto"/>
                                                              </w:divBdr>
                                                              <w:divsChild>
                                                                <w:div w:id="876695805">
                                                                  <w:marLeft w:val="0"/>
                                                                  <w:marRight w:val="0"/>
                                                                  <w:marTop w:val="0"/>
                                                                  <w:marBottom w:val="0"/>
                                                                  <w:divBdr>
                                                                    <w:top w:val="none" w:sz="0" w:space="0" w:color="auto"/>
                                                                    <w:left w:val="none" w:sz="0" w:space="0" w:color="auto"/>
                                                                    <w:bottom w:val="none" w:sz="0" w:space="0" w:color="auto"/>
                                                                    <w:right w:val="none" w:sz="0" w:space="0" w:color="auto"/>
                                                                  </w:divBdr>
                                                                  <w:divsChild>
                                                                    <w:div w:id="1525364447">
                                                                      <w:marLeft w:val="0"/>
                                                                      <w:marRight w:val="0"/>
                                                                      <w:marTop w:val="0"/>
                                                                      <w:marBottom w:val="0"/>
                                                                      <w:divBdr>
                                                                        <w:top w:val="none" w:sz="0" w:space="0" w:color="auto"/>
                                                                        <w:left w:val="none" w:sz="0" w:space="0" w:color="auto"/>
                                                                        <w:bottom w:val="none" w:sz="0" w:space="0" w:color="auto"/>
                                                                        <w:right w:val="none" w:sz="0" w:space="0" w:color="auto"/>
                                                                      </w:divBdr>
                                                                      <w:divsChild>
                                                                        <w:div w:id="1098211651">
                                                                          <w:marLeft w:val="0"/>
                                                                          <w:marRight w:val="0"/>
                                                                          <w:marTop w:val="0"/>
                                                                          <w:marBottom w:val="0"/>
                                                                          <w:divBdr>
                                                                            <w:top w:val="none" w:sz="0" w:space="0" w:color="auto"/>
                                                                            <w:left w:val="none" w:sz="0" w:space="0" w:color="auto"/>
                                                                            <w:bottom w:val="none" w:sz="0" w:space="0" w:color="auto"/>
                                                                            <w:right w:val="none" w:sz="0" w:space="0" w:color="auto"/>
                                                                          </w:divBdr>
                                                                          <w:divsChild>
                                                                            <w:div w:id="1997030193">
                                                                              <w:marLeft w:val="0"/>
                                                                              <w:marRight w:val="0"/>
                                                                              <w:marTop w:val="0"/>
                                                                              <w:marBottom w:val="0"/>
                                                                              <w:divBdr>
                                                                                <w:top w:val="none" w:sz="0" w:space="0" w:color="auto"/>
                                                                                <w:left w:val="none" w:sz="0" w:space="0" w:color="auto"/>
                                                                                <w:bottom w:val="none" w:sz="0" w:space="0" w:color="auto"/>
                                                                                <w:right w:val="none" w:sz="0" w:space="0" w:color="auto"/>
                                                                              </w:divBdr>
                                                                              <w:divsChild>
                                                                                <w:div w:id="1137454877">
                                                                                  <w:marLeft w:val="0"/>
                                                                                  <w:marRight w:val="0"/>
                                                                                  <w:marTop w:val="0"/>
                                                                                  <w:marBottom w:val="0"/>
                                                                                  <w:divBdr>
                                                                                    <w:top w:val="none" w:sz="0" w:space="0" w:color="auto"/>
                                                                                    <w:left w:val="none" w:sz="0" w:space="0" w:color="auto"/>
                                                                                    <w:bottom w:val="none" w:sz="0" w:space="0" w:color="auto"/>
                                                                                    <w:right w:val="none" w:sz="0" w:space="0" w:color="auto"/>
                                                                                  </w:divBdr>
                                                                                  <w:divsChild>
                                                                                    <w:div w:id="329335854">
                                                                                      <w:marLeft w:val="0"/>
                                                                                      <w:marRight w:val="0"/>
                                                                                      <w:marTop w:val="0"/>
                                                                                      <w:marBottom w:val="0"/>
                                                                                      <w:divBdr>
                                                                                        <w:top w:val="single" w:sz="6" w:space="0" w:color="A7B3BD"/>
                                                                                        <w:left w:val="none" w:sz="0" w:space="0" w:color="auto"/>
                                                                                        <w:bottom w:val="none" w:sz="0" w:space="0" w:color="auto"/>
                                                                                        <w:right w:val="none" w:sz="0" w:space="0" w:color="auto"/>
                                                                                      </w:divBdr>
                                                                                      <w:divsChild>
                                                                                        <w:div w:id="2628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6263601">
      <w:bodyDiv w:val="1"/>
      <w:marLeft w:val="0"/>
      <w:marRight w:val="0"/>
      <w:marTop w:val="0"/>
      <w:marBottom w:val="0"/>
      <w:divBdr>
        <w:top w:val="none" w:sz="0" w:space="0" w:color="auto"/>
        <w:left w:val="none" w:sz="0" w:space="0" w:color="auto"/>
        <w:bottom w:val="none" w:sz="0" w:space="0" w:color="auto"/>
        <w:right w:val="none" w:sz="0" w:space="0" w:color="auto"/>
      </w:divBdr>
    </w:div>
    <w:div w:id="1122310939">
      <w:bodyDiv w:val="1"/>
      <w:marLeft w:val="0"/>
      <w:marRight w:val="0"/>
      <w:marTop w:val="0"/>
      <w:marBottom w:val="0"/>
      <w:divBdr>
        <w:top w:val="none" w:sz="0" w:space="0" w:color="auto"/>
        <w:left w:val="none" w:sz="0" w:space="0" w:color="auto"/>
        <w:bottom w:val="none" w:sz="0" w:space="0" w:color="auto"/>
        <w:right w:val="none" w:sz="0" w:space="0" w:color="auto"/>
      </w:divBdr>
    </w:div>
    <w:div w:id="1409956237">
      <w:bodyDiv w:val="1"/>
      <w:marLeft w:val="0"/>
      <w:marRight w:val="0"/>
      <w:marTop w:val="0"/>
      <w:marBottom w:val="0"/>
      <w:divBdr>
        <w:top w:val="none" w:sz="0" w:space="0" w:color="auto"/>
        <w:left w:val="none" w:sz="0" w:space="0" w:color="auto"/>
        <w:bottom w:val="none" w:sz="0" w:space="0" w:color="auto"/>
        <w:right w:val="none" w:sz="0" w:space="0" w:color="auto"/>
      </w:divBdr>
      <w:divsChild>
        <w:div w:id="370881635">
          <w:marLeft w:val="0"/>
          <w:marRight w:val="0"/>
          <w:marTop w:val="0"/>
          <w:marBottom w:val="0"/>
          <w:divBdr>
            <w:top w:val="none" w:sz="0" w:space="0" w:color="auto"/>
            <w:left w:val="none" w:sz="0" w:space="0" w:color="auto"/>
            <w:bottom w:val="none" w:sz="0" w:space="0" w:color="auto"/>
            <w:right w:val="none" w:sz="0" w:space="0" w:color="auto"/>
          </w:divBdr>
          <w:divsChild>
            <w:div w:id="2068070905">
              <w:marLeft w:val="0"/>
              <w:marRight w:val="0"/>
              <w:marTop w:val="0"/>
              <w:marBottom w:val="0"/>
              <w:divBdr>
                <w:top w:val="none" w:sz="0" w:space="0" w:color="auto"/>
                <w:left w:val="none" w:sz="0" w:space="0" w:color="auto"/>
                <w:bottom w:val="none" w:sz="0" w:space="0" w:color="auto"/>
                <w:right w:val="none" w:sz="0" w:space="0" w:color="auto"/>
              </w:divBdr>
              <w:divsChild>
                <w:div w:id="1197425191">
                  <w:marLeft w:val="0"/>
                  <w:marRight w:val="0"/>
                  <w:marTop w:val="0"/>
                  <w:marBottom w:val="0"/>
                  <w:divBdr>
                    <w:top w:val="none" w:sz="0" w:space="0" w:color="auto"/>
                    <w:left w:val="none" w:sz="0" w:space="0" w:color="auto"/>
                    <w:bottom w:val="none" w:sz="0" w:space="0" w:color="auto"/>
                    <w:right w:val="none" w:sz="0" w:space="0" w:color="auto"/>
                  </w:divBdr>
                  <w:divsChild>
                    <w:div w:id="1218278016">
                      <w:marLeft w:val="0"/>
                      <w:marRight w:val="0"/>
                      <w:marTop w:val="0"/>
                      <w:marBottom w:val="0"/>
                      <w:divBdr>
                        <w:top w:val="none" w:sz="0" w:space="0" w:color="auto"/>
                        <w:left w:val="none" w:sz="0" w:space="0" w:color="auto"/>
                        <w:bottom w:val="none" w:sz="0" w:space="0" w:color="auto"/>
                        <w:right w:val="none" w:sz="0" w:space="0" w:color="auto"/>
                      </w:divBdr>
                      <w:divsChild>
                        <w:div w:id="278338424">
                          <w:marLeft w:val="0"/>
                          <w:marRight w:val="0"/>
                          <w:marTop w:val="0"/>
                          <w:marBottom w:val="0"/>
                          <w:divBdr>
                            <w:top w:val="none" w:sz="0" w:space="0" w:color="auto"/>
                            <w:left w:val="none" w:sz="0" w:space="0" w:color="auto"/>
                            <w:bottom w:val="none" w:sz="0" w:space="0" w:color="auto"/>
                            <w:right w:val="none" w:sz="0" w:space="0" w:color="auto"/>
                          </w:divBdr>
                          <w:divsChild>
                            <w:div w:id="1161235477">
                              <w:marLeft w:val="0"/>
                              <w:marRight w:val="0"/>
                              <w:marTop w:val="0"/>
                              <w:marBottom w:val="0"/>
                              <w:divBdr>
                                <w:top w:val="none" w:sz="0" w:space="0" w:color="auto"/>
                                <w:left w:val="none" w:sz="0" w:space="0" w:color="auto"/>
                                <w:bottom w:val="none" w:sz="0" w:space="0" w:color="auto"/>
                                <w:right w:val="none" w:sz="0" w:space="0" w:color="auto"/>
                              </w:divBdr>
                              <w:divsChild>
                                <w:div w:id="1013872029">
                                  <w:marLeft w:val="0"/>
                                  <w:marRight w:val="0"/>
                                  <w:marTop w:val="0"/>
                                  <w:marBottom w:val="0"/>
                                  <w:divBdr>
                                    <w:top w:val="none" w:sz="0" w:space="0" w:color="auto"/>
                                    <w:left w:val="none" w:sz="0" w:space="0" w:color="auto"/>
                                    <w:bottom w:val="none" w:sz="0" w:space="0" w:color="auto"/>
                                    <w:right w:val="none" w:sz="0" w:space="0" w:color="auto"/>
                                  </w:divBdr>
                                  <w:divsChild>
                                    <w:div w:id="768739150">
                                      <w:marLeft w:val="0"/>
                                      <w:marRight w:val="0"/>
                                      <w:marTop w:val="0"/>
                                      <w:marBottom w:val="0"/>
                                      <w:divBdr>
                                        <w:top w:val="none" w:sz="0" w:space="0" w:color="auto"/>
                                        <w:left w:val="none" w:sz="0" w:space="0" w:color="auto"/>
                                        <w:bottom w:val="none" w:sz="0" w:space="0" w:color="auto"/>
                                        <w:right w:val="none" w:sz="0" w:space="0" w:color="auto"/>
                                      </w:divBdr>
                                      <w:divsChild>
                                        <w:div w:id="731729706">
                                          <w:marLeft w:val="0"/>
                                          <w:marRight w:val="0"/>
                                          <w:marTop w:val="0"/>
                                          <w:marBottom w:val="0"/>
                                          <w:divBdr>
                                            <w:top w:val="none" w:sz="0" w:space="0" w:color="auto"/>
                                            <w:left w:val="none" w:sz="0" w:space="0" w:color="auto"/>
                                            <w:bottom w:val="none" w:sz="0" w:space="0" w:color="auto"/>
                                            <w:right w:val="none" w:sz="0" w:space="0" w:color="auto"/>
                                          </w:divBdr>
                                          <w:divsChild>
                                            <w:div w:id="1414082681">
                                              <w:marLeft w:val="0"/>
                                              <w:marRight w:val="0"/>
                                              <w:marTop w:val="0"/>
                                              <w:marBottom w:val="0"/>
                                              <w:divBdr>
                                                <w:top w:val="none" w:sz="0" w:space="0" w:color="auto"/>
                                                <w:left w:val="none" w:sz="0" w:space="0" w:color="auto"/>
                                                <w:bottom w:val="none" w:sz="0" w:space="0" w:color="auto"/>
                                                <w:right w:val="none" w:sz="0" w:space="0" w:color="auto"/>
                                              </w:divBdr>
                                              <w:divsChild>
                                                <w:div w:id="843937299">
                                                  <w:marLeft w:val="0"/>
                                                  <w:marRight w:val="0"/>
                                                  <w:marTop w:val="0"/>
                                                  <w:marBottom w:val="0"/>
                                                  <w:divBdr>
                                                    <w:top w:val="none" w:sz="0" w:space="0" w:color="auto"/>
                                                    <w:left w:val="none" w:sz="0" w:space="0" w:color="auto"/>
                                                    <w:bottom w:val="none" w:sz="0" w:space="0" w:color="auto"/>
                                                    <w:right w:val="none" w:sz="0" w:space="0" w:color="auto"/>
                                                  </w:divBdr>
                                                  <w:divsChild>
                                                    <w:div w:id="811211726">
                                                      <w:marLeft w:val="0"/>
                                                      <w:marRight w:val="0"/>
                                                      <w:marTop w:val="0"/>
                                                      <w:marBottom w:val="0"/>
                                                      <w:divBdr>
                                                        <w:top w:val="none" w:sz="0" w:space="0" w:color="auto"/>
                                                        <w:left w:val="none" w:sz="0" w:space="0" w:color="auto"/>
                                                        <w:bottom w:val="none" w:sz="0" w:space="0" w:color="auto"/>
                                                        <w:right w:val="none" w:sz="0" w:space="0" w:color="auto"/>
                                                      </w:divBdr>
                                                      <w:divsChild>
                                                        <w:div w:id="1916813978">
                                                          <w:marLeft w:val="0"/>
                                                          <w:marRight w:val="0"/>
                                                          <w:marTop w:val="0"/>
                                                          <w:marBottom w:val="0"/>
                                                          <w:divBdr>
                                                            <w:top w:val="none" w:sz="0" w:space="0" w:color="auto"/>
                                                            <w:left w:val="none" w:sz="0" w:space="0" w:color="auto"/>
                                                            <w:bottom w:val="none" w:sz="0" w:space="0" w:color="auto"/>
                                                            <w:right w:val="none" w:sz="0" w:space="0" w:color="auto"/>
                                                          </w:divBdr>
                                                          <w:divsChild>
                                                            <w:div w:id="37046333">
                                                              <w:marLeft w:val="0"/>
                                                              <w:marRight w:val="0"/>
                                                              <w:marTop w:val="0"/>
                                                              <w:marBottom w:val="0"/>
                                                              <w:divBdr>
                                                                <w:top w:val="none" w:sz="0" w:space="0" w:color="auto"/>
                                                                <w:left w:val="none" w:sz="0" w:space="0" w:color="auto"/>
                                                                <w:bottom w:val="none" w:sz="0" w:space="0" w:color="auto"/>
                                                                <w:right w:val="none" w:sz="0" w:space="0" w:color="auto"/>
                                                              </w:divBdr>
                                                              <w:divsChild>
                                                                <w:div w:id="431434585">
                                                                  <w:marLeft w:val="0"/>
                                                                  <w:marRight w:val="0"/>
                                                                  <w:marTop w:val="0"/>
                                                                  <w:marBottom w:val="0"/>
                                                                  <w:divBdr>
                                                                    <w:top w:val="none" w:sz="0" w:space="0" w:color="auto"/>
                                                                    <w:left w:val="none" w:sz="0" w:space="0" w:color="auto"/>
                                                                    <w:bottom w:val="none" w:sz="0" w:space="0" w:color="auto"/>
                                                                    <w:right w:val="none" w:sz="0" w:space="0" w:color="auto"/>
                                                                  </w:divBdr>
                                                                  <w:divsChild>
                                                                    <w:div w:id="1305038861">
                                                                      <w:marLeft w:val="0"/>
                                                                      <w:marRight w:val="0"/>
                                                                      <w:marTop w:val="0"/>
                                                                      <w:marBottom w:val="0"/>
                                                                      <w:divBdr>
                                                                        <w:top w:val="none" w:sz="0" w:space="0" w:color="auto"/>
                                                                        <w:left w:val="none" w:sz="0" w:space="0" w:color="auto"/>
                                                                        <w:bottom w:val="none" w:sz="0" w:space="0" w:color="auto"/>
                                                                        <w:right w:val="none" w:sz="0" w:space="0" w:color="auto"/>
                                                                      </w:divBdr>
                                                                      <w:divsChild>
                                                                        <w:div w:id="1528446038">
                                                                          <w:marLeft w:val="0"/>
                                                                          <w:marRight w:val="0"/>
                                                                          <w:marTop w:val="0"/>
                                                                          <w:marBottom w:val="0"/>
                                                                          <w:divBdr>
                                                                            <w:top w:val="none" w:sz="0" w:space="0" w:color="auto"/>
                                                                            <w:left w:val="none" w:sz="0" w:space="0" w:color="auto"/>
                                                                            <w:bottom w:val="none" w:sz="0" w:space="0" w:color="auto"/>
                                                                            <w:right w:val="none" w:sz="0" w:space="0" w:color="auto"/>
                                                                          </w:divBdr>
                                                                          <w:divsChild>
                                                                            <w:div w:id="1196700468">
                                                                              <w:marLeft w:val="0"/>
                                                                              <w:marRight w:val="0"/>
                                                                              <w:marTop w:val="0"/>
                                                                              <w:marBottom w:val="0"/>
                                                                              <w:divBdr>
                                                                                <w:top w:val="none" w:sz="0" w:space="0" w:color="auto"/>
                                                                                <w:left w:val="none" w:sz="0" w:space="0" w:color="auto"/>
                                                                                <w:bottom w:val="none" w:sz="0" w:space="0" w:color="auto"/>
                                                                                <w:right w:val="none" w:sz="0" w:space="0" w:color="auto"/>
                                                                              </w:divBdr>
                                                                              <w:divsChild>
                                                                                <w:div w:id="21786046">
                                                                                  <w:marLeft w:val="0"/>
                                                                                  <w:marRight w:val="0"/>
                                                                                  <w:marTop w:val="0"/>
                                                                                  <w:marBottom w:val="0"/>
                                                                                  <w:divBdr>
                                                                                    <w:top w:val="none" w:sz="0" w:space="0" w:color="auto"/>
                                                                                    <w:left w:val="none" w:sz="0" w:space="0" w:color="auto"/>
                                                                                    <w:bottom w:val="none" w:sz="0" w:space="0" w:color="auto"/>
                                                                                    <w:right w:val="none" w:sz="0" w:space="0" w:color="auto"/>
                                                                                  </w:divBdr>
                                                                                  <w:divsChild>
                                                                                    <w:div w:id="355624210">
                                                                                      <w:marLeft w:val="0"/>
                                                                                      <w:marRight w:val="0"/>
                                                                                      <w:marTop w:val="0"/>
                                                                                      <w:marBottom w:val="0"/>
                                                                                      <w:divBdr>
                                                                                        <w:top w:val="single" w:sz="6" w:space="0" w:color="A7B3BD"/>
                                                                                        <w:left w:val="none" w:sz="0" w:space="0" w:color="auto"/>
                                                                                        <w:bottom w:val="none" w:sz="0" w:space="0" w:color="auto"/>
                                                                                        <w:right w:val="none" w:sz="0" w:space="0" w:color="auto"/>
                                                                                      </w:divBdr>
                                                                                      <w:divsChild>
                                                                                        <w:div w:id="3557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7572706">
      <w:bodyDiv w:val="1"/>
      <w:marLeft w:val="0"/>
      <w:marRight w:val="0"/>
      <w:marTop w:val="0"/>
      <w:marBottom w:val="0"/>
      <w:divBdr>
        <w:top w:val="none" w:sz="0" w:space="0" w:color="auto"/>
        <w:left w:val="none" w:sz="0" w:space="0" w:color="auto"/>
        <w:bottom w:val="none" w:sz="0" w:space="0" w:color="auto"/>
        <w:right w:val="none" w:sz="0" w:space="0" w:color="auto"/>
      </w:divBdr>
      <w:divsChild>
        <w:div w:id="380205778">
          <w:marLeft w:val="0"/>
          <w:marRight w:val="0"/>
          <w:marTop w:val="0"/>
          <w:marBottom w:val="0"/>
          <w:divBdr>
            <w:top w:val="none" w:sz="0" w:space="0" w:color="auto"/>
            <w:left w:val="none" w:sz="0" w:space="0" w:color="auto"/>
            <w:bottom w:val="none" w:sz="0" w:space="0" w:color="auto"/>
            <w:right w:val="none" w:sz="0" w:space="0" w:color="auto"/>
          </w:divBdr>
          <w:divsChild>
            <w:div w:id="746728572">
              <w:marLeft w:val="0"/>
              <w:marRight w:val="0"/>
              <w:marTop w:val="0"/>
              <w:marBottom w:val="0"/>
              <w:divBdr>
                <w:top w:val="none" w:sz="0" w:space="0" w:color="auto"/>
                <w:left w:val="none" w:sz="0" w:space="0" w:color="auto"/>
                <w:bottom w:val="none" w:sz="0" w:space="0" w:color="auto"/>
                <w:right w:val="none" w:sz="0" w:space="0" w:color="auto"/>
              </w:divBdr>
              <w:divsChild>
                <w:div w:id="1159231174">
                  <w:marLeft w:val="0"/>
                  <w:marRight w:val="0"/>
                  <w:marTop w:val="0"/>
                  <w:marBottom w:val="0"/>
                  <w:divBdr>
                    <w:top w:val="none" w:sz="0" w:space="0" w:color="auto"/>
                    <w:left w:val="none" w:sz="0" w:space="0" w:color="auto"/>
                    <w:bottom w:val="none" w:sz="0" w:space="0" w:color="auto"/>
                    <w:right w:val="none" w:sz="0" w:space="0" w:color="auto"/>
                  </w:divBdr>
                  <w:divsChild>
                    <w:div w:id="1475030364">
                      <w:marLeft w:val="0"/>
                      <w:marRight w:val="0"/>
                      <w:marTop w:val="0"/>
                      <w:marBottom w:val="0"/>
                      <w:divBdr>
                        <w:top w:val="none" w:sz="0" w:space="0" w:color="auto"/>
                        <w:left w:val="none" w:sz="0" w:space="0" w:color="auto"/>
                        <w:bottom w:val="none" w:sz="0" w:space="0" w:color="auto"/>
                        <w:right w:val="none" w:sz="0" w:space="0" w:color="auto"/>
                      </w:divBdr>
                      <w:divsChild>
                        <w:div w:id="1236474327">
                          <w:marLeft w:val="0"/>
                          <w:marRight w:val="0"/>
                          <w:marTop w:val="0"/>
                          <w:marBottom w:val="0"/>
                          <w:divBdr>
                            <w:top w:val="none" w:sz="0" w:space="0" w:color="auto"/>
                            <w:left w:val="none" w:sz="0" w:space="0" w:color="auto"/>
                            <w:bottom w:val="none" w:sz="0" w:space="0" w:color="auto"/>
                            <w:right w:val="none" w:sz="0" w:space="0" w:color="auto"/>
                          </w:divBdr>
                          <w:divsChild>
                            <w:div w:id="88816633">
                              <w:marLeft w:val="0"/>
                              <w:marRight w:val="0"/>
                              <w:marTop w:val="0"/>
                              <w:marBottom w:val="0"/>
                              <w:divBdr>
                                <w:top w:val="none" w:sz="0" w:space="0" w:color="auto"/>
                                <w:left w:val="none" w:sz="0" w:space="0" w:color="auto"/>
                                <w:bottom w:val="none" w:sz="0" w:space="0" w:color="auto"/>
                                <w:right w:val="none" w:sz="0" w:space="0" w:color="auto"/>
                              </w:divBdr>
                              <w:divsChild>
                                <w:div w:id="441262299">
                                  <w:marLeft w:val="0"/>
                                  <w:marRight w:val="0"/>
                                  <w:marTop w:val="0"/>
                                  <w:marBottom w:val="0"/>
                                  <w:divBdr>
                                    <w:top w:val="none" w:sz="0" w:space="0" w:color="auto"/>
                                    <w:left w:val="none" w:sz="0" w:space="0" w:color="auto"/>
                                    <w:bottom w:val="none" w:sz="0" w:space="0" w:color="auto"/>
                                    <w:right w:val="none" w:sz="0" w:space="0" w:color="auto"/>
                                  </w:divBdr>
                                  <w:divsChild>
                                    <w:div w:id="1407069962">
                                      <w:marLeft w:val="0"/>
                                      <w:marRight w:val="0"/>
                                      <w:marTop w:val="0"/>
                                      <w:marBottom w:val="0"/>
                                      <w:divBdr>
                                        <w:top w:val="none" w:sz="0" w:space="0" w:color="auto"/>
                                        <w:left w:val="none" w:sz="0" w:space="0" w:color="auto"/>
                                        <w:bottom w:val="none" w:sz="0" w:space="0" w:color="auto"/>
                                        <w:right w:val="none" w:sz="0" w:space="0" w:color="auto"/>
                                      </w:divBdr>
                                      <w:divsChild>
                                        <w:div w:id="1013068128">
                                          <w:marLeft w:val="0"/>
                                          <w:marRight w:val="0"/>
                                          <w:marTop w:val="0"/>
                                          <w:marBottom w:val="0"/>
                                          <w:divBdr>
                                            <w:top w:val="none" w:sz="0" w:space="0" w:color="auto"/>
                                            <w:left w:val="none" w:sz="0" w:space="0" w:color="auto"/>
                                            <w:bottom w:val="none" w:sz="0" w:space="0" w:color="auto"/>
                                            <w:right w:val="none" w:sz="0" w:space="0" w:color="auto"/>
                                          </w:divBdr>
                                          <w:divsChild>
                                            <w:div w:id="651258028">
                                              <w:marLeft w:val="0"/>
                                              <w:marRight w:val="0"/>
                                              <w:marTop w:val="0"/>
                                              <w:marBottom w:val="0"/>
                                              <w:divBdr>
                                                <w:top w:val="none" w:sz="0" w:space="0" w:color="auto"/>
                                                <w:left w:val="none" w:sz="0" w:space="0" w:color="auto"/>
                                                <w:bottom w:val="none" w:sz="0" w:space="0" w:color="auto"/>
                                                <w:right w:val="none" w:sz="0" w:space="0" w:color="auto"/>
                                              </w:divBdr>
                                              <w:divsChild>
                                                <w:div w:id="1981032128">
                                                  <w:marLeft w:val="0"/>
                                                  <w:marRight w:val="0"/>
                                                  <w:marTop w:val="0"/>
                                                  <w:marBottom w:val="0"/>
                                                  <w:divBdr>
                                                    <w:top w:val="none" w:sz="0" w:space="0" w:color="auto"/>
                                                    <w:left w:val="none" w:sz="0" w:space="0" w:color="auto"/>
                                                    <w:bottom w:val="none" w:sz="0" w:space="0" w:color="auto"/>
                                                    <w:right w:val="none" w:sz="0" w:space="0" w:color="auto"/>
                                                  </w:divBdr>
                                                  <w:divsChild>
                                                    <w:div w:id="2069188159">
                                                      <w:marLeft w:val="0"/>
                                                      <w:marRight w:val="0"/>
                                                      <w:marTop w:val="0"/>
                                                      <w:marBottom w:val="0"/>
                                                      <w:divBdr>
                                                        <w:top w:val="none" w:sz="0" w:space="0" w:color="auto"/>
                                                        <w:left w:val="none" w:sz="0" w:space="0" w:color="auto"/>
                                                        <w:bottom w:val="none" w:sz="0" w:space="0" w:color="auto"/>
                                                        <w:right w:val="none" w:sz="0" w:space="0" w:color="auto"/>
                                                      </w:divBdr>
                                                      <w:divsChild>
                                                        <w:div w:id="1437560713">
                                                          <w:marLeft w:val="0"/>
                                                          <w:marRight w:val="0"/>
                                                          <w:marTop w:val="0"/>
                                                          <w:marBottom w:val="0"/>
                                                          <w:divBdr>
                                                            <w:top w:val="none" w:sz="0" w:space="0" w:color="auto"/>
                                                            <w:left w:val="none" w:sz="0" w:space="0" w:color="auto"/>
                                                            <w:bottom w:val="none" w:sz="0" w:space="0" w:color="auto"/>
                                                            <w:right w:val="none" w:sz="0" w:space="0" w:color="auto"/>
                                                          </w:divBdr>
                                                          <w:divsChild>
                                                            <w:div w:id="1233270426">
                                                              <w:marLeft w:val="0"/>
                                                              <w:marRight w:val="0"/>
                                                              <w:marTop w:val="0"/>
                                                              <w:marBottom w:val="0"/>
                                                              <w:divBdr>
                                                                <w:top w:val="none" w:sz="0" w:space="0" w:color="auto"/>
                                                                <w:left w:val="none" w:sz="0" w:space="0" w:color="auto"/>
                                                                <w:bottom w:val="none" w:sz="0" w:space="0" w:color="auto"/>
                                                                <w:right w:val="none" w:sz="0" w:space="0" w:color="auto"/>
                                                              </w:divBdr>
                                                              <w:divsChild>
                                                                <w:div w:id="612446260">
                                                                  <w:marLeft w:val="0"/>
                                                                  <w:marRight w:val="0"/>
                                                                  <w:marTop w:val="0"/>
                                                                  <w:marBottom w:val="0"/>
                                                                  <w:divBdr>
                                                                    <w:top w:val="none" w:sz="0" w:space="0" w:color="auto"/>
                                                                    <w:left w:val="none" w:sz="0" w:space="0" w:color="auto"/>
                                                                    <w:bottom w:val="none" w:sz="0" w:space="0" w:color="auto"/>
                                                                    <w:right w:val="none" w:sz="0" w:space="0" w:color="auto"/>
                                                                  </w:divBdr>
                                                                  <w:divsChild>
                                                                    <w:div w:id="1400128404">
                                                                      <w:marLeft w:val="0"/>
                                                                      <w:marRight w:val="0"/>
                                                                      <w:marTop w:val="0"/>
                                                                      <w:marBottom w:val="0"/>
                                                                      <w:divBdr>
                                                                        <w:top w:val="none" w:sz="0" w:space="0" w:color="auto"/>
                                                                        <w:left w:val="none" w:sz="0" w:space="0" w:color="auto"/>
                                                                        <w:bottom w:val="none" w:sz="0" w:space="0" w:color="auto"/>
                                                                        <w:right w:val="none" w:sz="0" w:space="0" w:color="auto"/>
                                                                      </w:divBdr>
                                                                      <w:divsChild>
                                                                        <w:div w:id="488375545">
                                                                          <w:marLeft w:val="0"/>
                                                                          <w:marRight w:val="0"/>
                                                                          <w:marTop w:val="0"/>
                                                                          <w:marBottom w:val="0"/>
                                                                          <w:divBdr>
                                                                            <w:top w:val="none" w:sz="0" w:space="0" w:color="auto"/>
                                                                            <w:left w:val="none" w:sz="0" w:space="0" w:color="auto"/>
                                                                            <w:bottom w:val="none" w:sz="0" w:space="0" w:color="auto"/>
                                                                            <w:right w:val="none" w:sz="0" w:space="0" w:color="auto"/>
                                                                          </w:divBdr>
                                                                          <w:divsChild>
                                                                            <w:div w:id="1959529290">
                                                                              <w:marLeft w:val="0"/>
                                                                              <w:marRight w:val="0"/>
                                                                              <w:marTop w:val="0"/>
                                                                              <w:marBottom w:val="0"/>
                                                                              <w:divBdr>
                                                                                <w:top w:val="none" w:sz="0" w:space="0" w:color="auto"/>
                                                                                <w:left w:val="none" w:sz="0" w:space="0" w:color="auto"/>
                                                                                <w:bottom w:val="none" w:sz="0" w:space="0" w:color="auto"/>
                                                                                <w:right w:val="none" w:sz="0" w:space="0" w:color="auto"/>
                                                                              </w:divBdr>
                                                                              <w:divsChild>
                                                                                <w:div w:id="141121965">
                                                                                  <w:marLeft w:val="0"/>
                                                                                  <w:marRight w:val="0"/>
                                                                                  <w:marTop w:val="0"/>
                                                                                  <w:marBottom w:val="0"/>
                                                                                  <w:divBdr>
                                                                                    <w:top w:val="none" w:sz="0" w:space="0" w:color="auto"/>
                                                                                    <w:left w:val="none" w:sz="0" w:space="0" w:color="auto"/>
                                                                                    <w:bottom w:val="none" w:sz="0" w:space="0" w:color="auto"/>
                                                                                    <w:right w:val="none" w:sz="0" w:space="0" w:color="auto"/>
                                                                                  </w:divBdr>
                                                                                  <w:divsChild>
                                                                                    <w:div w:id="1964145136">
                                                                                      <w:marLeft w:val="0"/>
                                                                                      <w:marRight w:val="0"/>
                                                                                      <w:marTop w:val="0"/>
                                                                                      <w:marBottom w:val="0"/>
                                                                                      <w:divBdr>
                                                                                        <w:top w:val="single" w:sz="6" w:space="0" w:color="A7B3BD"/>
                                                                                        <w:left w:val="none" w:sz="0" w:space="0" w:color="auto"/>
                                                                                        <w:bottom w:val="none" w:sz="0" w:space="0" w:color="auto"/>
                                                                                        <w:right w:val="none" w:sz="0" w:space="0" w:color="auto"/>
                                                                                      </w:divBdr>
                                                                                      <w:divsChild>
                                                                                        <w:div w:id="949317800">
                                                                                          <w:marLeft w:val="0"/>
                                                                                          <w:marRight w:val="0"/>
                                                                                          <w:marTop w:val="0"/>
                                                                                          <w:marBottom w:val="0"/>
                                                                                          <w:divBdr>
                                                                                            <w:top w:val="none" w:sz="0" w:space="0" w:color="auto"/>
                                                                                            <w:left w:val="none" w:sz="0" w:space="0" w:color="auto"/>
                                                                                            <w:bottom w:val="none" w:sz="0" w:space="0" w:color="auto"/>
                                                                                            <w:right w:val="none" w:sz="0" w:space="0" w:color="auto"/>
                                                                                          </w:divBdr>
                                                                                          <w:divsChild>
                                                                                            <w:div w:id="1672945878">
                                                                                              <w:marLeft w:val="0"/>
                                                                                              <w:marRight w:val="0"/>
                                                                                              <w:marTop w:val="0"/>
                                                                                              <w:marBottom w:val="0"/>
                                                                                              <w:divBdr>
                                                                                                <w:top w:val="none" w:sz="0" w:space="0" w:color="auto"/>
                                                                                                <w:left w:val="single" w:sz="12" w:space="4" w:color="000000"/>
                                                                                                <w:bottom w:val="none" w:sz="0" w:space="0" w:color="auto"/>
                                                                                                <w:right w:val="none" w:sz="0" w:space="0" w:color="auto"/>
                                                                                              </w:divBdr>
                                                                                              <w:divsChild>
                                                                                                <w:div w:id="121656178">
                                                                                                  <w:marLeft w:val="0"/>
                                                                                                  <w:marRight w:val="0"/>
                                                                                                  <w:marTop w:val="0"/>
                                                                                                  <w:marBottom w:val="0"/>
                                                                                                  <w:divBdr>
                                                                                                    <w:top w:val="none" w:sz="0" w:space="0" w:color="auto"/>
                                                                                                    <w:left w:val="none" w:sz="0" w:space="0" w:color="auto"/>
                                                                                                    <w:bottom w:val="none" w:sz="0" w:space="0" w:color="auto"/>
                                                                                                    <w:right w:val="none" w:sz="0" w:space="0" w:color="auto"/>
                                                                                                  </w:divBdr>
                                                                                                  <w:divsChild>
                                                                                                    <w:div w:id="541212360">
                                                                                                      <w:marLeft w:val="0"/>
                                                                                                      <w:marRight w:val="0"/>
                                                                                                      <w:marTop w:val="0"/>
                                                                                                      <w:marBottom w:val="0"/>
                                                                                                      <w:divBdr>
                                                                                                        <w:top w:val="none" w:sz="0" w:space="0" w:color="auto"/>
                                                                                                        <w:left w:val="none" w:sz="0" w:space="0" w:color="auto"/>
                                                                                                        <w:bottom w:val="none" w:sz="0" w:space="0" w:color="auto"/>
                                                                                                        <w:right w:val="none" w:sz="0" w:space="0" w:color="auto"/>
                                                                                                      </w:divBdr>
                                                                                                      <w:divsChild>
                                                                                                        <w:div w:id="963118694">
                                                                                                          <w:marLeft w:val="0"/>
                                                                                                          <w:marRight w:val="0"/>
                                                                                                          <w:marTop w:val="0"/>
                                                                                                          <w:marBottom w:val="0"/>
                                                                                                          <w:divBdr>
                                                                                                            <w:top w:val="none" w:sz="0" w:space="0" w:color="auto"/>
                                                                                                            <w:left w:val="none" w:sz="0" w:space="0" w:color="auto"/>
                                                                                                            <w:bottom w:val="none" w:sz="0" w:space="0" w:color="auto"/>
                                                                                                            <w:right w:val="none" w:sz="0" w:space="0" w:color="auto"/>
                                                                                                          </w:divBdr>
                                                                                                        </w:div>
                                                                                                        <w:div w:id="224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ensus.gov/programs-surveys/acs/technical-documentation/pums/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DA7CF93EB5A24097EBCFBB0E8F893D" ma:contentTypeVersion="16" ma:contentTypeDescription="Create a new document." ma:contentTypeScope="" ma:versionID="381a4714248b457eeb8edf83ac070616">
  <xsd:schema xmlns:xsd="http://www.w3.org/2001/XMLSchema" xmlns:xs="http://www.w3.org/2001/XMLSchema" xmlns:p="http://schemas.microsoft.com/office/2006/metadata/properties" xmlns:ns2="9e00ca27-ce36-4515-bd5f-c05cf86d4dd0" xmlns:ns3="f5032af9-509d-45e4-a547-04df889ae383" targetNamespace="http://schemas.microsoft.com/office/2006/metadata/properties" ma:root="true" ma:fieldsID="b8d6725d6ee43417fcea0a141d02c1c5" ns2:_="" ns3:_="">
    <xsd:import namespace="9e00ca27-ce36-4515-bd5f-c05cf86d4dd0"/>
    <xsd:import namespace="f5032af9-509d-45e4-a547-04df889ae383"/>
    <xsd:element name="properties">
      <xsd:complexType>
        <xsd:sequence>
          <xsd:element name="documentManagement">
            <xsd:complexType>
              <xsd:all>
                <xsd:element ref="ns2:Data_x0020_Year" minOccurs="0"/>
                <xsd:element ref="ns3: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0ca27-ce36-4515-bd5f-c05cf86d4dd0" elementFormDefault="qualified">
    <xsd:import namespace="http://schemas.microsoft.com/office/2006/documentManagement/types"/>
    <xsd:import namespace="http://schemas.microsoft.com/office/infopath/2007/PartnerControls"/>
    <xsd:element name="Data_x0020_Year" ma:index="8" nillable="true" ma:displayName="Data Year" ma:description="Choose the relevant data year(s) to which this spec/requirement applies" ma:format="Dropdown" ma:internalName="Data_x0020_Year">
      <xsd:simpleType>
        <xsd:restriction base="dms:Choice">
          <xsd:enumeration value="DY2018"/>
          <xsd:enumeration value="DY2017"/>
          <xsd:enumeration value="DY2016"/>
          <xsd:enumeration value="DY2015"/>
          <xsd:enumeration value="DY2014"/>
          <xsd:enumeration value="DY2013"/>
          <xsd:enumeration value="DY2012"/>
          <xsd:enumeration value="DY2011"/>
          <xsd:enumeration value="DY2010"/>
          <xsd:enumeration value="DY2009"/>
          <xsd:enumeration value="DY2008"/>
          <xsd:enumeration value="DY2007"/>
          <xsd:enumeration value="DY2006"/>
          <xsd:enumeration value="DY2005"/>
        </xsd:restriction>
      </xsd:simpleType>
    </xsd:element>
  </xsd:schema>
  <xsd:schema xmlns:xsd="http://www.w3.org/2001/XMLSchema" xmlns:xs="http://www.w3.org/2001/XMLSchema" xmlns:dms="http://schemas.microsoft.com/office/2006/documentManagement/types" xmlns:pc="http://schemas.microsoft.com/office/infopath/2007/PartnerControls" targetNamespace="f5032af9-509d-45e4-a547-04df889ae383" elementFormDefault="qualified">
    <xsd:import namespace="http://schemas.microsoft.com/office/2006/documentManagement/types"/>
    <xsd:import namespace="http://schemas.microsoft.com/office/infopath/2007/PartnerControls"/>
    <xsd:element name="Type_x0020_of_x0020_Document" ma:index="9" nillable="true" ma:displayName="Document Type" ma:format="Dropdown" ma:internalName="Type_x0020_of_x0020_Document">
      <xsd:simpleType>
        <xsd:restriction base="dms:Choice">
          <xsd:enumeration value="Data Dictionary"/>
          <xsd:enumeration value="Specifications"/>
          <xsd:enumeration value="Requirements"/>
          <xsd:enumeration value="Meeting Minutes"/>
          <xsd:enumeration value="ReadMe Files"/>
          <xsd:enumeration value="Schedule"/>
          <xsd:enumeration value="Support Documen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a_x0020_Year xmlns="9e00ca27-ce36-4515-bd5f-c05cf86d4dd0">DY2017</Data_x0020_Year>
    <Type_x0020_of_x0020_Document xmlns="f5032af9-509d-45e4-a547-04df889ae383">Data Dictionary</Type_x0020_of_x0020_Docu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99DAD-587D-4567-8BB7-6B7BFD627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0ca27-ce36-4515-bd5f-c05cf86d4dd0"/>
    <ds:schemaRef ds:uri="f5032af9-509d-45e4-a547-04df889ae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E1E04C-F28D-47CC-9D61-324F3BCB5438}">
  <ds:schemaRefs>
    <ds:schemaRef ds:uri="f5032af9-509d-45e4-a547-04df889ae383"/>
    <ds:schemaRef ds:uri="http://schemas.microsoft.com/office/2006/metadata/properties"/>
    <ds:schemaRef ds:uri="http://schemas.microsoft.com/office/infopath/2007/PartnerControls"/>
    <ds:schemaRef ds:uri="http://www.w3.org/XML/1998/namespace"/>
    <ds:schemaRef ds:uri="9e00ca27-ce36-4515-bd5f-c05cf86d4dd0"/>
    <ds:schemaRef ds:uri="http://schemas.microsoft.com/office/2006/documentManagement/type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ADE16E7B-4D6B-42FF-A3B0-32FA440C050B}">
  <ds:schemaRefs>
    <ds:schemaRef ds:uri="http://schemas.microsoft.com/sharepoint/v3/contenttype/forms"/>
  </ds:schemaRefs>
</ds:datastoreItem>
</file>

<file path=customXml/itemProps4.xml><?xml version="1.0" encoding="utf-8"?>
<ds:datastoreItem xmlns:ds="http://schemas.openxmlformats.org/officeDocument/2006/customXml" ds:itemID="{91D8D2D6-F0FE-48A3-857E-9FAC41F5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FEC355ED</Template>
  <TotalTime>3</TotalTime>
  <Pages>151</Pages>
  <Words>31370</Words>
  <Characters>178815</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2016 ACS 1-Year PUMS Data Dictionary (9.19)</vt:lpstr>
    </vt:vector>
  </TitlesOfParts>
  <Company>U.S. Department of Commerce</Company>
  <LinksUpToDate>false</LinksUpToDate>
  <CharactersWithSpaces>209766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 Census Bureau</dc:creator>
  <cp:lastModifiedBy>Camille Ryan (CENSUS/SEHSD FED)</cp:lastModifiedBy>
  <cp:revision>3</cp:revision>
  <cp:lastPrinted>2015-09-16T16:55:00Z</cp:lastPrinted>
  <dcterms:created xsi:type="dcterms:W3CDTF">2018-04-03T19:23:00Z</dcterms:created>
  <dcterms:modified xsi:type="dcterms:W3CDTF">2018-04-06T18:45:00Z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0x01010085DA7CF93EB5A24097EBCFBB0E8F893D</vt:lpwstr>
  </property>
  <property fmtid="{D5CDD505-2E9C-101B-9397-08002B2CF9AE}" pid="3" name="Data Year">
    <vt:lpwstr>;#DY2016;#</vt:lpwstr>
  </property>
  <property fmtid="{D5CDD505-2E9C-101B-9397-08002B2CF9AE}" pid="4" name="Document Type">
    <vt:lpwstr>Data Dictionary</vt:lpwstr>
  </property>
  <property fmtid="{D5CDD505-2E9C-101B-9397-08002B2CF9AE}" pid="5" name="Order">
    <vt:r8>10000</vt:r8>
  </property>
</Properties>
</file>